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CAFE6C"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5C8F6327"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03DBBAEB"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1F9E847E"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1F4D9551"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7E65F919"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29122886"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38A95AA5"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54074E19"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374BECF9" w14:textId="77777777" w:rsidR="00F02164" w:rsidRPr="00EE4C4B" w:rsidRDefault="003966FD">
      <w:pPr>
        <w:pStyle w:val="Heading1"/>
        <w:suppressAutoHyphens/>
        <w:spacing w:line="360" w:lineRule="auto"/>
        <w:contextualSpacing/>
        <w:rPr>
          <w:sz w:val="22"/>
          <w:szCs w:val="22"/>
        </w:rPr>
        <w:pPrChange w:id="0" w:author="Andrea Plunkett" w:date="2024-07-26T02:03:00Z" w16du:dateUtc="2024-07-26T09:03:00Z">
          <w:pPr>
            <w:pStyle w:val="Heading1"/>
            <w:suppressAutoHyphens/>
            <w:contextualSpacing/>
          </w:pPr>
        </w:pPrChange>
      </w:pPr>
      <w:r w:rsidRPr="00EE4C4B">
        <w:rPr>
          <w:sz w:val="22"/>
          <w:szCs w:val="22"/>
        </w:rPr>
        <w:t>MAT 303 Project One Summary Report</w:t>
      </w:r>
    </w:p>
    <w:p w14:paraId="7AC49F03" w14:textId="067EF3AC" w:rsidR="00F02164" w:rsidRPr="00EE4C4B" w:rsidRDefault="006A680C">
      <w:pPr>
        <w:suppressAutoHyphens/>
        <w:spacing w:line="360" w:lineRule="auto"/>
        <w:contextualSpacing/>
        <w:jc w:val="center"/>
        <w:rPr>
          <w:rFonts w:ascii="Calibri" w:eastAsia="Calibri" w:hAnsi="Calibri" w:cs="Calibri"/>
        </w:rPr>
        <w:pPrChange w:id="1" w:author="Andrea Plunkett" w:date="2024-07-26T02:03:00Z" w16du:dateUtc="2024-07-26T09:03:00Z">
          <w:pPr>
            <w:suppressAutoHyphens/>
            <w:spacing w:line="240" w:lineRule="auto"/>
            <w:contextualSpacing/>
            <w:jc w:val="center"/>
          </w:pPr>
        </w:pPrChange>
      </w:pPr>
      <w:r w:rsidRPr="00EE4C4B">
        <w:rPr>
          <w:rFonts w:ascii="Calibri" w:eastAsia="Calibri" w:hAnsi="Calibri" w:cs="Calibri"/>
        </w:rPr>
        <w:t>Andrea Plunkett Jackson</w:t>
      </w:r>
    </w:p>
    <w:p w14:paraId="7BFA1EB8" w14:textId="56D38520" w:rsidR="00EE4C4B" w:rsidRPr="00FA06ED" w:rsidRDefault="00EE4C4B">
      <w:pPr>
        <w:suppressAutoHyphens/>
        <w:spacing w:line="360" w:lineRule="auto"/>
        <w:contextualSpacing/>
        <w:jc w:val="center"/>
        <w:rPr>
          <w:rFonts w:ascii="Calibri" w:hAnsi="Calibri" w:cs="Calibri"/>
          <w:shd w:val="clear" w:color="auto" w:fill="FFFFFF"/>
        </w:rPr>
        <w:pPrChange w:id="2" w:author="Andrea Plunkett" w:date="2024-07-26T02:03:00Z" w16du:dateUtc="2024-07-26T09:03:00Z">
          <w:pPr>
            <w:suppressAutoHyphens/>
            <w:spacing w:line="240" w:lineRule="auto"/>
            <w:contextualSpacing/>
            <w:jc w:val="center"/>
          </w:pPr>
        </w:pPrChange>
      </w:pPr>
      <w:r w:rsidRPr="00FA06ED">
        <w:rPr>
          <w:rFonts w:ascii="Calibri" w:hAnsi="Calibri" w:cs="Calibri"/>
          <w:shd w:val="clear" w:color="auto" w:fill="FFFFFF"/>
        </w:rPr>
        <w:fldChar w:fldCharType="begin"/>
      </w:r>
      <w:r w:rsidRPr="00FA06ED">
        <w:rPr>
          <w:rFonts w:ascii="Calibri" w:hAnsi="Calibri" w:cs="Calibri"/>
          <w:shd w:val="clear" w:color="auto" w:fill="FFFFFF"/>
        </w:rPr>
        <w:instrText>HYPERLINK "mailto:andrea.jackson11@snhu.edu"</w:instrText>
      </w:r>
      <w:r w:rsidRPr="00FA06ED">
        <w:rPr>
          <w:rFonts w:ascii="Calibri" w:hAnsi="Calibri" w:cs="Calibri"/>
          <w:shd w:val="clear" w:color="auto" w:fill="FFFFFF"/>
        </w:rPr>
      </w:r>
      <w:r w:rsidRPr="00FA06ED">
        <w:rPr>
          <w:rFonts w:ascii="Calibri" w:hAnsi="Calibri" w:cs="Calibri"/>
          <w:shd w:val="clear" w:color="auto" w:fill="FFFFFF"/>
        </w:rPr>
        <w:fldChar w:fldCharType="separate"/>
      </w:r>
      <w:r w:rsidRPr="00FA06ED">
        <w:rPr>
          <w:rStyle w:val="Hyperlink"/>
          <w:rFonts w:ascii="Calibri" w:hAnsi="Calibri" w:cs="Calibri"/>
          <w:color w:val="auto"/>
          <w:u w:val="none"/>
          <w:shd w:val="clear" w:color="auto" w:fill="FFFFFF"/>
          <w:rPrChange w:id="3" w:author="Andrea Plunkett" w:date="2024-07-26T12:55:00Z" w16du:dateUtc="2024-07-26T19:55:00Z">
            <w:rPr>
              <w:rStyle w:val="Hyperlink"/>
              <w:rFonts w:ascii="Calibri" w:hAnsi="Calibri" w:cs="Calibri"/>
              <w:color w:val="auto"/>
              <w:shd w:val="clear" w:color="auto" w:fill="FFFFFF"/>
            </w:rPr>
          </w:rPrChange>
        </w:rPr>
        <w:t>andrea.jackson11@snhu.edu</w:t>
      </w:r>
      <w:r w:rsidRPr="00FA06ED">
        <w:rPr>
          <w:rFonts w:ascii="Calibri" w:hAnsi="Calibri" w:cs="Calibri"/>
          <w:shd w:val="clear" w:color="auto" w:fill="FFFFFF"/>
        </w:rPr>
        <w:fldChar w:fldCharType="end"/>
      </w:r>
    </w:p>
    <w:p w14:paraId="19A051B9" w14:textId="3B27ABE4" w:rsidR="00F02164" w:rsidRPr="00EE4C4B" w:rsidRDefault="003966FD">
      <w:pPr>
        <w:suppressAutoHyphens/>
        <w:spacing w:line="360" w:lineRule="auto"/>
        <w:contextualSpacing/>
        <w:jc w:val="center"/>
        <w:rPr>
          <w:rFonts w:ascii="Calibri" w:eastAsia="Calibri" w:hAnsi="Calibri" w:cs="Calibri"/>
        </w:rPr>
        <w:pPrChange w:id="4" w:author="Andrea Plunkett" w:date="2024-07-26T02:03:00Z" w16du:dateUtc="2024-07-26T09:03:00Z">
          <w:pPr>
            <w:suppressAutoHyphens/>
            <w:spacing w:line="240" w:lineRule="auto"/>
            <w:contextualSpacing/>
            <w:jc w:val="center"/>
          </w:pPr>
        </w:pPrChange>
      </w:pPr>
      <w:r w:rsidRPr="00EE4C4B">
        <w:rPr>
          <w:rFonts w:ascii="Calibri" w:eastAsia="Calibri" w:hAnsi="Calibri" w:cs="Calibri"/>
        </w:rPr>
        <w:t>Southern New Hampshire University</w:t>
      </w:r>
    </w:p>
    <w:p w14:paraId="366BF3AF" w14:textId="77777777" w:rsidR="00F02164" w:rsidRPr="006C76C5" w:rsidRDefault="00F02164" w:rsidP="006C76C5">
      <w:pPr>
        <w:suppressAutoHyphens/>
        <w:spacing w:line="240" w:lineRule="auto"/>
        <w:contextualSpacing/>
        <w:jc w:val="center"/>
        <w:rPr>
          <w:rFonts w:asciiTheme="majorHAnsi" w:eastAsia="Calibri" w:hAnsiTheme="majorHAnsi" w:cstheme="majorHAnsi"/>
        </w:rPr>
      </w:pPr>
    </w:p>
    <w:p w14:paraId="27C83E67" w14:textId="40C0ADFB" w:rsidR="00711803" w:rsidRPr="006C76C5" w:rsidRDefault="003966FD" w:rsidP="006A680C">
      <w:pPr>
        <w:suppressAutoHyphens/>
        <w:spacing w:line="240" w:lineRule="auto"/>
        <w:contextualSpacing/>
        <w:jc w:val="center"/>
        <w:rPr>
          <w:rFonts w:asciiTheme="majorHAnsi" w:eastAsia="Calibri" w:hAnsiTheme="majorHAnsi" w:cstheme="majorHAnsi"/>
        </w:rPr>
      </w:pPr>
      <w:r w:rsidRPr="006C76C5">
        <w:rPr>
          <w:rFonts w:asciiTheme="majorHAnsi" w:hAnsiTheme="majorHAnsi" w:cstheme="majorHAnsi"/>
        </w:rPr>
        <w:br w:type="page"/>
      </w:r>
    </w:p>
    <w:p w14:paraId="79A2906B" w14:textId="77777777" w:rsidR="00F02164" w:rsidRPr="006C76C5" w:rsidDel="00FA06ED" w:rsidRDefault="003966FD" w:rsidP="00783D78">
      <w:pPr>
        <w:pStyle w:val="Heading2"/>
        <w:suppressAutoHyphens/>
        <w:spacing w:line="360" w:lineRule="auto"/>
        <w:contextualSpacing/>
        <w:rPr>
          <w:del w:id="5" w:author="Andrea Plunkett" w:date="2024-07-26T12:56:00Z" w16du:dateUtc="2024-07-26T19:56:00Z"/>
        </w:rPr>
      </w:pPr>
      <w:bookmarkStart w:id="6" w:name="_gjdgxs" w:colFirst="0" w:colLast="0"/>
      <w:bookmarkStart w:id="7" w:name="_30j0zll" w:colFirst="0" w:colLast="0"/>
      <w:bookmarkEnd w:id="6"/>
      <w:bookmarkEnd w:id="7"/>
      <w:r w:rsidRPr="006C76C5">
        <w:lastRenderedPageBreak/>
        <w:t>1. Introduction</w:t>
      </w:r>
    </w:p>
    <w:p w14:paraId="6C8B59D2" w14:textId="77777777" w:rsidR="00F02164" w:rsidRPr="006C76C5" w:rsidRDefault="00F02164">
      <w:pPr>
        <w:pStyle w:val="Heading2"/>
        <w:suppressAutoHyphens/>
        <w:spacing w:line="360" w:lineRule="auto"/>
        <w:contextualSpacing/>
        <w:pPrChange w:id="8" w:author="Andrea Plunkett" w:date="2024-07-26T12:56:00Z" w16du:dateUtc="2024-07-26T19:56:00Z">
          <w:pPr>
            <w:suppressAutoHyphens/>
            <w:spacing w:line="360" w:lineRule="auto"/>
            <w:contextualSpacing/>
          </w:pPr>
        </w:pPrChange>
      </w:pPr>
    </w:p>
    <w:p w14:paraId="06FEB4BA" w14:textId="2830CADF" w:rsidR="00F02164" w:rsidRDefault="00F21D50" w:rsidP="00783D78">
      <w:pPr>
        <w:spacing w:line="360" w:lineRule="auto"/>
        <w:rPr>
          <w:rFonts w:ascii="Calibri" w:hAnsi="Calibri" w:cs="Calibri"/>
        </w:rPr>
      </w:pPr>
      <w:ins w:id="9" w:author="Andrea Plunkett" w:date="2024-07-26T02:02:00Z" w16du:dateUtc="2024-07-26T09:02:00Z">
        <w:r>
          <w:rPr>
            <w:rFonts w:ascii="Calibri" w:hAnsi="Calibri" w:cs="Calibri"/>
          </w:rPr>
          <w:t xml:space="preserve">    </w:t>
        </w:r>
      </w:ins>
      <w:r w:rsidR="005271D1" w:rsidRPr="00BE3E6E">
        <w:rPr>
          <w:rFonts w:ascii="Calibri" w:hAnsi="Calibri" w:cs="Calibri"/>
        </w:rPr>
        <w:t xml:space="preserve">In this project, I will be exploring a comprehensive historical dataset containing various attributes of houses, such as square footage, number of bathrooms, and other relevant factors, along with their corresponding selling prices. The primary objective is to develop regression models that can accurately predict a house’s selling price based on these attributes. The results of these analyses will be instrumental in helping our real estate company set more accurate and competitive prices when listing homes for clients. To achieve this, I will be conducting several types of regression analyses using the R programming language. These analyses include a First Order Regression Model that incorporates both quantitative and qualitative variables, a Complete Second Order Multiple Regression Model with quantitative variables, and Nested Models F-Test to compare the fit of different models. By interpreting the findings and describing their practical implications, I aim to provide valuable insights that will inform our pricing strategies and </w:t>
      </w:r>
      <w:del w:id="10" w:author="Andrea Plunkett" w:date="2024-07-26T02:39:00Z" w16du:dateUtc="2024-07-26T09:39:00Z">
        <w:r w:rsidR="005271D1" w:rsidRPr="00BE3E6E" w:rsidDel="00C21B50">
          <w:rPr>
            <w:rFonts w:ascii="Calibri" w:hAnsi="Calibri" w:cs="Calibri"/>
          </w:rPr>
          <w:delText>ultimately enhance</w:delText>
        </w:r>
      </w:del>
      <w:ins w:id="11" w:author="Andrea Plunkett" w:date="2024-07-26T02:39:00Z" w16du:dateUtc="2024-07-26T09:39:00Z">
        <w:r w:rsidR="00C21B50" w:rsidRPr="00BE3E6E">
          <w:rPr>
            <w:rFonts w:ascii="Calibri" w:hAnsi="Calibri" w:cs="Calibri"/>
          </w:rPr>
          <w:t>enhance</w:t>
        </w:r>
      </w:ins>
      <w:r w:rsidR="005271D1" w:rsidRPr="00BE3E6E">
        <w:rPr>
          <w:rFonts w:ascii="Calibri" w:hAnsi="Calibri" w:cs="Calibri"/>
        </w:rPr>
        <w:t xml:space="preserve"> our company’s market positioning. </w:t>
      </w:r>
      <w:bookmarkStart w:id="12" w:name="_1fob9te" w:colFirst="0" w:colLast="0"/>
      <w:bookmarkEnd w:id="12"/>
    </w:p>
    <w:p w14:paraId="2930F1AB" w14:textId="77777777" w:rsidR="00783D78" w:rsidRPr="00783D78" w:rsidRDefault="00783D78" w:rsidP="00783D78">
      <w:pPr>
        <w:spacing w:line="360" w:lineRule="auto"/>
        <w:rPr>
          <w:rFonts w:ascii="Calibri" w:hAnsi="Calibri" w:cs="Calibri"/>
        </w:rPr>
      </w:pPr>
    </w:p>
    <w:p w14:paraId="746807E7" w14:textId="77777777" w:rsidR="00F02164" w:rsidRPr="006C76C5" w:rsidDel="00FA06ED" w:rsidRDefault="003966FD" w:rsidP="00783D78">
      <w:pPr>
        <w:pStyle w:val="Heading2"/>
        <w:suppressAutoHyphens/>
        <w:spacing w:line="360" w:lineRule="auto"/>
        <w:contextualSpacing/>
        <w:rPr>
          <w:del w:id="13" w:author="Andrea Plunkett" w:date="2024-07-26T12:56:00Z" w16du:dateUtc="2024-07-26T19:56:00Z"/>
        </w:rPr>
      </w:pPr>
      <w:r w:rsidRPr="006C76C5">
        <w:t>2. Data Preparation</w:t>
      </w:r>
    </w:p>
    <w:p w14:paraId="56041BEF" w14:textId="77777777" w:rsidR="00F02164" w:rsidRPr="0076163F" w:rsidRDefault="00F02164">
      <w:pPr>
        <w:pStyle w:val="Heading2"/>
        <w:suppressAutoHyphens/>
        <w:spacing w:line="360" w:lineRule="auto"/>
        <w:contextualSpacing/>
        <w:pPrChange w:id="14" w:author="Andrea Plunkett" w:date="2024-07-26T12:56:00Z" w16du:dateUtc="2024-07-26T19:56:00Z">
          <w:pPr>
            <w:spacing w:line="360" w:lineRule="auto"/>
          </w:pPr>
        </w:pPrChange>
      </w:pPr>
    </w:p>
    <w:p w14:paraId="2ADC62A2" w14:textId="1DC06568" w:rsidR="0076163F" w:rsidRPr="0076163F" w:rsidRDefault="00F21D50" w:rsidP="0076163F">
      <w:pPr>
        <w:spacing w:line="360" w:lineRule="auto"/>
        <w:rPr>
          <w:rFonts w:ascii="Calibri" w:hAnsi="Calibri" w:cs="Calibri"/>
          <w:lang w:val="en-US"/>
        </w:rPr>
      </w:pPr>
      <w:ins w:id="15" w:author="Andrea Plunkett" w:date="2024-07-26T02:02:00Z" w16du:dateUtc="2024-07-26T09:02:00Z">
        <w:r>
          <w:rPr>
            <w:rFonts w:ascii="Calibri" w:hAnsi="Calibri" w:cs="Calibri"/>
            <w:lang w:val="en-US"/>
          </w:rPr>
          <w:t xml:space="preserve">    </w:t>
        </w:r>
      </w:ins>
      <w:r w:rsidR="0076163F" w:rsidRPr="0076163F">
        <w:rPr>
          <w:rFonts w:ascii="Calibri" w:hAnsi="Calibri" w:cs="Calibri"/>
          <w:lang w:val="en-US"/>
        </w:rPr>
        <w:t>I am tasked with analyzing a dataset that encompasses several key variables that are pivotal in predicting the sale price of homes. The dataset includes the following significant variables:</w:t>
      </w:r>
    </w:p>
    <w:p w14:paraId="63C0B67E" w14:textId="77777777" w:rsidR="0076163F" w:rsidRPr="00F41F4B" w:rsidRDefault="0076163F">
      <w:pPr>
        <w:pStyle w:val="ListParagraph"/>
        <w:numPr>
          <w:ilvl w:val="0"/>
          <w:numId w:val="18"/>
        </w:numPr>
        <w:spacing w:line="360" w:lineRule="auto"/>
        <w:rPr>
          <w:rFonts w:ascii="Calibri" w:hAnsi="Calibri" w:cs="Calibri"/>
          <w:lang w:val="en-US"/>
          <w:rPrChange w:id="16" w:author="Andrea Plunkett" w:date="2024-07-26T01:58:00Z" w16du:dateUtc="2024-07-26T08:58:00Z">
            <w:rPr>
              <w:lang w:val="en-US"/>
            </w:rPr>
          </w:rPrChange>
        </w:rPr>
        <w:pPrChange w:id="17" w:author="Andrea Plunkett" w:date="2024-07-26T01:58:00Z" w16du:dateUtc="2024-07-26T08:58:00Z">
          <w:pPr>
            <w:spacing w:line="360" w:lineRule="auto"/>
          </w:pPr>
        </w:pPrChange>
      </w:pPr>
      <w:r w:rsidRPr="00F41F4B">
        <w:rPr>
          <w:rFonts w:ascii="Calibri" w:hAnsi="Calibri" w:cs="Calibri"/>
          <w:lang w:val="en-US"/>
          <w:rPrChange w:id="18" w:author="Andrea Plunkett" w:date="2024-07-26T01:58:00Z" w16du:dateUtc="2024-07-26T08:58:00Z">
            <w:rPr>
              <w:lang w:val="en-US"/>
            </w:rPr>
          </w:rPrChange>
        </w:rPr>
        <w:t>Price: This represents the sale price of the home.</w:t>
      </w:r>
    </w:p>
    <w:p w14:paraId="7325F136" w14:textId="19BA90F8" w:rsidR="0076163F" w:rsidRPr="00F41F4B" w:rsidRDefault="0076163F">
      <w:pPr>
        <w:pStyle w:val="ListParagraph"/>
        <w:numPr>
          <w:ilvl w:val="0"/>
          <w:numId w:val="18"/>
        </w:numPr>
        <w:spacing w:line="360" w:lineRule="auto"/>
        <w:rPr>
          <w:rFonts w:ascii="Calibri" w:hAnsi="Calibri" w:cs="Calibri"/>
          <w:lang w:val="en-US"/>
          <w:rPrChange w:id="19" w:author="Andrea Plunkett" w:date="2024-07-26T01:59:00Z" w16du:dateUtc="2024-07-26T08:59:00Z">
            <w:rPr>
              <w:lang w:val="en-US"/>
            </w:rPr>
          </w:rPrChange>
        </w:rPr>
        <w:pPrChange w:id="20" w:author="Andrea Plunkett" w:date="2024-07-26T01:59:00Z" w16du:dateUtc="2024-07-26T08:59:00Z">
          <w:pPr>
            <w:spacing w:line="360" w:lineRule="auto"/>
          </w:pPr>
        </w:pPrChange>
      </w:pPr>
      <w:r w:rsidRPr="00F41F4B">
        <w:rPr>
          <w:rFonts w:ascii="Calibri" w:hAnsi="Calibri" w:cs="Calibri"/>
          <w:lang w:val="en-US"/>
          <w:rPrChange w:id="21" w:author="Andrea Plunkett" w:date="2024-07-26T01:59:00Z" w16du:dateUtc="2024-07-26T08:59:00Z">
            <w:rPr>
              <w:lang w:val="en-US"/>
            </w:rPr>
          </w:rPrChange>
        </w:rPr>
        <w:t xml:space="preserve">Bedrooms: This </w:t>
      </w:r>
      <w:del w:id="22" w:author="Andrea Plunkett" w:date="2024-07-26T20:58:00Z" w16du:dateUtc="2024-07-27T03:58:00Z">
        <w:r w:rsidRPr="00F41F4B" w:rsidDel="00B40B90">
          <w:rPr>
            <w:rFonts w:ascii="Calibri" w:hAnsi="Calibri" w:cs="Calibri"/>
            <w:lang w:val="en-US"/>
            <w:rPrChange w:id="23" w:author="Andrea Plunkett" w:date="2024-07-26T01:59:00Z" w16du:dateUtc="2024-07-26T08:59:00Z">
              <w:rPr>
                <w:lang w:val="en-US"/>
              </w:rPr>
            </w:rPrChange>
          </w:rPr>
          <w:delText>indicates</w:delText>
        </w:r>
      </w:del>
      <w:ins w:id="24" w:author="Andrea Plunkett" w:date="2024-07-26T20:58:00Z" w16du:dateUtc="2024-07-27T03:58:00Z">
        <w:r w:rsidR="00B40B90" w:rsidRPr="00B40B90">
          <w:rPr>
            <w:rFonts w:ascii="Calibri" w:hAnsi="Calibri" w:cs="Calibri"/>
            <w:lang w:val="en-US"/>
          </w:rPr>
          <w:t>signifies</w:t>
        </w:r>
      </w:ins>
      <w:r w:rsidRPr="00F41F4B">
        <w:rPr>
          <w:rFonts w:ascii="Calibri" w:hAnsi="Calibri" w:cs="Calibri"/>
          <w:lang w:val="en-US"/>
          <w:rPrChange w:id="25" w:author="Andrea Plunkett" w:date="2024-07-26T01:59:00Z" w16du:dateUtc="2024-07-26T08:59:00Z">
            <w:rPr>
              <w:lang w:val="en-US"/>
            </w:rPr>
          </w:rPrChange>
        </w:rPr>
        <w:t xml:space="preserve"> the number of bedrooms in the home.</w:t>
      </w:r>
    </w:p>
    <w:p w14:paraId="11A3A4F9" w14:textId="77777777" w:rsidR="0076163F" w:rsidRPr="00F41F4B" w:rsidRDefault="0076163F">
      <w:pPr>
        <w:pStyle w:val="ListParagraph"/>
        <w:numPr>
          <w:ilvl w:val="0"/>
          <w:numId w:val="19"/>
        </w:numPr>
        <w:spacing w:line="360" w:lineRule="auto"/>
        <w:rPr>
          <w:rFonts w:ascii="Calibri" w:hAnsi="Calibri" w:cs="Calibri"/>
          <w:lang w:val="en-US"/>
          <w:rPrChange w:id="26" w:author="Andrea Plunkett" w:date="2024-07-26T01:59:00Z" w16du:dateUtc="2024-07-26T08:59:00Z">
            <w:rPr>
              <w:lang w:val="en-US"/>
            </w:rPr>
          </w:rPrChange>
        </w:rPr>
        <w:pPrChange w:id="27" w:author="Andrea Plunkett" w:date="2024-07-26T01:59:00Z" w16du:dateUtc="2024-07-26T08:59:00Z">
          <w:pPr>
            <w:spacing w:line="360" w:lineRule="auto"/>
          </w:pPr>
        </w:pPrChange>
      </w:pPr>
      <w:r w:rsidRPr="00F41F4B">
        <w:rPr>
          <w:rFonts w:ascii="Calibri" w:hAnsi="Calibri" w:cs="Calibri"/>
          <w:lang w:val="en-US"/>
          <w:rPrChange w:id="28" w:author="Andrea Plunkett" w:date="2024-07-26T01:59:00Z" w16du:dateUtc="2024-07-26T08:59:00Z">
            <w:rPr>
              <w:lang w:val="en-US"/>
            </w:rPr>
          </w:rPrChange>
        </w:rPr>
        <w:t>Bathrooms: This denotes the number of bathrooms in the home.</w:t>
      </w:r>
    </w:p>
    <w:p w14:paraId="4DFC9DC7" w14:textId="77777777" w:rsidR="0076163F" w:rsidRPr="00F41F4B" w:rsidRDefault="0076163F">
      <w:pPr>
        <w:pStyle w:val="ListParagraph"/>
        <w:numPr>
          <w:ilvl w:val="0"/>
          <w:numId w:val="19"/>
        </w:numPr>
        <w:spacing w:line="360" w:lineRule="auto"/>
        <w:rPr>
          <w:rFonts w:ascii="Calibri" w:hAnsi="Calibri" w:cs="Calibri"/>
          <w:lang w:val="en-US"/>
          <w:rPrChange w:id="29" w:author="Andrea Plunkett" w:date="2024-07-26T01:59:00Z" w16du:dateUtc="2024-07-26T08:59:00Z">
            <w:rPr>
              <w:lang w:val="en-US"/>
            </w:rPr>
          </w:rPrChange>
        </w:rPr>
        <w:pPrChange w:id="30" w:author="Andrea Plunkett" w:date="2024-07-26T01:59:00Z" w16du:dateUtc="2024-07-26T08:59:00Z">
          <w:pPr>
            <w:spacing w:line="360" w:lineRule="auto"/>
          </w:pPr>
        </w:pPrChange>
      </w:pPr>
      <w:r w:rsidRPr="00F41F4B">
        <w:rPr>
          <w:rFonts w:ascii="Calibri" w:hAnsi="Calibri" w:cs="Calibri"/>
          <w:lang w:val="en-US"/>
          <w:rPrChange w:id="31" w:author="Andrea Plunkett" w:date="2024-07-26T01:59:00Z" w16du:dateUtc="2024-07-26T08:59:00Z">
            <w:rPr>
              <w:lang w:val="en-US"/>
            </w:rPr>
          </w:rPrChange>
        </w:rPr>
        <w:t>Sqft_living: This is the size of the living area, measured in square feet.</w:t>
      </w:r>
    </w:p>
    <w:p w14:paraId="6F3DB368" w14:textId="77777777" w:rsidR="0076163F" w:rsidRPr="00F41F4B" w:rsidRDefault="0076163F">
      <w:pPr>
        <w:pStyle w:val="ListParagraph"/>
        <w:numPr>
          <w:ilvl w:val="0"/>
          <w:numId w:val="19"/>
        </w:numPr>
        <w:spacing w:line="360" w:lineRule="auto"/>
        <w:rPr>
          <w:rFonts w:ascii="Calibri" w:hAnsi="Calibri" w:cs="Calibri"/>
          <w:lang w:val="en-US"/>
          <w:rPrChange w:id="32" w:author="Andrea Plunkett" w:date="2024-07-26T01:59:00Z" w16du:dateUtc="2024-07-26T08:59:00Z">
            <w:rPr>
              <w:lang w:val="en-US"/>
            </w:rPr>
          </w:rPrChange>
        </w:rPr>
        <w:pPrChange w:id="33" w:author="Andrea Plunkett" w:date="2024-07-26T01:59:00Z" w16du:dateUtc="2024-07-26T08:59:00Z">
          <w:pPr>
            <w:spacing w:line="360" w:lineRule="auto"/>
          </w:pPr>
        </w:pPrChange>
      </w:pPr>
      <w:r w:rsidRPr="00F41F4B">
        <w:rPr>
          <w:rFonts w:ascii="Calibri" w:hAnsi="Calibri" w:cs="Calibri"/>
          <w:lang w:val="en-US"/>
          <w:rPrChange w:id="34" w:author="Andrea Plunkett" w:date="2024-07-26T01:59:00Z" w16du:dateUtc="2024-07-26T08:59:00Z">
            <w:rPr>
              <w:lang w:val="en-US"/>
            </w:rPr>
          </w:rPrChange>
        </w:rPr>
        <w:t>Sqft_above: This is the size of the upper level, also measured in square feet.</w:t>
      </w:r>
    </w:p>
    <w:p w14:paraId="2D188E00" w14:textId="77777777" w:rsidR="0076163F" w:rsidRPr="00F41F4B" w:rsidRDefault="0076163F">
      <w:pPr>
        <w:pStyle w:val="ListParagraph"/>
        <w:numPr>
          <w:ilvl w:val="0"/>
          <w:numId w:val="19"/>
        </w:numPr>
        <w:spacing w:line="360" w:lineRule="auto"/>
        <w:rPr>
          <w:rFonts w:ascii="Calibri" w:hAnsi="Calibri" w:cs="Calibri"/>
          <w:lang w:val="en-US"/>
          <w:rPrChange w:id="35" w:author="Andrea Plunkett" w:date="2024-07-26T01:59:00Z" w16du:dateUtc="2024-07-26T08:59:00Z">
            <w:rPr>
              <w:lang w:val="en-US"/>
            </w:rPr>
          </w:rPrChange>
        </w:rPr>
        <w:pPrChange w:id="36" w:author="Andrea Plunkett" w:date="2024-07-26T01:59:00Z" w16du:dateUtc="2024-07-26T08:59:00Z">
          <w:pPr>
            <w:spacing w:line="360" w:lineRule="auto"/>
          </w:pPr>
        </w:pPrChange>
      </w:pPr>
      <w:r w:rsidRPr="00F41F4B">
        <w:rPr>
          <w:rFonts w:ascii="Calibri" w:hAnsi="Calibri" w:cs="Calibri"/>
          <w:lang w:val="en-US"/>
          <w:rPrChange w:id="37" w:author="Andrea Plunkett" w:date="2024-07-26T01:59:00Z" w16du:dateUtc="2024-07-26T08:59:00Z">
            <w:rPr>
              <w:lang w:val="en-US"/>
            </w:rPr>
          </w:rPrChange>
        </w:rPr>
        <w:t>Sqft_lot: This is the size of the lot, measured in square feet.</w:t>
      </w:r>
    </w:p>
    <w:p w14:paraId="220C5B29" w14:textId="77777777" w:rsidR="0076163F" w:rsidRPr="00F41F4B" w:rsidRDefault="0076163F">
      <w:pPr>
        <w:pStyle w:val="ListParagraph"/>
        <w:numPr>
          <w:ilvl w:val="0"/>
          <w:numId w:val="19"/>
        </w:numPr>
        <w:spacing w:line="360" w:lineRule="auto"/>
        <w:rPr>
          <w:rFonts w:ascii="Calibri" w:hAnsi="Calibri" w:cs="Calibri"/>
          <w:lang w:val="en-US"/>
          <w:rPrChange w:id="38" w:author="Andrea Plunkett" w:date="2024-07-26T01:59:00Z" w16du:dateUtc="2024-07-26T08:59:00Z">
            <w:rPr>
              <w:lang w:val="en-US"/>
            </w:rPr>
          </w:rPrChange>
        </w:rPr>
        <w:pPrChange w:id="39" w:author="Andrea Plunkett" w:date="2024-07-26T01:59:00Z" w16du:dateUtc="2024-07-26T08:59:00Z">
          <w:pPr>
            <w:spacing w:line="360" w:lineRule="auto"/>
          </w:pPr>
        </w:pPrChange>
      </w:pPr>
      <w:r w:rsidRPr="00F41F4B">
        <w:rPr>
          <w:rFonts w:ascii="Calibri" w:hAnsi="Calibri" w:cs="Calibri"/>
          <w:lang w:val="en-US"/>
          <w:rPrChange w:id="40" w:author="Andrea Plunkett" w:date="2024-07-26T01:59:00Z" w16du:dateUtc="2024-07-26T08:59:00Z">
            <w:rPr>
              <w:lang w:val="en-US"/>
            </w:rPr>
          </w:rPrChange>
        </w:rPr>
        <w:t>Age: This represents the age of the home.</w:t>
      </w:r>
    </w:p>
    <w:p w14:paraId="4F120078" w14:textId="77777777" w:rsidR="0076163F" w:rsidRPr="00F41F4B" w:rsidRDefault="0076163F">
      <w:pPr>
        <w:pStyle w:val="ListParagraph"/>
        <w:numPr>
          <w:ilvl w:val="0"/>
          <w:numId w:val="19"/>
        </w:numPr>
        <w:spacing w:line="360" w:lineRule="auto"/>
        <w:rPr>
          <w:rFonts w:ascii="Calibri" w:hAnsi="Calibri" w:cs="Calibri"/>
          <w:lang w:val="en-US"/>
          <w:rPrChange w:id="41" w:author="Andrea Plunkett" w:date="2024-07-26T01:59:00Z" w16du:dateUtc="2024-07-26T08:59:00Z">
            <w:rPr>
              <w:lang w:val="en-US"/>
            </w:rPr>
          </w:rPrChange>
        </w:rPr>
        <w:pPrChange w:id="42" w:author="Andrea Plunkett" w:date="2024-07-26T01:59:00Z" w16du:dateUtc="2024-07-26T08:59:00Z">
          <w:pPr>
            <w:spacing w:line="360" w:lineRule="auto"/>
          </w:pPr>
        </w:pPrChange>
      </w:pPr>
      <w:r w:rsidRPr="00F41F4B">
        <w:rPr>
          <w:rFonts w:ascii="Calibri" w:hAnsi="Calibri" w:cs="Calibri"/>
          <w:lang w:val="en-US"/>
          <w:rPrChange w:id="43" w:author="Andrea Plunkett" w:date="2024-07-26T01:59:00Z" w16du:dateUtc="2024-07-26T08:59:00Z">
            <w:rPr>
              <w:lang w:val="en-US"/>
            </w:rPr>
          </w:rPrChange>
        </w:rPr>
        <w:t>Grade: This is a measure of the craftsmanship and the quality of materials used in the construction of the home.</w:t>
      </w:r>
    </w:p>
    <w:p w14:paraId="00A8EDDD" w14:textId="77777777" w:rsidR="0076163F" w:rsidRPr="00F41F4B" w:rsidRDefault="0076163F">
      <w:pPr>
        <w:pStyle w:val="ListParagraph"/>
        <w:numPr>
          <w:ilvl w:val="0"/>
          <w:numId w:val="19"/>
        </w:numPr>
        <w:spacing w:line="360" w:lineRule="auto"/>
        <w:rPr>
          <w:rFonts w:ascii="Calibri" w:hAnsi="Calibri" w:cs="Calibri"/>
          <w:lang w:val="en-US"/>
          <w:rPrChange w:id="44" w:author="Andrea Plunkett" w:date="2024-07-26T01:59:00Z" w16du:dateUtc="2024-07-26T08:59:00Z">
            <w:rPr>
              <w:lang w:val="en-US"/>
            </w:rPr>
          </w:rPrChange>
        </w:rPr>
        <w:pPrChange w:id="45" w:author="Andrea Plunkett" w:date="2024-07-26T01:59:00Z" w16du:dateUtc="2024-07-26T08:59:00Z">
          <w:pPr>
            <w:spacing w:line="360" w:lineRule="auto"/>
          </w:pPr>
        </w:pPrChange>
      </w:pPr>
      <w:r w:rsidRPr="00F41F4B">
        <w:rPr>
          <w:rFonts w:ascii="Calibri" w:hAnsi="Calibri" w:cs="Calibri"/>
          <w:lang w:val="en-US"/>
          <w:rPrChange w:id="46" w:author="Andrea Plunkett" w:date="2024-07-26T01:59:00Z" w16du:dateUtc="2024-07-26T08:59:00Z">
            <w:rPr>
              <w:lang w:val="en-US"/>
            </w:rPr>
          </w:rPrChange>
        </w:rPr>
        <w:t>Appliance_age: This is the average age of all appliances in the home.</w:t>
      </w:r>
    </w:p>
    <w:p w14:paraId="6BB9EAD5" w14:textId="77777777" w:rsidR="0076163F" w:rsidRPr="00F41F4B" w:rsidRDefault="0076163F">
      <w:pPr>
        <w:pStyle w:val="ListParagraph"/>
        <w:numPr>
          <w:ilvl w:val="0"/>
          <w:numId w:val="19"/>
        </w:numPr>
        <w:spacing w:line="360" w:lineRule="auto"/>
        <w:rPr>
          <w:rFonts w:ascii="Calibri" w:hAnsi="Calibri" w:cs="Calibri"/>
          <w:lang w:val="en-US"/>
          <w:rPrChange w:id="47" w:author="Andrea Plunkett" w:date="2024-07-26T01:59:00Z" w16du:dateUtc="2024-07-26T08:59:00Z">
            <w:rPr>
              <w:lang w:val="en-US"/>
            </w:rPr>
          </w:rPrChange>
        </w:rPr>
        <w:pPrChange w:id="48" w:author="Andrea Plunkett" w:date="2024-07-26T01:59:00Z" w16du:dateUtc="2024-07-26T08:59:00Z">
          <w:pPr>
            <w:spacing w:line="360" w:lineRule="auto"/>
          </w:pPr>
        </w:pPrChange>
      </w:pPr>
      <w:r w:rsidRPr="00F41F4B">
        <w:rPr>
          <w:rFonts w:ascii="Calibri" w:hAnsi="Calibri" w:cs="Calibri"/>
          <w:lang w:val="en-US"/>
          <w:rPrChange w:id="49" w:author="Andrea Plunkett" w:date="2024-07-26T01:59:00Z" w16du:dateUtc="2024-07-26T08:59:00Z">
            <w:rPr>
              <w:lang w:val="en-US"/>
            </w:rPr>
          </w:rPrChange>
        </w:rPr>
        <w:t>Crime: This represents the crime rate per 100,000 people in the area.</w:t>
      </w:r>
    </w:p>
    <w:p w14:paraId="5672EC62" w14:textId="77777777" w:rsidR="0076163F" w:rsidRPr="00F41F4B" w:rsidRDefault="0076163F">
      <w:pPr>
        <w:pStyle w:val="ListParagraph"/>
        <w:numPr>
          <w:ilvl w:val="0"/>
          <w:numId w:val="19"/>
        </w:numPr>
        <w:spacing w:line="360" w:lineRule="auto"/>
        <w:rPr>
          <w:rFonts w:ascii="Calibri" w:hAnsi="Calibri" w:cs="Calibri"/>
          <w:lang w:val="en-US"/>
          <w:rPrChange w:id="50" w:author="Andrea Plunkett" w:date="2024-07-26T01:59:00Z" w16du:dateUtc="2024-07-26T08:59:00Z">
            <w:rPr>
              <w:lang w:val="en-US"/>
            </w:rPr>
          </w:rPrChange>
        </w:rPr>
        <w:pPrChange w:id="51" w:author="Andrea Plunkett" w:date="2024-07-26T01:59:00Z" w16du:dateUtc="2024-07-26T08:59:00Z">
          <w:pPr>
            <w:spacing w:line="360" w:lineRule="auto"/>
          </w:pPr>
        </w:pPrChange>
      </w:pPr>
      <w:r w:rsidRPr="00F41F4B">
        <w:rPr>
          <w:rFonts w:ascii="Calibri" w:hAnsi="Calibri" w:cs="Calibri"/>
          <w:lang w:val="en-US"/>
          <w:rPrChange w:id="52" w:author="Andrea Plunkett" w:date="2024-07-26T01:59:00Z" w16du:dateUtc="2024-07-26T08:59:00Z">
            <w:rPr>
              <w:lang w:val="en-US"/>
            </w:rPr>
          </w:rPrChange>
        </w:rPr>
        <w:t>Backyard: This indicates whether the home has a backyard (1) or not (0).</w:t>
      </w:r>
    </w:p>
    <w:p w14:paraId="11E34C7D" w14:textId="77777777" w:rsidR="0076163F" w:rsidRPr="00F41F4B" w:rsidRDefault="0076163F">
      <w:pPr>
        <w:pStyle w:val="ListParagraph"/>
        <w:numPr>
          <w:ilvl w:val="0"/>
          <w:numId w:val="19"/>
        </w:numPr>
        <w:spacing w:line="360" w:lineRule="auto"/>
        <w:rPr>
          <w:rFonts w:ascii="Calibri" w:hAnsi="Calibri" w:cs="Calibri"/>
          <w:lang w:val="en-US"/>
          <w:rPrChange w:id="53" w:author="Andrea Plunkett" w:date="2024-07-26T01:59:00Z" w16du:dateUtc="2024-07-26T08:59:00Z">
            <w:rPr>
              <w:lang w:val="en-US"/>
            </w:rPr>
          </w:rPrChange>
        </w:rPr>
        <w:pPrChange w:id="54" w:author="Andrea Plunkett" w:date="2024-07-26T01:59:00Z" w16du:dateUtc="2024-07-26T08:59:00Z">
          <w:pPr>
            <w:spacing w:line="360" w:lineRule="auto"/>
          </w:pPr>
        </w:pPrChange>
      </w:pPr>
      <w:r w:rsidRPr="00F41F4B">
        <w:rPr>
          <w:rFonts w:ascii="Calibri" w:hAnsi="Calibri" w:cs="Calibri"/>
          <w:lang w:val="en-US"/>
          <w:rPrChange w:id="55" w:author="Andrea Plunkett" w:date="2024-07-26T01:59:00Z" w16du:dateUtc="2024-07-26T08:59:00Z">
            <w:rPr>
              <w:lang w:val="en-US"/>
            </w:rPr>
          </w:rPrChange>
        </w:rPr>
        <w:t>School_rating: This is the average rating of schools in the area.</w:t>
      </w:r>
    </w:p>
    <w:p w14:paraId="57FA0591" w14:textId="77777777" w:rsidR="0076163F" w:rsidRPr="00F41F4B" w:rsidRDefault="0076163F">
      <w:pPr>
        <w:pStyle w:val="ListParagraph"/>
        <w:numPr>
          <w:ilvl w:val="0"/>
          <w:numId w:val="19"/>
        </w:numPr>
        <w:spacing w:line="360" w:lineRule="auto"/>
        <w:rPr>
          <w:rFonts w:ascii="Calibri" w:hAnsi="Calibri" w:cs="Calibri"/>
          <w:lang w:val="en-US"/>
          <w:rPrChange w:id="56" w:author="Andrea Plunkett" w:date="2024-07-26T01:59:00Z" w16du:dateUtc="2024-07-26T08:59:00Z">
            <w:rPr>
              <w:lang w:val="en-US"/>
            </w:rPr>
          </w:rPrChange>
        </w:rPr>
        <w:pPrChange w:id="57" w:author="Andrea Plunkett" w:date="2024-07-26T01:59:00Z" w16du:dateUtc="2024-07-26T08:59:00Z">
          <w:pPr>
            <w:spacing w:line="360" w:lineRule="auto"/>
          </w:pPr>
        </w:pPrChange>
      </w:pPr>
      <w:r w:rsidRPr="00F41F4B">
        <w:rPr>
          <w:rFonts w:ascii="Calibri" w:hAnsi="Calibri" w:cs="Calibri"/>
          <w:lang w:val="en-US"/>
          <w:rPrChange w:id="58" w:author="Andrea Plunkett" w:date="2024-07-26T01:59:00Z" w16du:dateUtc="2024-07-26T08:59:00Z">
            <w:rPr>
              <w:lang w:val="en-US"/>
            </w:rPr>
          </w:rPrChange>
        </w:rPr>
        <w:t>View: This indicates the view from the home, with values representing a lake (2), trees (1), or a road (0).</w:t>
      </w:r>
    </w:p>
    <w:p w14:paraId="2DB46152" w14:textId="0255F577" w:rsidR="0076163F" w:rsidRDefault="00F21D50" w:rsidP="0076163F">
      <w:pPr>
        <w:spacing w:line="360" w:lineRule="auto"/>
        <w:rPr>
          <w:ins w:id="59" w:author="Andrea Plunkett" w:date="2024-07-26T01:59:00Z" w16du:dateUtc="2024-07-26T08:59:00Z"/>
          <w:rFonts w:ascii="Calibri" w:hAnsi="Calibri" w:cs="Calibri"/>
          <w:lang w:val="en-US"/>
        </w:rPr>
      </w:pPr>
      <w:ins w:id="60" w:author="Andrea Plunkett" w:date="2024-07-26T02:03:00Z" w16du:dateUtc="2024-07-26T09:03:00Z">
        <w:r>
          <w:rPr>
            <w:rFonts w:ascii="Calibri" w:hAnsi="Calibri" w:cs="Calibri"/>
            <w:lang w:val="en-US"/>
          </w:rPr>
          <w:lastRenderedPageBreak/>
          <w:t xml:space="preserve">    </w:t>
        </w:r>
      </w:ins>
      <w:r w:rsidR="0076163F" w:rsidRPr="0076163F">
        <w:rPr>
          <w:rFonts w:ascii="Calibri" w:hAnsi="Calibri" w:cs="Calibri"/>
          <w:lang w:val="en-US"/>
        </w:rPr>
        <w:t>The dataset is comprised of 23 columns and 2692 rows, providing a substantial amount of data for my regression analyses. My aim is to analyze these variables to develop robust models that can accurately predict home prices. This will assist our company in setting competitive and realistic listing prices for our clients.</w:t>
      </w:r>
    </w:p>
    <w:p w14:paraId="54317355" w14:textId="77777777" w:rsidR="00F41F4B" w:rsidRPr="0076163F" w:rsidRDefault="00F41F4B" w:rsidP="0076163F">
      <w:pPr>
        <w:spacing w:line="360" w:lineRule="auto"/>
        <w:rPr>
          <w:rFonts w:ascii="Calibri" w:hAnsi="Calibri" w:cs="Calibri"/>
          <w:lang w:val="en-US"/>
        </w:rPr>
      </w:pPr>
    </w:p>
    <w:p w14:paraId="76B072C4" w14:textId="2275ECFF" w:rsidR="00F02164" w:rsidRPr="006C76C5" w:rsidDel="00F41F4B" w:rsidRDefault="003966FD" w:rsidP="006C76C5">
      <w:pPr>
        <w:suppressAutoHyphens/>
        <w:spacing w:line="240" w:lineRule="auto"/>
        <w:contextualSpacing/>
        <w:rPr>
          <w:del w:id="61" w:author="Andrea Plunkett" w:date="2024-07-26T01:59:00Z" w16du:dateUtc="2024-07-26T08:59:00Z"/>
          <w:rFonts w:asciiTheme="majorHAnsi" w:eastAsia="Calibri" w:hAnsiTheme="majorHAnsi" w:cstheme="majorHAnsi"/>
          <w:i/>
        </w:rPr>
      </w:pPr>
      <w:del w:id="62" w:author="Andrea Plunkett" w:date="2024-07-26T01:59:00Z" w16du:dateUtc="2024-07-26T08:59:00Z">
        <w:r w:rsidRPr="006C76C5" w:rsidDel="00F41F4B">
          <w:rPr>
            <w:rFonts w:asciiTheme="majorHAnsi" w:eastAsia="Calibri" w:hAnsiTheme="majorHAnsi" w:cstheme="majorHAnsi"/>
            <w:i/>
          </w:rPr>
          <w:delText xml:space="preserve">There are some important variables that are used in this project. Identify and explain these variables. </w:delText>
        </w:r>
      </w:del>
    </w:p>
    <w:p w14:paraId="6A2FCC53" w14:textId="2111B2ED" w:rsidR="00F02164" w:rsidRPr="006C76C5" w:rsidDel="00F41F4B" w:rsidRDefault="00F02164" w:rsidP="006C76C5">
      <w:pPr>
        <w:suppressAutoHyphens/>
        <w:spacing w:line="240" w:lineRule="auto"/>
        <w:contextualSpacing/>
        <w:rPr>
          <w:del w:id="63" w:author="Andrea Plunkett" w:date="2024-07-26T01:59:00Z" w16du:dateUtc="2024-07-26T08:59:00Z"/>
          <w:rFonts w:asciiTheme="majorHAnsi" w:eastAsia="Calibri" w:hAnsiTheme="majorHAnsi" w:cstheme="majorHAnsi"/>
        </w:rPr>
      </w:pPr>
    </w:p>
    <w:p w14:paraId="46BE878F" w14:textId="7DFF1DF1" w:rsidR="00F02164" w:rsidRPr="006C76C5" w:rsidDel="00F41F4B" w:rsidRDefault="003966FD" w:rsidP="006C76C5">
      <w:pPr>
        <w:numPr>
          <w:ilvl w:val="0"/>
          <w:numId w:val="4"/>
        </w:numPr>
        <w:pBdr>
          <w:top w:val="nil"/>
          <w:left w:val="nil"/>
          <w:bottom w:val="nil"/>
          <w:right w:val="nil"/>
          <w:between w:val="nil"/>
        </w:pBdr>
        <w:suppressAutoHyphens/>
        <w:spacing w:line="240" w:lineRule="auto"/>
        <w:contextualSpacing/>
        <w:rPr>
          <w:del w:id="64" w:author="Andrea Plunkett" w:date="2024-07-26T01:59:00Z" w16du:dateUtc="2024-07-26T08:59:00Z"/>
          <w:rFonts w:asciiTheme="majorHAnsi" w:eastAsia="Calibri" w:hAnsiTheme="majorHAnsi" w:cstheme="majorHAnsi"/>
          <w:i/>
          <w:color w:val="000000"/>
        </w:rPr>
      </w:pPr>
      <w:del w:id="65" w:author="Andrea Plunkett" w:date="2024-07-26T01:59:00Z" w16du:dateUtc="2024-07-26T08:59:00Z">
        <w:r w:rsidRPr="006C76C5" w:rsidDel="00F41F4B">
          <w:rPr>
            <w:rFonts w:asciiTheme="majorHAnsi" w:eastAsia="Calibri" w:hAnsiTheme="majorHAnsi" w:cstheme="majorHAnsi"/>
            <w:i/>
            <w:color w:val="000000"/>
          </w:rPr>
          <w:delText>What are the important variables in this data set?</w:delText>
        </w:r>
      </w:del>
    </w:p>
    <w:p w14:paraId="16635903" w14:textId="3122738C" w:rsidR="00F02164" w:rsidRPr="006C76C5" w:rsidDel="00F41F4B" w:rsidRDefault="003966FD" w:rsidP="006C76C5">
      <w:pPr>
        <w:numPr>
          <w:ilvl w:val="0"/>
          <w:numId w:val="4"/>
        </w:numPr>
        <w:pBdr>
          <w:top w:val="nil"/>
          <w:left w:val="nil"/>
          <w:bottom w:val="nil"/>
          <w:right w:val="nil"/>
          <w:between w:val="nil"/>
        </w:pBdr>
        <w:suppressAutoHyphens/>
        <w:spacing w:line="240" w:lineRule="auto"/>
        <w:contextualSpacing/>
        <w:rPr>
          <w:del w:id="66" w:author="Andrea Plunkett" w:date="2024-07-26T01:59:00Z" w16du:dateUtc="2024-07-26T08:59:00Z"/>
          <w:rFonts w:asciiTheme="majorHAnsi" w:eastAsia="Calibri" w:hAnsiTheme="majorHAnsi" w:cstheme="majorHAnsi"/>
          <w:i/>
          <w:color w:val="000000"/>
        </w:rPr>
      </w:pPr>
      <w:del w:id="67" w:author="Andrea Plunkett" w:date="2024-07-26T01:59:00Z" w16du:dateUtc="2024-07-26T08:59:00Z">
        <w:r w:rsidRPr="006C76C5" w:rsidDel="00F41F4B">
          <w:rPr>
            <w:rFonts w:asciiTheme="majorHAnsi" w:eastAsia="Calibri" w:hAnsiTheme="majorHAnsi" w:cstheme="majorHAnsi"/>
            <w:i/>
            <w:color w:val="000000"/>
          </w:rPr>
          <w:delText>How many rows and columns are present in this data set?</w:delText>
        </w:r>
      </w:del>
    </w:p>
    <w:p w14:paraId="7C5A7651" w14:textId="11B79ABA" w:rsidR="00F02164" w:rsidRPr="006C76C5" w:rsidDel="00F41F4B" w:rsidRDefault="00F02164" w:rsidP="006C76C5">
      <w:pPr>
        <w:suppressAutoHyphens/>
        <w:spacing w:line="240" w:lineRule="auto"/>
        <w:ind w:left="720"/>
        <w:contextualSpacing/>
        <w:rPr>
          <w:del w:id="68" w:author="Andrea Plunkett" w:date="2024-07-26T01:59:00Z" w16du:dateUtc="2024-07-26T08:59:00Z"/>
          <w:rFonts w:asciiTheme="majorHAnsi" w:eastAsia="Calibri" w:hAnsiTheme="majorHAnsi" w:cstheme="majorHAnsi"/>
          <w:i/>
        </w:rPr>
      </w:pPr>
    </w:p>
    <w:p w14:paraId="357A0467" w14:textId="2BC06817" w:rsidR="00F02164" w:rsidRPr="006C76C5" w:rsidDel="00F41F4B" w:rsidRDefault="003966FD" w:rsidP="006C76C5">
      <w:pPr>
        <w:suppressAutoHyphens/>
        <w:spacing w:line="240" w:lineRule="auto"/>
        <w:contextualSpacing/>
        <w:rPr>
          <w:del w:id="69" w:author="Andrea Plunkett" w:date="2024-07-26T01:59:00Z" w16du:dateUtc="2024-07-26T08:59:00Z"/>
          <w:rFonts w:asciiTheme="majorHAnsi" w:eastAsia="Calibri" w:hAnsiTheme="majorHAnsi" w:cstheme="majorHAnsi"/>
        </w:rPr>
      </w:pPr>
      <w:del w:id="70" w:author="Andrea Plunkett" w:date="2024-07-26T01:59:00Z" w16du:dateUtc="2024-07-26T08:59:00Z">
        <w:r w:rsidRPr="006C76C5" w:rsidDel="00F41F4B">
          <w:rPr>
            <w:rFonts w:asciiTheme="majorHAnsi" w:eastAsia="Calibri" w:hAnsiTheme="majorHAnsi" w:cstheme="majorHAnsi"/>
            <w:i/>
            <w:noProof/>
            <w:highlight w:val="yellow"/>
            <w:lang w:val="en-US"/>
          </w:rPr>
          <w:drawing>
            <wp:inline distT="114300" distB="114300" distL="114300" distR="114300" wp14:anchorId="25B1EA52" wp14:editId="35771D89">
              <wp:extent cx="215566" cy="190500"/>
              <wp:effectExtent l="0" t="0" r="0" b="0"/>
              <wp:docPr id="15"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6C76C5" w:rsidDel="00F41F4B">
          <w:rPr>
            <w:rFonts w:asciiTheme="majorHAnsi" w:eastAsia="Calibri" w:hAnsiTheme="majorHAnsi" w:cstheme="majorHAnsi"/>
            <w:i/>
            <w:highlight w:val="yellow"/>
          </w:rPr>
          <w:delText xml:space="preserve"> Answer the questions in a paragraph response. Remove all questions and this note before submitting! Do not include R code in your report. </w:delText>
        </w:r>
      </w:del>
    </w:p>
    <w:p w14:paraId="2507AA61" w14:textId="0F660CA1" w:rsidR="00F02164" w:rsidRPr="006C76C5" w:rsidDel="00F41F4B" w:rsidRDefault="00F02164" w:rsidP="006C76C5">
      <w:pPr>
        <w:suppressAutoHyphens/>
        <w:spacing w:line="240" w:lineRule="auto"/>
        <w:contextualSpacing/>
        <w:rPr>
          <w:del w:id="71" w:author="Andrea Plunkett" w:date="2024-07-26T01:59:00Z" w16du:dateUtc="2024-07-26T08:59:00Z"/>
          <w:rFonts w:asciiTheme="majorHAnsi" w:eastAsia="Calibri" w:hAnsiTheme="majorHAnsi" w:cstheme="majorHAnsi"/>
        </w:rPr>
      </w:pPr>
    </w:p>
    <w:p w14:paraId="108FA340" w14:textId="77777777" w:rsidR="00F02164" w:rsidRPr="006C76C5" w:rsidRDefault="003966FD" w:rsidP="006C76C5">
      <w:pPr>
        <w:pStyle w:val="Heading2"/>
        <w:suppressAutoHyphens/>
        <w:contextualSpacing/>
      </w:pPr>
      <w:bookmarkStart w:id="72" w:name="_osvfct29irn1" w:colFirst="0" w:colLast="0"/>
      <w:bookmarkEnd w:id="72"/>
      <w:r w:rsidRPr="006C76C5">
        <w:t>3. Model #1 - First Order Regression Model with Quantitative and Qualitative Variables</w:t>
      </w:r>
    </w:p>
    <w:p w14:paraId="71768ACA" w14:textId="77777777" w:rsidR="00F02164" w:rsidRPr="006C76C5" w:rsidRDefault="00F02164" w:rsidP="006C76C5">
      <w:pPr>
        <w:suppressAutoHyphens/>
        <w:spacing w:line="240" w:lineRule="auto"/>
        <w:contextualSpacing/>
        <w:rPr>
          <w:rFonts w:asciiTheme="majorHAnsi" w:hAnsiTheme="majorHAnsi" w:cstheme="majorHAnsi"/>
        </w:rPr>
      </w:pPr>
    </w:p>
    <w:p w14:paraId="6BB75E97" w14:textId="77777777" w:rsidR="00F02164" w:rsidRDefault="003966FD" w:rsidP="006C76C5">
      <w:pPr>
        <w:pStyle w:val="Heading3"/>
        <w:suppressAutoHyphens/>
        <w:contextualSpacing/>
        <w:rPr>
          <w:ins w:id="73" w:author="Andrea Plunkett" w:date="2024-07-26T02:31:00Z" w16du:dateUtc="2024-07-26T09:31:00Z"/>
        </w:rPr>
      </w:pPr>
      <w:r w:rsidRPr="006C76C5">
        <w:t>Correlation Analysis</w:t>
      </w:r>
    </w:p>
    <w:p w14:paraId="3D802346" w14:textId="77777777" w:rsidR="00DF3FBC" w:rsidRPr="00DF3FBC" w:rsidRDefault="00DF3FBC">
      <w:pPr>
        <w:pPrChange w:id="74" w:author="Andrea Plunkett" w:date="2024-07-26T02:31:00Z" w16du:dateUtc="2024-07-26T09:31:00Z">
          <w:pPr>
            <w:pStyle w:val="Heading3"/>
            <w:suppressAutoHyphens/>
            <w:contextualSpacing/>
          </w:pPr>
        </w:pPrChange>
      </w:pPr>
    </w:p>
    <w:p w14:paraId="4C4ED31C" w14:textId="7C41307B" w:rsidR="00DF3FBC" w:rsidRDefault="00DF3FBC" w:rsidP="00DF3FBC">
      <w:pPr>
        <w:spacing w:line="360" w:lineRule="auto"/>
        <w:rPr>
          <w:ins w:id="75" w:author="Andrea Plunkett" w:date="2024-07-26T11:02:00Z" w16du:dateUtc="2024-07-26T18:02:00Z"/>
          <w:rFonts w:ascii="Calibri" w:hAnsi="Calibri" w:cs="Calibri"/>
        </w:rPr>
      </w:pPr>
      <w:ins w:id="76" w:author="Andrea Plunkett" w:date="2024-07-26T02:31:00Z" w16du:dateUtc="2024-07-26T09:31:00Z">
        <w:r>
          <w:rPr>
            <w:rFonts w:ascii="Calibri" w:hAnsi="Calibri" w:cs="Calibri"/>
          </w:rPr>
          <w:t xml:space="preserve">    </w:t>
        </w:r>
        <w:r w:rsidRPr="000B0377">
          <w:rPr>
            <w:rFonts w:ascii="Calibri" w:hAnsi="Calibri" w:cs="Calibri"/>
          </w:rPr>
          <w:t>The scatterplot, which plots price against living area in square feet, offers significant insights into the correlation between a house’s price and its living area. This graphical representation illuminates how the price of a house is influenced by its living area, also measured in square feet</w:t>
        </w:r>
      </w:ins>
      <w:ins w:id="77" w:author="Andrea Plunkett" w:date="2024-07-26T02:39:00Z" w16du:dateUtc="2024-07-26T09:39:00Z">
        <w:r w:rsidR="00C21B50" w:rsidRPr="000B0377">
          <w:rPr>
            <w:rFonts w:ascii="Calibri" w:hAnsi="Calibri" w:cs="Calibri"/>
          </w:rPr>
          <w:t xml:space="preserve">. </w:t>
        </w:r>
      </w:ins>
      <w:ins w:id="78" w:author="Andrea Plunkett" w:date="2024-07-26T02:31:00Z" w16du:dateUtc="2024-07-26T09:31:00Z">
        <w:r w:rsidRPr="000B0377">
          <w:rPr>
            <w:rFonts w:ascii="Calibri" w:hAnsi="Calibri" w:cs="Calibri"/>
          </w:rPr>
          <w:t>A key observation is the positive correlation between these two variables. This suggests that as the living area of a house increases, its price tends to rise correspondingly. This trend is commonly observed in the real estate market, where larger houses, boasting more living area, often command higher prices.</w:t>
        </w:r>
      </w:ins>
    </w:p>
    <w:p w14:paraId="63725431" w14:textId="77777777" w:rsidR="00E209F1" w:rsidRPr="000B0377" w:rsidRDefault="00E209F1" w:rsidP="00DF3FBC">
      <w:pPr>
        <w:spacing w:line="360" w:lineRule="auto"/>
        <w:rPr>
          <w:ins w:id="79" w:author="Andrea Plunkett" w:date="2024-07-26T02:31:00Z" w16du:dateUtc="2024-07-26T09:31:00Z"/>
          <w:rFonts w:ascii="Calibri" w:hAnsi="Calibri" w:cs="Calibri"/>
        </w:rPr>
      </w:pPr>
    </w:p>
    <w:p w14:paraId="74B4C6C1" w14:textId="6CC45267" w:rsidR="00F02164" w:rsidRPr="006C76C5" w:rsidRDefault="00903759" w:rsidP="006C76C5">
      <w:pPr>
        <w:suppressAutoHyphens/>
        <w:spacing w:line="240" w:lineRule="auto"/>
        <w:contextualSpacing/>
        <w:rPr>
          <w:rFonts w:asciiTheme="majorHAnsi" w:eastAsia="Calibri" w:hAnsiTheme="majorHAnsi" w:cstheme="majorHAnsi"/>
          <w:i/>
        </w:rPr>
      </w:pPr>
      <w:ins w:id="80" w:author="Andrea Plunkett" w:date="2024-07-26T02:31:00Z" w16du:dateUtc="2024-07-26T09:31:00Z">
        <w:r w:rsidRPr="008E3AC2">
          <w:rPr>
            <w:noProof/>
          </w:rPr>
          <w:drawing>
            <wp:inline distT="0" distB="0" distL="0" distR="0" wp14:anchorId="429A1AAD" wp14:editId="6E0615CA">
              <wp:extent cx="5971540" cy="2476500"/>
              <wp:effectExtent l="0" t="0" r="0" b="0"/>
              <wp:docPr id="2027812704" name="Picture 1" descr="A diagram of a living are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812704" name="Picture 1" descr="A diagram of a living area&#10;&#10;Description automatically generated"/>
                      <pic:cNvPicPr/>
                    </pic:nvPicPr>
                    <pic:blipFill>
                      <a:blip r:embed="rId8"/>
                      <a:stretch>
                        <a:fillRect/>
                      </a:stretch>
                    </pic:blipFill>
                    <pic:spPr>
                      <a:xfrm>
                        <a:off x="0" y="0"/>
                        <a:ext cx="6009064" cy="2492062"/>
                      </a:xfrm>
                      <a:prstGeom prst="rect">
                        <a:avLst/>
                      </a:prstGeom>
                    </pic:spPr>
                  </pic:pic>
                </a:graphicData>
              </a:graphic>
            </wp:inline>
          </w:drawing>
        </w:r>
      </w:ins>
    </w:p>
    <w:p w14:paraId="578AE10F" w14:textId="3E3D2A00" w:rsidR="00752DFC" w:rsidRPr="00E61DDB" w:rsidRDefault="002B3593">
      <w:pPr>
        <w:spacing w:line="360" w:lineRule="auto"/>
        <w:rPr>
          <w:ins w:id="81" w:author="Andrea Plunkett" w:date="2024-07-26T02:37:00Z" w16du:dateUtc="2024-07-26T09:37:00Z"/>
          <w:rFonts w:ascii="Calibri" w:hAnsi="Calibri" w:cs="Calibri"/>
        </w:rPr>
        <w:pPrChange w:id="82" w:author="Andrea Plunkett" w:date="2024-07-26T02:37:00Z" w16du:dateUtc="2024-07-26T09:37:00Z">
          <w:pPr/>
        </w:pPrChange>
      </w:pPr>
      <w:ins w:id="83" w:author="Andrea Plunkett" w:date="2024-07-26T02:37:00Z" w16du:dateUtc="2024-07-26T09:37:00Z">
        <w:r>
          <w:rPr>
            <w:rFonts w:ascii="Calibri" w:hAnsi="Calibri" w:cs="Calibri"/>
          </w:rPr>
          <w:t xml:space="preserve">    </w:t>
        </w:r>
        <w:r w:rsidR="00752DFC" w:rsidRPr="00E61DDB">
          <w:rPr>
            <w:rFonts w:ascii="Calibri" w:hAnsi="Calibri" w:cs="Calibri"/>
          </w:rPr>
          <w:t xml:space="preserve">The scatterplot </w:t>
        </w:r>
        <w:r w:rsidR="00752DFC">
          <w:rPr>
            <w:rFonts w:ascii="Calibri" w:hAnsi="Calibri" w:cs="Calibri"/>
          </w:rPr>
          <w:t xml:space="preserve">price against age of home </w:t>
        </w:r>
        <w:r w:rsidR="00752DFC" w:rsidRPr="00E61DDB">
          <w:rPr>
            <w:rFonts w:ascii="Calibri" w:hAnsi="Calibri" w:cs="Calibri"/>
          </w:rPr>
          <w:t>illustrates the relationship between a house’s price and its age. Upon analysis, several trends emerge:</w:t>
        </w:r>
      </w:ins>
    </w:p>
    <w:p w14:paraId="0F20DD30" w14:textId="77777777" w:rsidR="001F4BF8" w:rsidRDefault="001250B6" w:rsidP="00752DFC">
      <w:pPr>
        <w:spacing w:line="360" w:lineRule="auto"/>
        <w:rPr>
          <w:ins w:id="84" w:author="Andrea Plunkett" w:date="2024-07-26T11:00:00Z" w16du:dateUtc="2024-07-26T18:00:00Z"/>
          <w:rFonts w:ascii="Calibri" w:hAnsi="Calibri" w:cs="Calibri"/>
        </w:rPr>
      </w:pPr>
      <w:ins w:id="85" w:author="Andrea Plunkett" w:date="2024-07-26T10:59:00Z" w16du:dateUtc="2024-07-26T17:59:00Z">
        <w:r>
          <w:rPr>
            <w:rFonts w:ascii="Calibri" w:hAnsi="Calibri" w:cs="Calibri"/>
          </w:rPr>
          <w:t>T</w:t>
        </w:r>
      </w:ins>
      <w:ins w:id="86" w:author="Andrea Plunkett" w:date="2024-07-26T02:37:00Z" w16du:dateUtc="2024-07-26T09:37:00Z">
        <w:r w:rsidR="00752DFC" w:rsidRPr="00E61DDB">
          <w:rPr>
            <w:rFonts w:ascii="Calibri" w:hAnsi="Calibri" w:cs="Calibri"/>
          </w:rPr>
          <w:t>here is no strong correlation between the age of a home and its price within this dataset. The data points are dispersed across all price ranges without a clear trend, suggesting that the age of a home does not strongly influence its price.</w:t>
        </w:r>
      </w:ins>
    </w:p>
    <w:p w14:paraId="4ADB0899" w14:textId="31891EEC" w:rsidR="00752DFC" w:rsidRDefault="001F4BF8" w:rsidP="00752DFC">
      <w:pPr>
        <w:spacing w:line="360" w:lineRule="auto"/>
        <w:rPr>
          <w:ins w:id="87" w:author="Andrea Plunkett" w:date="2024-07-26T11:02:00Z" w16du:dateUtc="2024-07-26T18:02:00Z"/>
          <w:rFonts w:ascii="-apple-system" w:hAnsi="-apple-system"/>
          <w:color w:val="111111"/>
        </w:rPr>
      </w:pPr>
      <w:ins w:id="88" w:author="Andrea Plunkett" w:date="2024-07-26T11:00:00Z" w16du:dateUtc="2024-07-26T18:00:00Z">
        <w:r>
          <w:rPr>
            <w:rFonts w:ascii="Calibri" w:hAnsi="Calibri" w:cs="Calibri"/>
          </w:rPr>
          <w:t>Also</w:t>
        </w:r>
      </w:ins>
      <w:ins w:id="89" w:author="Andrea Plunkett" w:date="2024-07-26T02:37:00Z" w16du:dateUtc="2024-07-26T09:37:00Z">
        <w:r w:rsidR="00752DFC" w:rsidRPr="00E61DDB">
          <w:rPr>
            <w:rFonts w:ascii="Calibri" w:hAnsi="Calibri" w:cs="Calibri"/>
          </w:rPr>
          <w:t xml:space="preserve">, despite the lack of a strong overall trend, there is significant variability in prices across homes of all ages. </w:t>
        </w:r>
        <w:r w:rsidR="00752DFC">
          <w:rPr>
            <w:rFonts w:ascii="Calibri" w:hAnsi="Calibri" w:cs="Calibri"/>
          </w:rPr>
          <w:t xml:space="preserve">Suggesting </w:t>
        </w:r>
        <w:r w:rsidR="00752DFC" w:rsidRPr="00E61DDB">
          <w:rPr>
            <w:rFonts w:ascii="Calibri" w:hAnsi="Calibri" w:cs="Calibri"/>
          </w:rPr>
          <w:t>that factors not represented in this scatterplot</w:t>
        </w:r>
        <w:r w:rsidR="00752DFC">
          <w:rPr>
            <w:rFonts w:ascii="Calibri" w:hAnsi="Calibri" w:cs="Calibri"/>
          </w:rPr>
          <w:t xml:space="preserve"> </w:t>
        </w:r>
        <w:r w:rsidR="00752DFC" w:rsidRPr="00E61DDB">
          <w:rPr>
            <w:rFonts w:ascii="Calibri" w:hAnsi="Calibri" w:cs="Calibri"/>
          </w:rPr>
          <w:t>could also be influencing the price. Therefore, while age is a factor, it is one of many variables that determine a house’s price</w:t>
        </w:r>
        <w:r w:rsidR="00752DFC">
          <w:rPr>
            <w:rFonts w:ascii="-apple-system" w:hAnsi="-apple-system"/>
            <w:color w:val="111111"/>
          </w:rPr>
          <w:t>.</w:t>
        </w:r>
      </w:ins>
    </w:p>
    <w:p w14:paraId="199BEE62" w14:textId="77777777" w:rsidR="00E209F1" w:rsidRPr="001F4BF8" w:rsidRDefault="00E209F1" w:rsidP="00752DFC">
      <w:pPr>
        <w:spacing w:line="360" w:lineRule="auto"/>
        <w:rPr>
          <w:ins w:id="90" w:author="Andrea Plunkett" w:date="2024-07-26T02:37:00Z" w16du:dateUtc="2024-07-26T09:37:00Z"/>
          <w:rFonts w:ascii="Calibri" w:hAnsi="Calibri" w:cs="Calibri"/>
          <w:rPrChange w:id="91" w:author="Andrea Plunkett" w:date="2024-07-26T11:00:00Z" w16du:dateUtc="2024-07-26T18:00:00Z">
            <w:rPr>
              <w:ins w:id="92" w:author="Andrea Plunkett" w:date="2024-07-26T02:37:00Z" w16du:dateUtc="2024-07-26T09:37:00Z"/>
              <w:rFonts w:ascii="-apple-system" w:hAnsi="-apple-system"/>
              <w:color w:val="111111"/>
            </w:rPr>
          </w:rPrChange>
        </w:rPr>
      </w:pPr>
    </w:p>
    <w:p w14:paraId="14F342F9" w14:textId="16F361FF" w:rsidR="002B3593" w:rsidRDefault="00697A97">
      <w:pPr>
        <w:spacing w:line="360" w:lineRule="auto"/>
        <w:rPr>
          <w:ins w:id="93" w:author="Andrea Plunkett" w:date="2024-07-26T02:37:00Z" w16du:dateUtc="2024-07-26T09:37:00Z"/>
          <w:rFonts w:ascii="-apple-system" w:hAnsi="-apple-system"/>
          <w:color w:val="111111"/>
        </w:rPr>
        <w:pPrChange w:id="94" w:author="Andrea Plunkett" w:date="2024-07-26T02:37:00Z" w16du:dateUtc="2024-07-26T09:37:00Z">
          <w:pPr/>
        </w:pPrChange>
      </w:pPr>
      <w:ins w:id="95" w:author="Andrea Plunkett" w:date="2024-07-26T02:37:00Z" w16du:dateUtc="2024-07-26T09:37:00Z">
        <w:r w:rsidRPr="000B0377">
          <w:rPr>
            <w:noProof/>
          </w:rPr>
          <w:drawing>
            <wp:inline distT="0" distB="0" distL="0" distR="0" wp14:anchorId="12032CCF" wp14:editId="198769E4">
              <wp:extent cx="5943600" cy="2371725"/>
              <wp:effectExtent l="0" t="0" r="0" b="9525"/>
              <wp:docPr id="1909513987" name="Picture 1"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13987" name="Picture 1" descr="A graph of blue dots&#10;&#10;Description automatically generated"/>
                      <pic:cNvPicPr/>
                    </pic:nvPicPr>
                    <pic:blipFill>
                      <a:blip r:embed="rId9"/>
                      <a:stretch>
                        <a:fillRect/>
                      </a:stretch>
                    </pic:blipFill>
                    <pic:spPr>
                      <a:xfrm>
                        <a:off x="0" y="0"/>
                        <a:ext cx="5943600" cy="2371725"/>
                      </a:xfrm>
                      <a:prstGeom prst="rect">
                        <a:avLst/>
                      </a:prstGeom>
                    </pic:spPr>
                  </pic:pic>
                </a:graphicData>
              </a:graphic>
            </wp:inline>
          </w:drawing>
        </w:r>
      </w:ins>
    </w:p>
    <w:p w14:paraId="4599C0BA" w14:textId="144AA7E0" w:rsidR="002B24EC" w:rsidRDefault="00575D6C" w:rsidP="00575D6C">
      <w:pPr>
        <w:spacing w:line="360" w:lineRule="auto"/>
        <w:rPr>
          <w:ins w:id="96" w:author="Andrea Plunkett" w:date="2024-07-26T02:43:00Z" w16du:dateUtc="2024-07-26T09:43:00Z"/>
          <w:rFonts w:ascii="Calibri" w:hAnsi="Calibri" w:cs="Calibri"/>
        </w:rPr>
      </w:pPr>
      <w:ins w:id="97" w:author="Andrea Plunkett" w:date="2024-07-26T02:48:00Z" w16du:dateUtc="2024-07-26T09:48:00Z">
        <w:r>
          <w:rPr>
            <w:rFonts w:ascii="Calibri" w:hAnsi="Calibri" w:cs="Calibri"/>
          </w:rPr>
          <w:t xml:space="preserve"> </w:t>
        </w:r>
      </w:ins>
    </w:p>
    <w:p w14:paraId="461DA71B" w14:textId="0AD8E8A3" w:rsidR="00575D6C" w:rsidRPr="00976A59" w:rsidRDefault="00575D6C" w:rsidP="00575D6C">
      <w:pPr>
        <w:spacing w:line="360" w:lineRule="auto"/>
        <w:rPr>
          <w:ins w:id="98" w:author="Andrea Plunkett" w:date="2024-07-26T02:48:00Z" w16du:dateUtc="2024-07-26T09:48:00Z"/>
          <w:rFonts w:ascii="Calibri" w:hAnsi="Calibri" w:cs="Calibri"/>
        </w:rPr>
      </w:pPr>
      <w:ins w:id="99" w:author="Andrea Plunkett" w:date="2024-07-26T02:49:00Z" w16du:dateUtc="2024-07-26T09:49:00Z">
        <w:r>
          <w:t xml:space="preserve">    </w:t>
        </w:r>
      </w:ins>
      <w:ins w:id="100" w:author="Andrea Plunkett" w:date="2024-07-26T02:48:00Z" w16du:dateUtc="2024-07-26T09:48:00Z">
        <w:r w:rsidRPr="00976A59">
          <w:rPr>
            <w:rFonts w:ascii="Calibri" w:hAnsi="Calibri" w:cs="Calibri"/>
          </w:rPr>
          <w:t xml:space="preserve">The correlation matrix offers a comprehensive view of the relationships between various housing characteristics. Specifically, the correlation coefficient between the price and the living area (sqft_living) is 0.6895, a value closer to 1. This indicates a fairly strong positive correlation, suggesting that as the living area of a home increases, its price also tends to increase correspondingly. This positive correlation signifies that </w:t>
        </w:r>
      </w:ins>
      <w:ins w:id="101" w:author="Andrea Plunkett" w:date="2024-07-26T20:58:00Z" w16du:dateUtc="2024-07-27T03:58:00Z">
        <w:r w:rsidR="00B40B90" w:rsidRPr="00976A59">
          <w:rPr>
            <w:rFonts w:ascii="Calibri" w:hAnsi="Calibri" w:cs="Calibri"/>
          </w:rPr>
          <w:t>while</w:t>
        </w:r>
      </w:ins>
      <w:ins w:id="102" w:author="Andrea Plunkett" w:date="2024-07-26T02:48:00Z" w16du:dateUtc="2024-07-26T09:48:00Z">
        <w:r w:rsidRPr="00976A59">
          <w:rPr>
            <w:rFonts w:ascii="Calibri" w:hAnsi="Calibri" w:cs="Calibri"/>
          </w:rPr>
          <w:t xml:space="preserve"> one variable increases, the other variable also tends to increase.</w:t>
        </w:r>
      </w:ins>
    </w:p>
    <w:p w14:paraId="368D48A4" w14:textId="2DE68CB1" w:rsidR="006018E7" w:rsidRPr="00E61DDB" w:rsidRDefault="00575D6C">
      <w:pPr>
        <w:spacing w:line="360" w:lineRule="auto"/>
        <w:rPr>
          <w:ins w:id="103" w:author="Andrea Plunkett" w:date="2024-07-26T02:42:00Z" w16du:dateUtc="2024-07-26T09:42:00Z"/>
          <w:rFonts w:ascii="Calibri" w:hAnsi="Calibri" w:cs="Calibri"/>
        </w:rPr>
        <w:pPrChange w:id="104" w:author="Andrea Plunkett" w:date="2024-07-26T02:42:00Z" w16du:dateUtc="2024-07-26T09:42:00Z">
          <w:pPr/>
        </w:pPrChange>
      </w:pPr>
      <w:ins w:id="105" w:author="Andrea Plunkett" w:date="2024-07-26T02:49:00Z" w16du:dateUtc="2024-07-26T09:49:00Z">
        <w:r>
          <w:rPr>
            <w:rFonts w:ascii="Calibri" w:hAnsi="Calibri" w:cs="Calibri"/>
          </w:rPr>
          <w:t xml:space="preserve">    </w:t>
        </w:r>
      </w:ins>
      <w:ins w:id="106" w:author="Andrea Plunkett" w:date="2024-07-26T02:48:00Z" w16du:dateUtc="2024-07-26T09:48:00Z">
        <w:r w:rsidRPr="00976A59">
          <w:rPr>
            <w:rFonts w:ascii="Calibri" w:hAnsi="Calibri" w:cs="Calibri"/>
          </w:rPr>
          <w:t xml:space="preserve">On the other hand, the correlation coefficient between the price and the age of the home is -0.0746, a value close to 0. This suggests a very slight negative correlation, meaning the age of a home has a minimal downward impact on its price. A negative correlation means that </w:t>
        </w:r>
      </w:ins>
      <w:ins w:id="107" w:author="Andrea Plunkett" w:date="2024-07-26T20:58:00Z" w16du:dateUtc="2024-07-27T03:58:00Z">
        <w:r w:rsidR="00B40B90" w:rsidRPr="00976A59">
          <w:rPr>
            <w:rFonts w:ascii="Calibri" w:hAnsi="Calibri" w:cs="Calibri"/>
          </w:rPr>
          <w:t>while</w:t>
        </w:r>
      </w:ins>
      <w:ins w:id="108" w:author="Andrea Plunkett" w:date="2024-07-26T02:48:00Z" w16du:dateUtc="2024-07-26T09:48:00Z">
        <w:r w:rsidRPr="00976A59">
          <w:rPr>
            <w:rFonts w:ascii="Calibri" w:hAnsi="Calibri" w:cs="Calibri"/>
          </w:rPr>
          <w:t xml:space="preserve"> one variable increases, the other variable tends to decrease. However, due to the very weak correlation, the age of a home has an insignificant influence on its price.</w:t>
        </w:r>
      </w:ins>
    </w:p>
    <w:p w14:paraId="5639DCB6" w14:textId="52FDB6DA" w:rsidR="00F02164" w:rsidRPr="006C76C5" w:rsidDel="00373A7C" w:rsidRDefault="003966FD" w:rsidP="006C76C5">
      <w:pPr>
        <w:numPr>
          <w:ilvl w:val="0"/>
          <w:numId w:val="3"/>
        </w:numPr>
        <w:pBdr>
          <w:top w:val="nil"/>
          <w:left w:val="nil"/>
          <w:bottom w:val="nil"/>
          <w:right w:val="nil"/>
          <w:between w:val="nil"/>
        </w:pBdr>
        <w:suppressAutoHyphens/>
        <w:spacing w:line="240" w:lineRule="auto"/>
        <w:contextualSpacing/>
        <w:rPr>
          <w:del w:id="109" w:author="Andrea Plunkett" w:date="2024-07-26T02:02:00Z" w16du:dateUtc="2024-07-26T09:02:00Z"/>
          <w:rFonts w:asciiTheme="majorHAnsi" w:eastAsia="Calibri" w:hAnsiTheme="majorHAnsi" w:cstheme="majorHAnsi"/>
          <w:i/>
          <w:color w:val="000000"/>
        </w:rPr>
      </w:pPr>
      <w:del w:id="110" w:author="Andrea Plunkett" w:date="2024-07-26T02:02:00Z" w16du:dateUtc="2024-07-26T09:02:00Z">
        <w:r w:rsidRPr="006C76C5" w:rsidDel="00373A7C">
          <w:rPr>
            <w:rFonts w:asciiTheme="majorHAnsi" w:eastAsia="Calibri" w:hAnsiTheme="majorHAnsi" w:cstheme="majorHAnsi"/>
            <w:i/>
            <w:color w:val="000000"/>
          </w:rPr>
          <w:delText>Create the following scatterplots and include a copy of each in this section:</w:delText>
        </w:r>
      </w:del>
    </w:p>
    <w:p w14:paraId="04D5230A" w14:textId="013D470C" w:rsidR="00F02164" w:rsidRPr="006C76C5" w:rsidDel="00373A7C" w:rsidRDefault="003966FD" w:rsidP="006C76C5">
      <w:pPr>
        <w:numPr>
          <w:ilvl w:val="1"/>
          <w:numId w:val="3"/>
        </w:numPr>
        <w:pBdr>
          <w:top w:val="nil"/>
          <w:left w:val="nil"/>
          <w:bottom w:val="nil"/>
          <w:right w:val="nil"/>
          <w:between w:val="nil"/>
        </w:pBdr>
        <w:suppressAutoHyphens/>
        <w:spacing w:line="240" w:lineRule="auto"/>
        <w:contextualSpacing/>
        <w:rPr>
          <w:del w:id="111" w:author="Andrea Plunkett" w:date="2024-07-26T02:02:00Z" w16du:dateUtc="2024-07-26T09:02:00Z"/>
          <w:rFonts w:asciiTheme="majorHAnsi" w:eastAsia="Calibri" w:hAnsiTheme="majorHAnsi" w:cstheme="majorHAnsi"/>
          <w:i/>
          <w:color w:val="000000"/>
        </w:rPr>
      </w:pPr>
      <w:del w:id="112" w:author="Andrea Plunkett" w:date="2024-07-26T02:02:00Z" w16du:dateUtc="2024-07-26T09:02:00Z">
        <w:r w:rsidRPr="006C76C5" w:rsidDel="00373A7C">
          <w:rPr>
            <w:rFonts w:asciiTheme="majorHAnsi" w:eastAsia="Calibri" w:hAnsiTheme="majorHAnsi" w:cstheme="majorHAnsi"/>
            <w:i/>
            <w:color w:val="000000"/>
          </w:rPr>
          <w:delText>Price (price) vs. the living area (sqft_living)</w:delText>
        </w:r>
      </w:del>
    </w:p>
    <w:p w14:paraId="7FADDFD7" w14:textId="43C79CF4" w:rsidR="00F02164" w:rsidRPr="006C76C5" w:rsidDel="00373A7C" w:rsidRDefault="003966FD" w:rsidP="006C76C5">
      <w:pPr>
        <w:numPr>
          <w:ilvl w:val="1"/>
          <w:numId w:val="3"/>
        </w:numPr>
        <w:pBdr>
          <w:top w:val="nil"/>
          <w:left w:val="nil"/>
          <w:bottom w:val="nil"/>
          <w:right w:val="nil"/>
          <w:between w:val="nil"/>
        </w:pBdr>
        <w:suppressAutoHyphens/>
        <w:spacing w:line="240" w:lineRule="auto"/>
        <w:contextualSpacing/>
        <w:rPr>
          <w:del w:id="113" w:author="Andrea Plunkett" w:date="2024-07-26T02:02:00Z" w16du:dateUtc="2024-07-26T09:02:00Z"/>
          <w:rFonts w:asciiTheme="majorHAnsi" w:eastAsia="Calibri" w:hAnsiTheme="majorHAnsi" w:cstheme="majorHAnsi"/>
          <w:i/>
          <w:color w:val="000000"/>
        </w:rPr>
      </w:pPr>
      <w:del w:id="114" w:author="Andrea Plunkett" w:date="2024-07-26T02:02:00Z" w16du:dateUtc="2024-07-26T09:02:00Z">
        <w:r w:rsidRPr="006C76C5" w:rsidDel="00373A7C">
          <w:rPr>
            <w:rFonts w:asciiTheme="majorHAnsi" w:eastAsia="Calibri" w:hAnsiTheme="majorHAnsi" w:cstheme="majorHAnsi"/>
            <w:i/>
            <w:color w:val="000000"/>
          </w:rPr>
          <w:delText>Price (price) vs. the age of the home (age)</w:delText>
        </w:r>
      </w:del>
    </w:p>
    <w:p w14:paraId="4C713790" w14:textId="53195267" w:rsidR="00F02164" w:rsidRPr="006C76C5" w:rsidDel="00373A7C" w:rsidRDefault="003966FD" w:rsidP="006C76C5">
      <w:pPr>
        <w:numPr>
          <w:ilvl w:val="0"/>
          <w:numId w:val="3"/>
        </w:numPr>
        <w:pBdr>
          <w:top w:val="nil"/>
          <w:left w:val="nil"/>
          <w:bottom w:val="nil"/>
          <w:right w:val="nil"/>
          <w:between w:val="nil"/>
        </w:pBdr>
        <w:suppressAutoHyphens/>
        <w:spacing w:line="240" w:lineRule="auto"/>
        <w:contextualSpacing/>
        <w:rPr>
          <w:del w:id="115" w:author="Andrea Plunkett" w:date="2024-07-26T02:02:00Z" w16du:dateUtc="2024-07-26T09:02:00Z"/>
          <w:rFonts w:asciiTheme="majorHAnsi" w:eastAsia="Calibri" w:hAnsiTheme="majorHAnsi" w:cstheme="majorHAnsi"/>
          <w:i/>
          <w:color w:val="000000"/>
        </w:rPr>
      </w:pPr>
      <w:del w:id="116" w:author="Andrea Plunkett" w:date="2024-07-26T02:02:00Z" w16du:dateUtc="2024-07-26T09:02:00Z">
        <w:r w:rsidRPr="006C76C5" w:rsidDel="00373A7C">
          <w:rPr>
            <w:rFonts w:asciiTheme="majorHAnsi" w:eastAsia="Calibri" w:hAnsiTheme="majorHAnsi" w:cstheme="majorHAnsi"/>
            <w:i/>
            <w:color w:val="000000"/>
          </w:rPr>
          <w:delText>Describe what trends, if any, exist for each scatterplot</w:delText>
        </w:r>
        <w:r w:rsidR="00E01AAE" w:rsidRPr="006C76C5" w:rsidDel="00373A7C">
          <w:rPr>
            <w:rFonts w:asciiTheme="majorHAnsi" w:eastAsia="Calibri" w:hAnsiTheme="majorHAnsi" w:cstheme="majorHAnsi"/>
            <w:i/>
            <w:color w:val="000000"/>
          </w:rPr>
          <w:delText>.</w:delText>
        </w:r>
      </w:del>
    </w:p>
    <w:p w14:paraId="2E6D5DEA" w14:textId="7681F4C7" w:rsidR="00F02164" w:rsidRPr="006C76C5" w:rsidDel="00373A7C" w:rsidRDefault="003966FD" w:rsidP="006C76C5">
      <w:pPr>
        <w:numPr>
          <w:ilvl w:val="0"/>
          <w:numId w:val="3"/>
        </w:numPr>
        <w:pBdr>
          <w:top w:val="nil"/>
          <w:left w:val="nil"/>
          <w:bottom w:val="nil"/>
          <w:right w:val="nil"/>
          <w:between w:val="nil"/>
        </w:pBdr>
        <w:suppressAutoHyphens/>
        <w:spacing w:line="240" w:lineRule="auto"/>
        <w:contextualSpacing/>
        <w:rPr>
          <w:del w:id="117" w:author="Andrea Plunkett" w:date="2024-07-26T02:02:00Z" w16du:dateUtc="2024-07-26T09:02:00Z"/>
          <w:rFonts w:asciiTheme="majorHAnsi" w:eastAsia="Calibri" w:hAnsiTheme="majorHAnsi" w:cstheme="majorHAnsi"/>
          <w:i/>
          <w:color w:val="000000"/>
        </w:rPr>
      </w:pPr>
      <w:del w:id="118" w:author="Andrea Plunkett" w:date="2024-07-26T02:02:00Z" w16du:dateUtc="2024-07-26T09:02:00Z">
        <w:r w:rsidRPr="006C76C5" w:rsidDel="00373A7C">
          <w:rPr>
            <w:rFonts w:asciiTheme="majorHAnsi" w:eastAsia="Calibri" w:hAnsiTheme="majorHAnsi" w:cstheme="majorHAnsi"/>
            <w:i/>
            <w:color w:val="000000"/>
          </w:rPr>
          <w:delText>Report the correlation coefficients between the following variables:</w:delText>
        </w:r>
      </w:del>
    </w:p>
    <w:p w14:paraId="34B8A23D" w14:textId="5A80207E" w:rsidR="00F02164" w:rsidRPr="006C76C5" w:rsidDel="00373A7C" w:rsidRDefault="003966FD" w:rsidP="006C76C5">
      <w:pPr>
        <w:numPr>
          <w:ilvl w:val="1"/>
          <w:numId w:val="3"/>
        </w:numPr>
        <w:pBdr>
          <w:top w:val="nil"/>
          <w:left w:val="nil"/>
          <w:bottom w:val="nil"/>
          <w:right w:val="nil"/>
          <w:between w:val="nil"/>
        </w:pBdr>
        <w:suppressAutoHyphens/>
        <w:spacing w:line="240" w:lineRule="auto"/>
        <w:contextualSpacing/>
        <w:rPr>
          <w:del w:id="119" w:author="Andrea Plunkett" w:date="2024-07-26T02:02:00Z" w16du:dateUtc="2024-07-26T09:02:00Z"/>
          <w:rFonts w:asciiTheme="majorHAnsi" w:eastAsia="Calibri" w:hAnsiTheme="majorHAnsi" w:cstheme="majorHAnsi"/>
          <w:i/>
          <w:color w:val="000000"/>
        </w:rPr>
      </w:pPr>
      <w:bookmarkStart w:id="120" w:name="_2et92p0" w:colFirst="0" w:colLast="0"/>
      <w:bookmarkEnd w:id="120"/>
      <w:del w:id="121" w:author="Andrea Plunkett" w:date="2024-07-26T02:02:00Z" w16du:dateUtc="2024-07-26T09:02:00Z">
        <w:r w:rsidRPr="006C76C5" w:rsidDel="00373A7C">
          <w:rPr>
            <w:rFonts w:asciiTheme="majorHAnsi" w:eastAsia="Calibri" w:hAnsiTheme="majorHAnsi" w:cstheme="majorHAnsi"/>
            <w:i/>
            <w:color w:val="000000"/>
          </w:rPr>
          <w:delText>Price (price) vs. the living area (sqft_living)</w:delText>
        </w:r>
      </w:del>
    </w:p>
    <w:p w14:paraId="2A34DBE6" w14:textId="3116AE2D" w:rsidR="00F02164" w:rsidRPr="006C76C5" w:rsidDel="00373A7C" w:rsidRDefault="003966FD" w:rsidP="006C76C5">
      <w:pPr>
        <w:numPr>
          <w:ilvl w:val="1"/>
          <w:numId w:val="3"/>
        </w:numPr>
        <w:pBdr>
          <w:top w:val="nil"/>
          <w:left w:val="nil"/>
          <w:bottom w:val="nil"/>
          <w:right w:val="nil"/>
          <w:between w:val="nil"/>
        </w:pBdr>
        <w:suppressAutoHyphens/>
        <w:spacing w:line="240" w:lineRule="auto"/>
        <w:contextualSpacing/>
        <w:rPr>
          <w:del w:id="122" w:author="Andrea Plunkett" w:date="2024-07-26T02:02:00Z" w16du:dateUtc="2024-07-26T09:02:00Z"/>
          <w:rFonts w:asciiTheme="majorHAnsi" w:eastAsia="Calibri" w:hAnsiTheme="majorHAnsi" w:cstheme="majorHAnsi"/>
          <w:i/>
          <w:color w:val="000000"/>
        </w:rPr>
      </w:pPr>
      <w:del w:id="123" w:author="Andrea Plunkett" w:date="2024-07-26T02:02:00Z" w16du:dateUtc="2024-07-26T09:02:00Z">
        <w:r w:rsidRPr="006C76C5" w:rsidDel="00373A7C">
          <w:rPr>
            <w:rFonts w:asciiTheme="majorHAnsi" w:eastAsia="Calibri" w:hAnsiTheme="majorHAnsi" w:cstheme="majorHAnsi"/>
            <w:i/>
            <w:color w:val="000000"/>
          </w:rPr>
          <w:delText>Price (price) vs. the age of the home (age)</w:delText>
        </w:r>
      </w:del>
    </w:p>
    <w:p w14:paraId="48E4C2F2" w14:textId="5A457089" w:rsidR="00F02164" w:rsidRPr="006C76C5" w:rsidDel="00373A7C" w:rsidRDefault="003966FD" w:rsidP="006C76C5">
      <w:pPr>
        <w:numPr>
          <w:ilvl w:val="0"/>
          <w:numId w:val="3"/>
        </w:numPr>
        <w:pBdr>
          <w:top w:val="nil"/>
          <w:left w:val="nil"/>
          <w:bottom w:val="nil"/>
          <w:right w:val="nil"/>
          <w:between w:val="nil"/>
        </w:pBdr>
        <w:suppressAutoHyphens/>
        <w:spacing w:line="240" w:lineRule="auto"/>
        <w:contextualSpacing/>
        <w:rPr>
          <w:del w:id="124" w:author="Andrea Plunkett" w:date="2024-07-26T02:02:00Z" w16du:dateUtc="2024-07-26T09:02:00Z"/>
          <w:rFonts w:asciiTheme="majorHAnsi" w:eastAsia="Calibri" w:hAnsiTheme="majorHAnsi" w:cstheme="majorHAnsi"/>
          <w:i/>
          <w:color w:val="000000"/>
        </w:rPr>
      </w:pPr>
      <w:del w:id="125" w:author="Andrea Plunkett" w:date="2024-07-26T02:02:00Z" w16du:dateUtc="2024-07-26T09:02:00Z">
        <w:r w:rsidRPr="006C76C5" w:rsidDel="00373A7C">
          <w:rPr>
            <w:rFonts w:asciiTheme="majorHAnsi" w:eastAsia="Calibri" w:hAnsiTheme="majorHAnsi" w:cstheme="majorHAnsi"/>
            <w:i/>
            <w:color w:val="000000"/>
          </w:rPr>
          <w:delText>Describe the strength and direction of each correlation coefficient</w:delText>
        </w:r>
        <w:r w:rsidR="00E01AAE" w:rsidRPr="006C76C5" w:rsidDel="00373A7C">
          <w:rPr>
            <w:rFonts w:asciiTheme="majorHAnsi" w:eastAsia="Calibri" w:hAnsiTheme="majorHAnsi" w:cstheme="majorHAnsi"/>
            <w:i/>
            <w:color w:val="000000"/>
          </w:rPr>
          <w:delText>.</w:delText>
        </w:r>
      </w:del>
    </w:p>
    <w:p w14:paraId="0B17A731" w14:textId="34FB0E50" w:rsidR="00F02164" w:rsidRPr="006C76C5" w:rsidDel="00373A7C" w:rsidRDefault="00F02164" w:rsidP="006C76C5">
      <w:pPr>
        <w:pBdr>
          <w:top w:val="nil"/>
          <w:left w:val="nil"/>
          <w:bottom w:val="nil"/>
          <w:right w:val="nil"/>
          <w:between w:val="nil"/>
        </w:pBdr>
        <w:suppressAutoHyphens/>
        <w:spacing w:line="240" w:lineRule="auto"/>
        <w:contextualSpacing/>
        <w:rPr>
          <w:del w:id="126" w:author="Andrea Plunkett" w:date="2024-07-26T02:02:00Z" w16du:dateUtc="2024-07-26T09:02:00Z"/>
          <w:rFonts w:asciiTheme="majorHAnsi" w:eastAsia="Calibri" w:hAnsiTheme="majorHAnsi" w:cstheme="majorHAnsi"/>
          <w:i/>
        </w:rPr>
      </w:pPr>
    </w:p>
    <w:p w14:paraId="2575BE25" w14:textId="10460AAA" w:rsidR="00F02164" w:rsidRPr="006C76C5" w:rsidDel="00373A7C" w:rsidRDefault="003966FD" w:rsidP="006C76C5">
      <w:pPr>
        <w:suppressAutoHyphens/>
        <w:spacing w:line="240" w:lineRule="auto"/>
        <w:contextualSpacing/>
        <w:rPr>
          <w:del w:id="127" w:author="Andrea Plunkett" w:date="2024-07-26T02:02:00Z" w16du:dateUtc="2024-07-26T09:02:00Z"/>
          <w:rFonts w:asciiTheme="majorHAnsi" w:eastAsia="Calibri" w:hAnsiTheme="majorHAnsi" w:cstheme="majorHAnsi"/>
          <w:i/>
        </w:rPr>
      </w:pPr>
      <w:del w:id="128" w:author="Andrea Plunkett" w:date="2024-07-26T02:02:00Z" w16du:dateUtc="2024-07-26T09:02:00Z">
        <w:r w:rsidRPr="006C76C5" w:rsidDel="00373A7C">
          <w:rPr>
            <w:rFonts w:asciiTheme="majorHAnsi" w:eastAsia="Calibri" w:hAnsiTheme="majorHAnsi" w:cstheme="majorHAnsi"/>
            <w:i/>
            <w:noProof/>
            <w:highlight w:val="yellow"/>
            <w:lang w:val="en-US"/>
          </w:rPr>
          <w:drawing>
            <wp:inline distT="114300" distB="114300" distL="114300" distR="114300" wp14:anchorId="35B4F121" wp14:editId="79934917">
              <wp:extent cx="215566" cy="190500"/>
              <wp:effectExtent l="0" t="0" r="0" b="0"/>
              <wp:docPr id="7"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6C76C5" w:rsidDel="00373A7C">
          <w:rPr>
            <w:rFonts w:asciiTheme="majorHAnsi" w:eastAsia="Calibri" w:hAnsiTheme="majorHAnsi" w:cstheme="majorHAnsi"/>
            <w:i/>
            <w:highlight w:val="yellow"/>
          </w:rPr>
          <w:delText xml:space="preserve"> Answer the questions in a paragraph response. Remove all questions and this note before submitting! Do not include R code in your report. </w:delText>
        </w:r>
      </w:del>
    </w:p>
    <w:p w14:paraId="310C65E3" w14:textId="77777777" w:rsidR="00F02164" w:rsidRPr="006C76C5" w:rsidDel="00575D6C" w:rsidRDefault="00F02164" w:rsidP="006C76C5">
      <w:pPr>
        <w:suppressAutoHyphens/>
        <w:spacing w:line="240" w:lineRule="auto"/>
        <w:contextualSpacing/>
        <w:rPr>
          <w:del w:id="129" w:author="Andrea Plunkett" w:date="2024-07-26T02:48:00Z" w16du:dateUtc="2024-07-26T09:48:00Z"/>
          <w:rFonts w:asciiTheme="majorHAnsi" w:eastAsia="Calibri" w:hAnsiTheme="majorHAnsi" w:cstheme="majorHAnsi"/>
        </w:rPr>
      </w:pPr>
    </w:p>
    <w:p w14:paraId="4DFC5543" w14:textId="77777777" w:rsidR="00903759" w:rsidRDefault="00903759" w:rsidP="006C76C5">
      <w:pPr>
        <w:pStyle w:val="Heading3"/>
        <w:suppressAutoHyphens/>
        <w:contextualSpacing/>
        <w:rPr>
          <w:ins w:id="130" w:author="Andrea Plunkett" w:date="2024-07-26T02:32:00Z" w16du:dateUtc="2024-07-26T09:32:00Z"/>
        </w:rPr>
      </w:pPr>
    </w:p>
    <w:p w14:paraId="5E1D0568" w14:textId="7795EEF0" w:rsidR="00F02164" w:rsidRPr="006C76C5" w:rsidRDefault="003966FD" w:rsidP="006C76C5">
      <w:pPr>
        <w:pStyle w:val="Heading3"/>
        <w:suppressAutoHyphens/>
        <w:contextualSpacing/>
      </w:pPr>
      <w:r w:rsidRPr="006C76C5">
        <w:t>Reporting Results</w:t>
      </w:r>
    </w:p>
    <w:p w14:paraId="1A6549EA"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65F95A45" w14:textId="4FB24EE3" w:rsidR="003514AF" w:rsidRPr="00605A96" w:rsidRDefault="003514AF">
      <w:pPr>
        <w:spacing w:line="360" w:lineRule="auto"/>
        <w:rPr>
          <w:ins w:id="131" w:author="Andrea Plunkett" w:date="2024-07-26T11:03:00Z" w16du:dateUtc="2024-07-26T18:03:00Z"/>
          <w:rFonts w:ascii="Calibri" w:hAnsi="Calibri" w:cs="Calibri"/>
          <w:lang w:val="en-US"/>
        </w:rPr>
        <w:pPrChange w:id="132" w:author="Andrea Plunkett" w:date="2024-07-26T11:25:00Z" w16du:dateUtc="2024-07-26T18:25:00Z">
          <w:pPr/>
        </w:pPrChange>
      </w:pPr>
      <w:ins w:id="133" w:author="Andrea Plunkett" w:date="2024-07-26T11:03:00Z" w16du:dateUtc="2024-07-26T18:03:00Z">
        <w:r>
          <w:rPr>
            <w:rFonts w:ascii="Calibri" w:hAnsi="Calibri" w:cs="Calibri"/>
            <w:lang w:val="en-US"/>
          </w:rPr>
          <w:t>T</w:t>
        </w:r>
        <w:r w:rsidRPr="00605A96">
          <w:rPr>
            <w:rFonts w:ascii="Calibri" w:hAnsi="Calibri" w:cs="Calibri"/>
            <w:lang w:val="en-US"/>
          </w:rPr>
          <w:t>he general form of a multiple regression model is:</w:t>
        </w:r>
      </w:ins>
    </w:p>
    <w:p w14:paraId="3AD15566" w14:textId="2E4DA4AC" w:rsidR="00F02164" w:rsidDel="004C217C" w:rsidRDefault="001A394F">
      <w:pPr>
        <w:suppressAutoHyphens/>
        <w:spacing w:line="360" w:lineRule="auto"/>
        <w:ind w:left="360"/>
        <w:contextualSpacing/>
        <w:jc w:val="center"/>
        <w:rPr>
          <w:del w:id="134" w:author="Andrea Plunkett" w:date="2024-07-26T02:50:00Z" w16du:dateUtc="2024-07-26T09:50:00Z"/>
          <w:rFonts w:asciiTheme="majorHAnsi" w:eastAsia="Calibri" w:hAnsiTheme="majorHAnsi" w:cstheme="majorHAnsi"/>
          <w:i/>
        </w:rPr>
        <w:pPrChange w:id="135" w:author="Andrea Plunkett" w:date="2024-07-26T11:25:00Z" w16du:dateUtc="2024-07-26T18:25:00Z">
          <w:pPr>
            <w:suppressAutoHyphens/>
            <w:spacing w:line="240" w:lineRule="auto"/>
            <w:ind w:left="360"/>
            <w:contextualSpacing/>
            <w:jc w:val="center"/>
          </w:pPr>
        </w:pPrChange>
      </w:pPr>
      <w:ins w:id="136" w:author="Andrea Plunkett" w:date="2024-07-26T17:58:00Z" w16du:dateUtc="2024-07-27T00:58:00Z">
        <w:r>
          <w:rPr>
            <w:rFonts w:ascii="Calibri" w:hAnsi="Calibri" w:cs="Calibri"/>
          </w:rPr>
          <w:t>E(</w:t>
        </w:r>
      </w:ins>
      <m:oMath>
        <m:sSub>
          <m:sSubPr>
            <m:ctrlPr>
              <w:ins w:id="137" w:author="Andrea Plunkett" w:date="2024-07-26T11:04:00Z" w16du:dateUtc="2024-07-26T18:04:00Z">
                <w:rPr>
                  <w:rFonts w:ascii="Cambria Math" w:eastAsia="Calibri" w:hAnsi="Cambria Math" w:cstheme="majorHAnsi"/>
                  <w:i/>
                </w:rPr>
              </w:ins>
            </m:ctrlPr>
          </m:sSubPr>
          <m:e>
            <m:r>
              <w:ins w:id="138" w:author="Andrea Plunkett" w:date="2024-07-26T11:04:00Z" w16du:dateUtc="2024-07-26T18:04:00Z">
                <w:rPr>
                  <w:rFonts w:ascii="Cambria Math" w:eastAsia="Calibri" w:hAnsi="Cambria Math" w:cstheme="majorHAnsi"/>
                </w:rPr>
                <m:t>Y</m:t>
              </w:ins>
            </m:r>
            <m:r>
              <w:ins w:id="139" w:author="Andrea Plunkett" w:date="2024-07-26T17:58:00Z" w16du:dateUtc="2024-07-27T00:58:00Z">
                <w:rPr>
                  <w:rFonts w:ascii="Cambria Math" w:eastAsia="Calibri" w:hAnsi="Cambria Math" w:cstheme="majorHAnsi"/>
                </w:rPr>
                <m:t>)</m:t>
              </w:ins>
            </m:r>
            <m:r>
              <w:ins w:id="140" w:author="Andrea Plunkett" w:date="2024-07-26T11:04:00Z" w16du:dateUtc="2024-07-26T18:04:00Z">
                <w:rPr>
                  <w:rFonts w:ascii="Cambria Math" w:eastAsia="Calibri" w:hAnsi="Cambria Math" w:cstheme="majorHAnsi"/>
                </w:rPr>
                <m:t xml:space="preserve"> = β</m:t>
              </w:ins>
            </m:r>
          </m:e>
          <m:sub>
            <m:r>
              <w:ins w:id="141" w:author="Andrea Plunkett" w:date="2024-07-26T11:04:00Z" w16du:dateUtc="2024-07-26T18:04:00Z">
                <w:rPr>
                  <w:rFonts w:ascii="Cambria Math" w:eastAsia="Calibri" w:hAnsi="Cambria Math" w:cstheme="majorHAnsi"/>
                </w:rPr>
                <m:t>0</m:t>
              </w:ins>
            </m:r>
          </m:sub>
        </m:sSub>
        <m:r>
          <w:ins w:id="142" w:author="Andrea Plunkett" w:date="2024-07-26T11:04:00Z" w16du:dateUtc="2024-07-26T18:04:00Z">
            <w:rPr>
              <w:rFonts w:ascii="Cambria Math" w:eastAsia="Calibri" w:hAnsi="Cambria Math" w:cstheme="majorHAnsi"/>
            </w:rPr>
            <m:t>+</m:t>
          </w:ins>
        </m:r>
        <m:sSub>
          <m:sSubPr>
            <m:ctrlPr>
              <w:ins w:id="143" w:author="Andrea Plunkett" w:date="2024-07-26T11:04:00Z" w16du:dateUtc="2024-07-26T18:04:00Z">
                <w:rPr>
                  <w:rFonts w:ascii="Cambria Math" w:eastAsia="Calibri" w:hAnsi="Cambria Math" w:cstheme="majorHAnsi"/>
                  <w:i/>
                </w:rPr>
              </w:ins>
            </m:ctrlPr>
          </m:sSubPr>
          <m:e>
            <m:r>
              <w:ins w:id="144" w:author="Andrea Plunkett" w:date="2024-07-26T11:04:00Z" w16du:dateUtc="2024-07-26T18:04:00Z">
                <w:rPr>
                  <w:rFonts w:ascii="Cambria Math" w:eastAsia="Calibri" w:hAnsi="Cambria Math" w:cstheme="majorHAnsi"/>
                </w:rPr>
                <m:t>β</m:t>
              </w:ins>
            </m:r>
          </m:e>
          <m:sub>
            <m:r>
              <w:ins w:id="145" w:author="Andrea Plunkett" w:date="2024-07-26T11:04:00Z" w16du:dateUtc="2024-07-26T18:04:00Z">
                <w:rPr>
                  <w:rFonts w:ascii="Cambria Math" w:eastAsia="Calibri" w:hAnsi="Cambria Math" w:cstheme="majorHAnsi"/>
                </w:rPr>
                <m:t>1</m:t>
              </w:ins>
            </m:r>
          </m:sub>
        </m:sSub>
        <m:sSub>
          <m:sSubPr>
            <m:ctrlPr>
              <w:ins w:id="146" w:author="Andrea Plunkett" w:date="2024-07-26T11:04:00Z" w16du:dateUtc="2024-07-26T18:04:00Z">
                <w:rPr>
                  <w:rFonts w:ascii="Cambria Math" w:eastAsia="Calibri" w:hAnsi="Cambria Math" w:cstheme="majorHAnsi"/>
                  <w:i/>
                </w:rPr>
              </w:ins>
            </m:ctrlPr>
          </m:sSubPr>
          <m:e>
            <m:r>
              <w:ins w:id="147" w:author="Andrea Plunkett" w:date="2024-07-26T11:04:00Z" w16du:dateUtc="2024-07-26T18:04:00Z">
                <w:rPr>
                  <w:rFonts w:ascii="Cambria Math" w:eastAsia="Calibri" w:hAnsi="Cambria Math" w:cstheme="majorHAnsi"/>
                </w:rPr>
                <m:t>x</m:t>
              </w:ins>
            </m:r>
          </m:e>
          <m:sub>
            <m:r>
              <w:ins w:id="148" w:author="Andrea Plunkett" w:date="2024-07-26T11:04:00Z" w16du:dateUtc="2024-07-26T18:04:00Z">
                <w:rPr>
                  <w:rFonts w:ascii="Cambria Math" w:eastAsia="Calibri" w:hAnsi="Cambria Math" w:cstheme="majorHAnsi"/>
                </w:rPr>
                <m:t>1</m:t>
              </w:ins>
            </m:r>
          </m:sub>
        </m:sSub>
        <m:r>
          <w:ins w:id="149" w:author="Andrea Plunkett" w:date="2024-07-26T11:04:00Z" w16du:dateUtc="2024-07-26T18:04:00Z">
            <w:rPr>
              <w:rFonts w:ascii="Cambria Math" w:eastAsia="Calibri" w:hAnsi="Cambria Math" w:cstheme="majorHAnsi"/>
            </w:rPr>
            <m:t>+</m:t>
          </w:ins>
        </m:r>
        <m:sSub>
          <m:sSubPr>
            <m:ctrlPr>
              <w:ins w:id="150" w:author="Andrea Plunkett" w:date="2024-07-26T11:04:00Z" w16du:dateUtc="2024-07-26T18:04:00Z">
                <w:rPr>
                  <w:rFonts w:ascii="Cambria Math" w:eastAsia="Calibri" w:hAnsi="Cambria Math" w:cstheme="majorHAnsi"/>
                  <w:i/>
                </w:rPr>
              </w:ins>
            </m:ctrlPr>
          </m:sSubPr>
          <m:e>
            <m:r>
              <w:ins w:id="151" w:author="Andrea Plunkett" w:date="2024-07-26T11:04:00Z" w16du:dateUtc="2024-07-26T18:04:00Z">
                <w:rPr>
                  <w:rFonts w:ascii="Cambria Math" w:eastAsia="Calibri" w:hAnsi="Cambria Math" w:cstheme="majorHAnsi"/>
                </w:rPr>
                <m:t>β</m:t>
              </w:ins>
            </m:r>
          </m:e>
          <m:sub>
            <m:r>
              <w:ins w:id="152" w:author="Andrea Plunkett" w:date="2024-07-26T11:04:00Z" w16du:dateUtc="2024-07-26T18:04:00Z">
                <w:rPr>
                  <w:rFonts w:ascii="Cambria Math" w:eastAsia="Calibri" w:hAnsi="Cambria Math" w:cstheme="majorHAnsi"/>
                </w:rPr>
                <m:t>2</m:t>
              </w:ins>
            </m:r>
          </m:sub>
        </m:sSub>
        <m:sSub>
          <m:sSubPr>
            <m:ctrlPr>
              <w:ins w:id="153" w:author="Andrea Plunkett" w:date="2024-07-26T11:04:00Z" w16du:dateUtc="2024-07-26T18:04:00Z">
                <w:rPr>
                  <w:rFonts w:ascii="Cambria Math" w:eastAsia="Calibri" w:hAnsi="Cambria Math" w:cstheme="majorHAnsi"/>
                  <w:i/>
                </w:rPr>
              </w:ins>
            </m:ctrlPr>
          </m:sSubPr>
          <m:e>
            <m:r>
              <w:ins w:id="154" w:author="Andrea Plunkett" w:date="2024-07-26T11:04:00Z" w16du:dateUtc="2024-07-26T18:04:00Z">
                <w:rPr>
                  <w:rFonts w:ascii="Cambria Math" w:eastAsia="Calibri" w:hAnsi="Cambria Math" w:cstheme="majorHAnsi"/>
                </w:rPr>
                <m:t>x</m:t>
              </w:ins>
            </m:r>
          </m:e>
          <m:sub>
            <m:r>
              <w:ins w:id="155" w:author="Andrea Plunkett" w:date="2024-07-26T11:04:00Z" w16du:dateUtc="2024-07-26T18:04:00Z">
                <w:rPr>
                  <w:rFonts w:ascii="Cambria Math" w:eastAsia="Calibri" w:hAnsi="Cambria Math" w:cstheme="majorHAnsi"/>
                </w:rPr>
                <m:t>2</m:t>
              </w:ins>
            </m:r>
          </m:sub>
        </m:sSub>
        <m:r>
          <w:ins w:id="156" w:author="Andrea Plunkett" w:date="2024-07-26T11:04:00Z" w16du:dateUtc="2024-07-26T18:04:00Z">
            <w:rPr>
              <w:rFonts w:ascii="Cambria Math" w:eastAsia="Calibri" w:hAnsi="Cambria Math" w:cstheme="majorHAnsi"/>
            </w:rPr>
            <m:t>+</m:t>
          </w:ins>
        </m:r>
        <m:sSub>
          <m:sSubPr>
            <m:ctrlPr>
              <w:ins w:id="157" w:author="Andrea Plunkett" w:date="2024-07-26T11:06:00Z" w16du:dateUtc="2024-07-26T18:06:00Z">
                <w:rPr>
                  <w:rFonts w:ascii="Cambria Math" w:eastAsia="Calibri" w:hAnsi="Cambria Math" w:cstheme="majorHAnsi"/>
                  <w:i/>
                </w:rPr>
              </w:ins>
            </m:ctrlPr>
          </m:sSubPr>
          <m:e>
            <m:r>
              <w:ins w:id="158" w:author="Andrea Plunkett" w:date="2024-07-26T11:06:00Z" w16du:dateUtc="2024-07-26T18:06:00Z">
                <w:rPr>
                  <w:rFonts w:ascii="Cambria Math" w:eastAsia="Calibri" w:hAnsi="Cambria Math" w:cstheme="majorHAnsi"/>
                </w:rPr>
                <m:t>β</m:t>
              </w:ins>
            </m:r>
          </m:e>
          <m:sub>
            <m:r>
              <w:ins w:id="159" w:author="Andrea Plunkett" w:date="2024-07-26T11:06:00Z" w16du:dateUtc="2024-07-26T18:06:00Z">
                <w:rPr>
                  <w:rFonts w:ascii="Cambria Math" w:eastAsia="Calibri" w:hAnsi="Cambria Math" w:cstheme="majorHAnsi"/>
                </w:rPr>
                <m:t>3</m:t>
              </w:ins>
            </m:r>
          </m:sub>
        </m:sSub>
        <m:sSub>
          <m:sSubPr>
            <m:ctrlPr>
              <w:ins w:id="160" w:author="Andrea Plunkett" w:date="2024-07-26T11:06:00Z" w16du:dateUtc="2024-07-26T18:06:00Z">
                <w:rPr>
                  <w:rFonts w:ascii="Cambria Math" w:eastAsia="Calibri" w:hAnsi="Cambria Math" w:cstheme="majorHAnsi"/>
                  <w:i/>
                </w:rPr>
              </w:ins>
            </m:ctrlPr>
          </m:sSubPr>
          <m:e>
            <m:r>
              <w:ins w:id="161" w:author="Andrea Plunkett" w:date="2024-07-26T11:06:00Z" w16du:dateUtc="2024-07-26T18:06:00Z">
                <w:rPr>
                  <w:rFonts w:ascii="Cambria Math" w:eastAsia="Calibri" w:hAnsi="Cambria Math" w:cstheme="majorHAnsi"/>
                </w:rPr>
                <m:t>x</m:t>
              </w:ins>
            </m:r>
          </m:e>
          <m:sub>
            <m:r>
              <w:ins w:id="162" w:author="Andrea Plunkett" w:date="2024-07-26T11:06:00Z" w16du:dateUtc="2024-07-26T18:06:00Z">
                <w:rPr>
                  <w:rFonts w:ascii="Cambria Math" w:eastAsia="Calibri" w:hAnsi="Cambria Math" w:cstheme="majorHAnsi"/>
                </w:rPr>
                <m:t>3</m:t>
              </w:ins>
            </m:r>
          </m:sub>
        </m:sSub>
        <m:r>
          <w:ins w:id="163" w:author="Andrea Plunkett" w:date="2024-07-26T11:06:00Z" w16du:dateUtc="2024-07-26T18:06:00Z">
            <w:rPr>
              <w:rFonts w:ascii="Cambria Math" w:eastAsia="Calibri" w:hAnsi="Cambria Math" w:cstheme="majorHAnsi"/>
            </w:rPr>
            <m:t>+</m:t>
          </w:ins>
        </m:r>
        <m:sSub>
          <m:sSubPr>
            <m:ctrlPr>
              <w:ins w:id="164" w:author="Andrea Plunkett" w:date="2024-07-26T11:06:00Z" w16du:dateUtc="2024-07-26T18:06:00Z">
                <w:rPr>
                  <w:rFonts w:ascii="Cambria Math" w:eastAsia="Calibri" w:hAnsi="Cambria Math" w:cstheme="majorHAnsi"/>
                  <w:i/>
                </w:rPr>
              </w:ins>
            </m:ctrlPr>
          </m:sSubPr>
          <m:e>
            <m:r>
              <w:ins w:id="165" w:author="Andrea Plunkett" w:date="2024-07-26T11:06:00Z" w16du:dateUtc="2024-07-26T18:06:00Z">
                <w:rPr>
                  <w:rFonts w:ascii="Cambria Math" w:eastAsia="Calibri" w:hAnsi="Cambria Math" w:cstheme="majorHAnsi"/>
                </w:rPr>
                <m:t>β</m:t>
              </w:ins>
            </m:r>
          </m:e>
          <m:sub>
            <m:r>
              <w:ins w:id="166" w:author="Andrea Plunkett" w:date="2024-07-26T11:06:00Z" w16du:dateUtc="2024-07-26T18:06:00Z">
                <w:rPr>
                  <w:rFonts w:ascii="Cambria Math" w:eastAsia="Calibri" w:hAnsi="Cambria Math" w:cstheme="majorHAnsi"/>
                </w:rPr>
                <m:t>4</m:t>
              </w:ins>
            </m:r>
          </m:sub>
        </m:sSub>
        <m:sSub>
          <m:sSubPr>
            <m:ctrlPr>
              <w:ins w:id="167" w:author="Andrea Plunkett" w:date="2024-07-26T11:06:00Z" w16du:dateUtc="2024-07-26T18:06:00Z">
                <w:rPr>
                  <w:rFonts w:ascii="Cambria Math" w:eastAsia="Calibri" w:hAnsi="Cambria Math" w:cstheme="majorHAnsi"/>
                  <w:i/>
                </w:rPr>
              </w:ins>
            </m:ctrlPr>
          </m:sSubPr>
          <m:e>
            <m:r>
              <w:ins w:id="168" w:author="Andrea Plunkett" w:date="2024-07-26T11:06:00Z" w16du:dateUtc="2024-07-26T18:06:00Z">
                <w:rPr>
                  <w:rFonts w:ascii="Cambria Math" w:eastAsia="Calibri" w:hAnsi="Cambria Math" w:cstheme="majorHAnsi"/>
                </w:rPr>
                <m:t>x</m:t>
              </w:ins>
            </m:r>
          </m:e>
          <m:sub>
            <m:r>
              <w:ins w:id="169" w:author="Andrea Plunkett" w:date="2024-07-26T11:06:00Z" w16du:dateUtc="2024-07-26T18:06:00Z">
                <w:rPr>
                  <w:rFonts w:ascii="Cambria Math" w:eastAsia="Calibri" w:hAnsi="Cambria Math" w:cstheme="majorHAnsi"/>
                </w:rPr>
                <m:t>4</m:t>
              </w:ins>
            </m:r>
          </m:sub>
        </m:sSub>
        <m:r>
          <w:ins w:id="170" w:author="Andrea Plunkett" w:date="2024-07-26T11:06:00Z" w16du:dateUtc="2024-07-26T18:06:00Z">
            <w:rPr>
              <w:rFonts w:ascii="Cambria Math" w:eastAsia="Calibri" w:hAnsi="Cambria Math" w:cstheme="majorHAnsi"/>
            </w:rPr>
            <m:t>+</m:t>
          </w:ins>
        </m:r>
        <m:sSub>
          <m:sSubPr>
            <m:ctrlPr>
              <w:ins w:id="171" w:author="Andrea Plunkett" w:date="2024-07-26T11:06:00Z" w16du:dateUtc="2024-07-26T18:06:00Z">
                <w:rPr>
                  <w:rFonts w:ascii="Cambria Math" w:eastAsia="Calibri" w:hAnsi="Cambria Math" w:cstheme="majorHAnsi"/>
                  <w:i/>
                </w:rPr>
              </w:ins>
            </m:ctrlPr>
          </m:sSubPr>
          <m:e>
            <m:r>
              <w:ins w:id="172" w:author="Andrea Plunkett" w:date="2024-07-26T11:06:00Z" w16du:dateUtc="2024-07-26T18:06:00Z">
                <w:rPr>
                  <w:rFonts w:ascii="Cambria Math" w:eastAsia="Calibri" w:hAnsi="Cambria Math" w:cstheme="majorHAnsi"/>
                </w:rPr>
                <m:t>β</m:t>
              </w:ins>
            </m:r>
          </m:e>
          <m:sub>
            <m:r>
              <w:ins w:id="173" w:author="Andrea Plunkett" w:date="2024-07-26T11:06:00Z" w16du:dateUtc="2024-07-26T18:06:00Z">
                <w:rPr>
                  <w:rFonts w:ascii="Cambria Math" w:eastAsia="Calibri" w:hAnsi="Cambria Math" w:cstheme="majorHAnsi"/>
                </w:rPr>
                <m:t>5</m:t>
              </w:ins>
            </m:r>
          </m:sub>
        </m:sSub>
        <m:sSub>
          <m:sSubPr>
            <m:ctrlPr>
              <w:ins w:id="174" w:author="Andrea Plunkett" w:date="2024-07-26T11:06:00Z" w16du:dateUtc="2024-07-26T18:06:00Z">
                <w:rPr>
                  <w:rFonts w:ascii="Cambria Math" w:eastAsia="Calibri" w:hAnsi="Cambria Math" w:cstheme="majorHAnsi"/>
                  <w:i/>
                </w:rPr>
              </w:ins>
            </m:ctrlPr>
          </m:sSubPr>
          <m:e>
            <m:r>
              <w:ins w:id="175" w:author="Andrea Plunkett" w:date="2024-07-26T11:06:00Z" w16du:dateUtc="2024-07-26T18:06:00Z">
                <w:rPr>
                  <w:rFonts w:ascii="Cambria Math" w:eastAsia="Calibri" w:hAnsi="Cambria Math" w:cstheme="majorHAnsi"/>
                </w:rPr>
                <m:t>x</m:t>
              </w:ins>
            </m:r>
          </m:e>
          <m:sub>
            <m:r>
              <w:ins w:id="176" w:author="Andrea Plunkett" w:date="2024-07-26T11:06:00Z" w16du:dateUtc="2024-07-26T18:06:00Z">
                <w:rPr>
                  <w:rFonts w:ascii="Cambria Math" w:eastAsia="Calibri" w:hAnsi="Cambria Math" w:cstheme="majorHAnsi"/>
                </w:rPr>
                <m:t>5</m:t>
              </w:ins>
            </m:r>
          </m:sub>
        </m:sSub>
      </m:oMath>
      <w:del w:id="177" w:author="Andrea Plunkett" w:date="2024-07-26T02:50:00Z" w16du:dateUtc="2024-07-26T09:50:00Z">
        <w:r w:rsidR="003966FD" w:rsidRPr="006C76C5" w:rsidDel="001F16AF">
          <w:rPr>
            <w:rFonts w:asciiTheme="majorHAnsi" w:eastAsia="Calibri" w:hAnsiTheme="majorHAnsi" w:cstheme="majorHAnsi"/>
            <w:i/>
          </w:rPr>
          <w:delText xml:space="preserve">Write the general form </w:delText>
        </w:r>
        <w:r w:rsidR="0087441A" w:rsidDel="001F16AF">
          <w:rPr>
            <w:rFonts w:asciiTheme="majorHAnsi" w:eastAsia="Calibri" w:hAnsiTheme="majorHAnsi" w:cstheme="majorHAnsi"/>
            <w:i/>
          </w:rPr>
          <w:delText xml:space="preserve">and the prediction equation </w:delText>
        </w:r>
        <w:r w:rsidR="003966FD" w:rsidRPr="006C76C5" w:rsidDel="001F16AF">
          <w:rPr>
            <w:rFonts w:asciiTheme="majorHAnsi" w:eastAsia="Calibri" w:hAnsiTheme="majorHAnsi" w:cstheme="majorHAnsi"/>
            <w:i/>
          </w:rPr>
          <w:delText xml:space="preserve">of the multiple regression model using price as the response variable and living area, </w:delText>
        </w:r>
        <w:r w:rsidR="00FE5855" w:rsidDel="001F16AF">
          <w:rPr>
            <w:rFonts w:asciiTheme="majorHAnsi" w:eastAsia="Calibri" w:hAnsiTheme="majorHAnsi" w:cstheme="majorHAnsi"/>
            <w:i/>
          </w:rPr>
          <w:delText xml:space="preserve">upper level area, </w:delText>
        </w:r>
        <w:r w:rsidR="00B073B0" w:rsidDel="001F16AF">
          <w:rPr>
            <w:rFonts w:asciiTheme="majorHAnsi" w:eastAsia="Calibri" w:hAnsiTheme="majorHAnsi" w:cstheme="majorHAnsi"/>
            <w:i/>
          </w:rPr>
          <w:delText>age</w:delText>
        </w:r>
        <w:r w:rsidR="003966FD" w:rsidRPr="006C76C5" w:rsidDel="001F16AF">
          <w:rPr>
            <w:rFonts w:asciiTheme="majorHAnsi" w:eastAsia="Calibri" w:hAnsiTheme="majorHAnsi" w:cstheme="majorHAnsi"/>
            <w:i/>
          </w:rPr>
          <w:delText xml:space="preserve"> of the home, number of bathrooms</w:delText>
        </w:r>
        <w:r w:rsidR="00E01AAE" w:rsidRPr="006C76C5" w:rsidDel="001F16AF">
          <w:rPr>
            <w:rFonts w:asciiTheme="majorHAnsi" w:eastAsia="Calibri" w:hAnsiTheme="majorHAnsi" w:cstheme="majorHAnsi"/>
            <w:i/>
          </w:rPr>
          <w:delText>,</w:delText>
        </w:r>
        <w:r w:rsidR="003966FD" w:rsidRPr="006C76C5" w:rsidDel="001F16AF">
          <w:rPr>
            <w:rFonts w:asciiTheme="majorHAnsi" w:eastAsia="Calibri" w:hAnsiTheme="majorHAnsi" w:cstheme="majorHAnsi"/>
            <w:i/>
          </w:rPr>
          <w:delText xml:space="preserve"> and view as predictor variables. Use </w:delText>
        </w:r>
      </w:del>
      <m:oMath>
        <m:sSub>
          <m:sSubPr>
            <m:ctrlPr>
              <w:del w:id="178" w:author="Andrea Plunkett" w:date="2024-07-26T02:50:00Z" w16du:dateUtc="2024-07-26T09:50:00Z">
                <w:rPr>
                  <w:rFonts w:ascii="Cambria Math" w:eastAsia="Calibri" w:hAnsi="Cambria Math" w:cstheme="majorHAnsi"/>
                  <w:i/>
                </w:rPr>
              </w:del>
            </m:ctrlPr>
          </m:sSubPr>
          <m:e>
            <m:r>
              <w:del w:id="179" w:author="Andrea Plunkett" w:date="2024-07-26T02:50:00Z" w16du:dateUtc="2024-07-26T09:50:00Z">
                <w:rPr>
                  <w:rFonts w:ascii="Cambria Math" w:hAnsi="Cambria Math" w:cstheme="majorHAnsi"/>
                </w:rPr>
                <m:t>β</m:t>
              </w:del>
            </m:r>
          </m:e>
          <m:sub>
            <m:r>
              <w:del w:id="180" w:author="Andrea Plunkett" w:date="2024-07-26T02:50:00Z" w16du:dateUtc="2024-07-26T09:50:00Z">
                <w:rPr>
                  <w:rFonts w:ascii="Cambria Math" w:eastAsia="Calibri" w:hAnsi="Cambria Math" w:cstheme="majorHAnsi"/>
                </w:rPr>
                <m:t>i</m:t>
              </w:del>
            </m:r>
          </m:sub>
        </m:sSub>
      </m:oMath>
      <w:del w:id="181" w:author="Andrea Plunkett" w:date="2024-07-26T02:50:00Z" w16du:dateUtc="2024-07-26T09:50:00Z">
        <w:r w:rsidR="003966FD" w:rsidRPr="006C76C5" w:rsidDel="001F16AF">
          <w:rPr>
            <w:rFonts w:asciiTheme="majorHAnsi" w:eastAsia="Calibri" w:hAnsiTheme="majorHAnsi" w:cstheme="majorHAnsi"/>
            <w:i/>
          </w:rPr>
          <w:delText xml:space="preserve"> (where i </w:delText>
        </w:r>
        <w:r w:rsidR="003966FD" w:rsidRPr="006C76C5" w:rsidDel="001F16AF">
          <w:rPr>
            <w:rFonts w:asciiTheme="majorHAnsi" w:eastAsia="Calibri" w:hAnsiTheme="majorHAnsi" w:cstheme="majorHAnsi"/>
            <w:noProof/>
            <w:lang w:val="en-US"/>
          </w:rPr>
          <w:drawing>
            <wp:inline distT="0" distB="0" distL="0" distR="0" wp14:anchorId="2267E9D9" wp14:editId="0782F24B">
              <wp:extent cx="129360" cy="92400"/>
              <wp:effectExtent l="0" t="0" r="0" b="0"/>
              <wp:docPr id="10" name="image1.png" descr="equals"/>
              <wp:cNvGraphicFramePr/>
              <a:graphic xmlns:a="http://schemas.openxmlformats.org/drawingml/2006/main">
                <a:graphicData uri="http://schemas.openxmlformats.org/drawingml/2006/picture">
                  <pic:pic xmlns:pic="http://schemas.openxmlformats.org/drawingml/2006/picture">
                    <pic:nvPicPr>
                      <pic:cNvPr id="0" name="image1.png" descr="equals"/>
                      <pic:cNvPicPr preferRelativeResize="0"/>
                    </pic:nvPicPr>
                    <pic:blipFill>
                      <a:blip r:embed="rId10"/>
                      <a:srcRect/>
                      <a:stretch>
                        <a:fillRect/>
                      </a:stretch>
                    </pic:blipFill>
                    <pic:spPr>
                      <a:xfrm>
                        <a:off x="0" y="0"/>
                        <a:ext cx="129360" cy="92400"/>
                      </a:xfrm>
                      <a:prstGeom prst="rect">
                        <a:avLst/>
                      </a:prstGeom>
                      <a:ln/>
                    </pic:spPr>
                  </pic:pic>
                </a:graphicData>
              </a:graphic>
            </wp:inline>
          </w:drawing>
        </w:r>
        <w:r w:rsidR="003966FD" w:rsidRPr="006C76C5" w:rsidDel="001F16AF">
          <w:rPr>
            <w:rFonts w:asciiTheme="majorHAnsi" w:eastAsia="Calibri" w:hAnsiTheme="majorHAnsi" w:cstheme="majorHAnsi"/>
            <w:i/>
          </w:rPr>
          <w:delText xml:space="preserve"> 1, 2, ... ) to represent the slope parameters for all predictor variables.</w:delText>
        </w:r>
      </w:del>
    </w:p>
    <w:p w14:paraId="18A7F1E1" w14:textId="72D30F44" w:rsidR="00994481" w:rsidRPr="00455A78" w:rsidRDefault="00994481">
      <w:pPr>
        <w:pBdr>
          <w:top w:val="nil"/>
          <w:left w:val="nil"/>
          <w:bottom w:val="nil"/>
          <w:right w:val="nil"/>
          <w:between w:val="nil"/>
        </w:pBdr>
        <w:suppressAutoHyphens/>
        <w:spacing w:line="360" w:lineRule="auto"/>
        <w:contextualSpacing/>
        <w:jc w:val="center"/>
        <w:rPr>
          <w:ins w:id="182" w:author="Andrea Plunkett" w:date="2024-07-26T11:06:00Z" w16du:dateUtc="2024-07-26T18:06:00Z"/>
          <w:rFonts w:asciiTheme="majorHAnsi" w:eastAsia="Calibri" w:hAnsiTheme="majorHAnsi" w:cstheme="majorHAnsi"/>
          <w:i/>
          <w:rPrChange w:id="183" w:author="Andrea Plunkett" w:date="2024-07-26T12:56:00Z" w16du:dateUtc="2024-07-26T19:56:00Z">
            <w:rPr>
              <w:ins w:id="184" w:author="Andrea Plunkett" w:date="2024-07-26T11:06:00Z" w16du:dateUtc="2024-07-26T18:06:00Z"/>
              <w:rFonts w:asciiTheme="majorHAnsi" w:eastAsia="Calibri" w:hAnsiTheme="majorHAnsi" w:cstheme="majorHAnsi"/>
              <w:i/>
              <w:color w:val="000000"/>
            </w:rPr>
          </w:rPrChange>
        </w:rPr>
        <w:pPrChange w:id="185" w:author="Andrea Plunkett" w:date="2024-07-26T12:56:00Z" w16du:dateUtc="2024-07-26T19:56:00Z">
          <w:pPr>
            <w:numPr>
              <w:numId w:val="6"/>
            </w:numPr>
            <w:pBdr>
              <w:top w:val="nil"/>
              <w:left w:val="nil"/>
              <w:bottom w:val="nil"/>
              <w:right w:val="nil"/>
              <w:between w:val="nil"/>
            </w:pBdr>
            <w:suppressAutoHyphens/>
            <w:spacing w:line="240" w:lineRule="auto"/>
            <w:ind w:left="720" w:hanging="360"/>
            <w:contextualSpacing/>
          </w:pPr>
        </w:pPrChange>
      </w:pPr>
      <w:ins w:id="186" w:author="Andrea Plunkett" w:date="2024-07-26T11:07:00Z" w16du:dateUtc="2024-07-26T18:07:00Z">
        <w:r>
          <w:rPr>
            <w:rFonts w:asciiTheme="majorHAnsi" w:eastAsia="Calibri" w:hAnsiTheme="majorHAnsi" w:cstheme="majorHAnsi"/>
            <w:i/>
          </w:rPr>
          <w:t xml:space="preserve">  </w:t>
        </w:r>
      </w:ins>
    </w:p>
    <w:p w14:paraId="63A6825C" w14:textId="77777777" w:rsidR="0022309A" w:rsidRPr="00605A96" w:rsidRDefault="0022309A">
      <w:pPr>
        <w:spacing w:line="360" w:lineRule="auto"/>
        <w:rPr>
          <w:ins w:id="187" w:author="Andrea Plunkett" w:date="2024-07-26T11:10:00Z" w16du:dateUtc="2024-07-26T18:10:00Z"/>
          <w:rFonts w:ascii="Calibri" w:hAnsi="Calibri" w:cs="Calibri"/>
          <w:lang w:val="en-US"/>
        </w:rPr>
        <w:pPrChange w:id="188" w:author="Andrea Plunkett" w:date="2024-07-26T11:25:00Z" w16du:dateUtc="2024-07-26T18:25:00Z">
          <w:pPr/>
        </w:pPrChange>
      </w:pPr>
      <w:ins w:id="189" w:author="Andrea Plunkett" w:date="2024-07-26T11:10:00Z" w16du:dateUtc="2024-07-26T18:10:00Z">
        <w:r w:rsidRPr="00605A96">
          <w:rPr>
            <w:rFonts w:ascii="Calibri" w:hAnsi="Calibri" w:cs="Calibri"/>
            <w:lang w:val="en-US"/>
          </w:rPr>
          <w:t>where:</w:t>
        </w:r>
      </w:ins>
    </w:p>
    <w:p w14:paraId="05E3E967" w14:textId="55235C55" w:rsidR="0022309A" w:rsidRPr="00605A96" w:rsidRDefault="00C12B98">
      <w:pPr>
        <w:spacing w:line="360" w:lineRule="auto"/>
        <w:rPr>
          <w:ins w:id="190" w:author="Andrea Plunkett" w:date="2024-07-26T11:10:00Z" w16du:dateUtc="2024-07-26T18:10:00Z"/>
          <w:rFonts w:ascii="Calibri" w:hAnsi="Calibri" w:cs="Calibri"/>
          <w:lang w:val="en-US"/>
        </w:rPr>
        <w:pPrChange w:id="191" w:author="Andrea Plunkett" w:date="2024-07-26T11:25:00Z" w16du:dateUtc="2024-07-26T18:25:00Z">
          <w:pPr/>
        </w:pPrChange>
      </w:pPr>
      <w:ins w:id="192" w:author="Andrea Plunkett" w:date="2024-07-26T17:58:00Z" w16du:dateUtc="2024-07-27T00:58:00Z">
        <w:r>
          <w:rPr>
            <w:rFonts w:ascii="Calibri" w:hAnsi="Calibri" w:cs="Calibri"/>
            <w:lang w:val="en-US"/>
          </w:rPr>
          <w:t>E(</w:t>
        </w:r>
      </w:ins>
      <w:ins w:id="193" w:author="Andrea Plunkett" w:date="2024-07-26T11:10:00Z" w16du:dateUtc="2024-07-26T18:10:00Z">
        <w:r w:rsidR="0022309A" w:rsidRPr="00605A96">
          <w:rPr>
            <w:rFonts w:ascii="Calibri" w:hAnsi="Calibri" w:cs="Calibri"/>
            <w:lang w:val="en-US"/>
          </w:rPr>
          <w:t>Y</w:t>
        </w:r>
      </w:ins>
      <w:ins w:id="194" w:author="Andrea Plunkett" w:date="2024-07-26T17:58:00Z" w16du:dateUtc="2024-07-27T00:58:00Z">
        <w:r>
          <w:rPr>
            <w:rFonts w:ascii="Calibri" w:hAnsi="Calibri" w:cs="Calibri"/>
            <w:lang w:val="en-US"/>
          </w:rPr>
          <w:t>)</w:t>
        </w:r>
      </w:ins>
      <w:ins w:id="195" w:author="Andrea Plunkett" w:date="2024-07-26T11:10:00Z" w16du:dateUtc="2024-07-26T18:10:00Z">
        <w:r w:rsidR="0022309A" w:rsidRPr="00605A96">
          <w:rPr>
            <w:rFonts w:ascii="Calibri" w:hAnsi="Calibri" w:cs="Calibri"/>
            <w:lang w:val="en-US"/>
          </w:rPr>
          <w:t xml:space="preserve"> is the response variable.</w:t>
        </w:r>
      </w:ins>
    </w:p>
    <w:p w14:paraId="137DD010" w14:textId="20D87518" w:rsidR="0022309A" w:rsidRPr="00605A96" w:rsidRDefault="009A3378">
      <w:pPr>
        <w:spacing w:line="360" w:lineRule="auto"/>
        <w:rPr>
          <w:ins w:id="196" w:author="Andrea Plunkett" w:date="2024-07-26T11:10:00Z" w16du:dateUtc="2024-07-26T18:10:00Z"/>
          <w:rFonts w:ascii="Calibri" w:hAnsi="Calibri" w:cs="Calibri"/>
          <w:lang w:val="en-US"/>
        </w:rPr>
        <w:pPrChange w:id="197" w:author="Andrea Plunkett" w:date="2024-07-26T11:25:00Z" w16du:dateUtc="2024-07-26T18:25:00Z">
          <w:pPr/>
        </w:pPrChange>
      </w:pPr>
      <m:oMath>
        <m:sSub>
          <m:sSubPr>
            <m:ctrlPr>
              <w:ins w:id="198" w:author="Andrea Plunkett" w:date="2024-07-26T11:23:00Z" w16du:dateUtc="2024-07-26T18:23:00Z">
                <w:rPr>
                  <w:rFonts w:ascii="Cambria Math" w:eastAsia="Calibri" w:hAnsi="Cambria Math" w:cstheme="majorHAnsi"/>
                  <w:i/>
                </w:rPr>
              </w:ins>
            </m:ctrlPr>
          </m:sSubPr>
          <m:e>
            <m:r>
              <w:ins w:id="199" w:author="Andrea Plunkett" w:date="2024-07-26T11:23:00Z" w16du:dateUtc="2024-07-26T18:23:00Z">
                <w:rPr>
                  <w:rFonts w:ascii="Cambria Math" w:eastAsia="Calibri" w:hAnsi="Cambria Math" w:cstheme="majorHAnsi"/>
                </w:rPr>
                <m:t xml:space="preserve"> β</m:t>
              </w:ins>
            </m:r>
          </m:e>
          <m:sub>
            <m:r>
              <w:ins w:id="200" w:author="Andrea Plunkett" w:date="2024-07-26T11:23:00Z" w16du:dateUtc="2024-07-26T18:23:00Z">
                <w:rPr>
                  <w:rFonts w:ascii="Cambria Math" w:eastAsia="Calibri" w:hAnsi="Cambria Math" w:cstheme="majorHAnsi"/>
                </w:rPr>
                <m:t>0</m:t>
              </w:ins>
            </m:r>
            <m:r>
              <w:ins w:id="201" w:author="Andrea Plunkett" w:date="2024-07-26T11:24:00Z" w16du:dateUtc="2024-07-26T18:24:00Z">
                <w:rPr>
                  <w:rFonts w:ascii="Cambria Math" w:eastAsia="Calibri" w:hAnsi="Cambria Math" w:cstheme="majorHAnsi"/>
                </w:rPr>
                <m:t xml:space="preserve">  </m:t>
              </w:ins>
            </m:r>
          </m:sub>
        </m:sSub>
      </m:oMath>
      <w:ins w:id="202" w:author="Andrea Plunkett" w:date="2024-07-26T11:10:00Z" w16du:dateUtc="2024-07-26T18:10:00Z">
        <w:r w:rsidR="0022309A" w:rsidRPr="00605A96">
          <w:rPr>
            <w:rFonts w:ascii="Calibri" w:hAnsi="Calibri" w:cs="Calibri"/>
            <w:lang w:val="en-US"/>
          </w:rPr>
          <w:t>is the y-intercept.</w:t>
        </w:r>
      </w:ins>
    </w:p>
    <w:p w14:paraId="5CA3BFC4" w14:textId="7498D5A3" w:rsidR="0022309A" w:rsidRDefault="00CB0AF2">
      <w:pPr>
        <w:spacing w:line="360" w:lineRule="auto"/>
        <w:rPr>
          <w:ins w:id="203" w:author="Andrea Plunkett" w:date="2024-07-26T11:24:00Z" w16du:dateUtc="2024-07-26T18:24:00Z"/>
          <w:rFonts w:ascii="Calibri" w:hAnsi="Calibri" w:cs="Calibri"/>
          <w:lang w:val="en-US"/>
        </w:rPr>
        <w:pPrChange w:id="204" w:author="Andrea Plunkett" w:date="2024-07-26T11:25:00Z" w16du:dateUtc="2024-07-26T18:25:00Z">
          <w:pPr/>
        </w:pPrChange>
      </w:pPr>
      <m:oMath>
        <m:r>
          <w:ins w:id="205" w:author="Andrea Plunkett" w:date="2024-07-26T11:41:00Z" w16du:dateUtc="2024-07-26T18:41:00Z">
            <w:rPr>
              <w:rFonts w:ascii="Cambria Math" w:eastAsia="Calibri" w:hAnsi="Cambria Math" w:cstheme="majorHAnsi"/>
            </w:rPr>
            <m:t>β</m:t>
          </w:ins>
        </m:r>
      </m:oMath>
      <w:ins w:id="206" w:author="Andrea Plunkett" w:date="2024-07-26T11:24:00Z" w16du:dateUtc="2024-07-26T18:24:00Z">
        <w:r w:rsidR="006A0C97">
          <w:rPr>
            <w:rFonts w:ascii="Calibri" w:hAnsi="Calibri" w:cs="Calibri"/>
            <w:lang w:val="en-US"/>
          </w:rPr>
          <w:t>ᵢ</w:t>
        </w:r>
      </w:ins>
      <w:ins w:id="207" w:author="Andrea Plunkett" w:date="2024-07-26T11:10:00Z" w16du:dateUtc="2024-07-26T18:10:00Z">
        <w:r w:rsidR="0022309A" w:rsidRPr="00605A96">
          <w:rPr>
            <w:rFonts w:ascii="Calibri" w:hAnsi="Calibri" w:cs="Calibri"/>
            <w:lang w:val="en-US"/>
          </w:rPr>
          <w:t>​</w:t>
        </w:r>
      </w:ins>
      <w:ins w:id="208" w:author="Andrea Plunkett" w:date="2024-07-26T11:42:00Z" w16du:dateUtc="2024-07-26T18:42:00Z">
        <w:r w:rsidR="00FE60A3">
          <w:rPr>
            <w:rFonts w:ascii="Calibri" w:hAnsi="Calibri" w:cs="Calibri"/>
            <w:lang w:val="en-US"/>
          </w:rPr>
          <w:t xml:space="preserve"> (where </w:t>
        </w:r>
      </w:ins>
      <w:ins w:id="209" w:author="Andrea Plunkett" w:date="2024-07-26T11:43:00Z" w16du:dateUtc="2024-07-26T18:43:00Z">
        <w:r w:rsidR="005267E1">
          <w:rPr>
            <w:rFonts w:ascii="Calibri" w:hAnsi="Calibri" w:cs="Calibri"/>
            <w:lang w:val="en-US"/>
          </w:rPr>
          <w:t>ᵢ</w:t>
        </w:r>
      </w:ins>
      <w:ins w:id="210" w:author="Andrea Plunkett" w:date="2024-07-26T11:42:00Z" w16du:dateUtc="2024-07-26T18:42:00Z">
        <w:r w:rsidR="00FE60A3">
          <w:rPr>
            <w:rFonts w:ascii="Calibri" w:hAnsi="Calibri" w:cs="Calibri"/>
            <w:lang w:val="en-US"/>
          </w:rPr>
          <w:t xml:space="preserve"> = 1</w:t>
        </w:r>
        <w:r w:rsidR="005267E1">
          <w:rPr>
            <w:rFonts w:ascii="Calibri" w:hAnsi="Calibri" w:cs="Calibri"/>
            <w:lang w:val="en-US"/>
          </w:rPr>
          <w:t>,2,…)</w:t>
        </w:r>
      </w:ins>
      <w:ins w:id="211" w:author="Andrea Plunkett" w:date="2024-07-26T11:10:00Z" w16du:dateUtc="2024-07-26T18:10:00Z">
        <w:r w:rsidR="0022309A" w:rsidRPr="00605A96">
          <w:rPr>
            <w:rFonts w:ascii="Calibri" w:hAnsi="Calibri" w:cs="Calibri"/>
            <w:lang w:val="en-US"/>
          </w:rPr>
          <w:t xml:space="preserve"> are the slope parameters for each predictor variable </w:t>
        </w:r>
      </w:ins>
      <w:ins w:id="212" w:author="Andrea Plunkett" w:date="2024-07-26T11:24:00Z" w16du:dateUtc="2024-07-26T18:24:00Z">
        <w:r w:rsidR="009E52EF">
          <w:rPr>
            <w:rFonts w:ascii="Calibri" w:hAnsi="Calibri" w:cs="Calibri"/>
            <w:lang w:val="en-US"/>
          </w:rPr>
          <w:t>xᵢ</w:t>
        </w:r>
      </w:ins>
      <w:ins w:id="213" w:author="Andrea Plunkett" w:date="2024-07-26T11:10:00Z" w16du:dateUtc="2024-07-26T18:10:00Z">
        <w:r w:rsidR="0022309A" w:rsidRPr="00605A96">
          <w:rPr>
            <w:rFonts w:ascii="Calibri" w:hAnsi="Calibri" w:cs="Calibri"/>
            <w:lang w:val="en-US"/>
          </w:rPr>
          <w:t>.</w:t>
        </w:r>
      </w:ins>
    </w:p>
    <w:p w14:paraId="402F3B5D" w14:textId="77777777" w:rsidR="009E52EF" w:rsidRDefault="009E52EF">
      <w:pPr>
        <w:spacing w:line="360" w:lineRule="auto"/>
        <w:rPr>
          <w:ins w:id="214" w:author="Andrea Plunkett" w:date="2024-07-26T11:24:00Z" w16du:dateUtc="2024-07-26T18:24:00Z"/>
          <w:rFonts w:ascii="Calibri" w:hAnsi="Calibri" w:cs="Calibri"/>
          <w:lang w:val="en-US"/>
        </w:rPr>
        <w:pPrChange w:id="215" w:author="Andrea Plunkett" w:date="2024-07-26T11:25:00Z" w16du:dateUtc="2024-07-26T18:25:00Z">
          <w:pPr/>
        </w:pPrChange>
      </w:pPr>
    </w:p>
    <w:p w14:paraId="227B812E" w14:textId="2DD33ED9" w:rsidR="00352143" w:rsidRPr="00605A96" w:rsidRDefault="00455A78">
      <w:pPr>
        <w:spacing w:line="360" w:lineRule="auto"/>
        <w:rPr>
          <w:ins w:id="216" w:author="Andrea Plunkett" w:date="2024-07-26T11:24:00Z" w16du:dateUtc="2024-07-26T18:24:00Z"/>
          <w:rFonts w:ascii="Calibri" w:hAnsi="Calibri" w:cs="Calibri"/>
          <w:lang w:val="en-US"/>
        </w:rPr>
        <w:pPrChange w:id="217" w:author="Andrea Plunkett" w:date="2024-07-26T11:25:00Z" w16du:dateUtc="2024-07-26T18:25:00Z">
          <w:pPr/>
        </w:pPrChange>
      </w:pPr>
      <w:ins w:id="218" w:author="Andrea Plunkett" w:date="2024-07-26T12:57:00Z" w16du:dateUtc="2024-07-26T19:57:00Z">
        <w:r>
          <w:rPr>
            <w:rFonts w:ascii="Calibri" w:hAnsi="Calibri" w:cs="Calibri"/>
            <w:lang w:val="en-US"/>
          </w:rPr>
          <w:lastRenderedPageBreak/>
          <w:t xml:space="preserve">    </w:t>
        </w:r>
      </w:ins>
      <w:ins w:id="219" w:author="Andrea Plunkett" w:date="2024-07-26T11:25:00Z" w16du:dateUtc="2024-07-26T18:25:00Z">
        <w:r w:rsidR="00352143">
          <w:rPr>
            <w:rFonts w:ascii="Calibri" w:hAnsi="Calibri" w:cs="Calibri"/>
            <w:lang w:val="en-US"/>
          </w:rPr>
          <w:t>T</w:t>
        </w:r>
      </w:ins>
      <w:ins w:id="220" w:author="Andrea Plunkett" w:date="2024-07-26T11:24:00Z" w16du:dateUtc="2024-07-26T18:24:00Z">
        <w:r w:rsidR="00352143" w:rsidRPr="00605A96">
          <w:rPr>
            <w:rFonts w:ascii="Calibri" w:hAnsi="Calibri" w:cs="Calibri"/>
            <w:lang w:val="en-US"/>
          </w:rPr>
          <w:t>he prediction equation of the multiple regression model with price as the response variable and living area, upper level area, age of the home, number of bathrooms, and view as predictor variables would be:</w:t>
        </w:r>
      </w:ins>
    </w:p>
    <w:p w14:paraId="77178512" w14:textId="0E476EDC" w:rsidR="00352143" w:rsidRPr="00605A96" w:rsidRDefault="00352143">
      <w:pPr>
        <w:spacing w:line="360" w:lineRule="auto"/>
        <w:jc w:val="center"/>
        <w:rPr>
          <w:ins w:id="221" w:author="Andrea Plunkett" w:date="2024-07-26T11:24:00Z" w16du:dateUtc="2024-07-26T18:24:00Z"/>
          <w:rFonts w:ascii="Calibri" w:hAnsi="Calibri" w:cs="Calibri"/>
          <w:lang w:val="en-US"/>
        </w:rPr>
        <w:pPrChange w:id="222" w:author="Andrea Plunkett" w:date="2024-07-26T11:30:00Z" w16du:dateUtc="2024-07-26T18:30:00Z">
          <w:pPr/>
        </w:pPrChange>
      </w:pPr>
      <w:ins w:id="223" w:author="Andrea Plunkett" w:date="2024-07-26T11:24:00Z" w16du:dateUtc="2024-07-26T18:24:00Z">
        <w:r w:rsidRPr="00605A96">
          <w:rPr>
            <w:rFonts w:ascii="Calibri" w:hAnsi="Calibri" w:cs="Calibri"/>
            <w:lang w:val="en-US"/>
          </w:rPr>
          <w:t>Price=</w:t>
        </w:r>
      </w:ins>
      <m:oMath>
        <m:sSub>
          <m:sSubPr>
            <m:ctrlPr>
              <w:ins w:id="224" w:author="Andrea Plunkett" w:date="2024-07-26T11:25:00Z" w16du:dateUtc="2024-07-26T18:25:00Z">
                <w:rPr>
                  <w:rFonts w:ascii="Cambria Math" w:eastAsia="Calibri" w:hAnsi="Cambria Math" w:cstheme="majorHAnsi"/>
                  <w:i/>
                </w:rPr>
              </w:ins>
            </m:ctrlPr>
          </m:sSubPr>
          <m:e>
            <m:r>
              <w:ins w:id="225" w:author="Andrea Plunkett" w:date="2024-07-26T11:25:00Z" w16du:dateUtc="2024-07-26T18:25:00Z">
                <w:rPr>
                  <w:rFonts w:ascii="Cambria Math" w:eastAsia="Calibri" w:hAnsi="Cambria Math" w:cstheme="majorHAnsi"/>
                </w:rPr>
                <m:t xml:space="preserve"> β</m:t>
              </w:ins>
            </m:r>
          </m:e>
          <m:sub>
            <m:r>
              <w:ins w:id="226" w:author="Andrea Plunkett" w:date="2024-07-26T11:25:00Z" w16du:dateUtc="2024-07-26T18:25:00Z">
                <w:rPr>
                  <w:rFonts w:ascii="Cambria Math" w:eastAsia="Calibri" w:hAnsi="Cambria Math" w:cstheme="majorHAnsi"/>
                </w:rPr>
                <m:t xml:space="preserve">0  </m:t>
              </w:ins>
            </m:r>
          </m:sub>
        </m:sSub>
      </m:oMath>
      <w:ins w:id="227" w:author="Andrea Plunkett" w:date="2024-07-26T11:24:00Z" w16du:dateUtc="2024-07-26T18:24:00Z">
        <w:r w:rsidRPr="00605A96">
          <w:rPr>
            <w:rFonts w:ascii="Calibri" w:hAnsi="Calibri" w:cs="Calibri"/>
            <w:lang w:val="en-US"/>
          </w:rPr>
          <w:t>​+</w:t>
        </w:r>
      </w:ins>
      <m:oMath>
        <m:sSub>
          <m:sSubPr>
            <m:ctrlPr>
              <w:ins w:id="228" w:author="Andrea Plunkett" w:date="2024-07-26T11:26:00Z" w16du:dateUtc="2024-07-26T18:26:00Z">
                <w:rPr>
                  <w:rFonts w:ascii="Cambria Math" w:eastAsia="Calibri" w:hAnsi="Cambria Math" w:cstheme="majorHAnsi"/>
                  <w:i/>
                </w:rPr>
              </w:ins>
            </m:ctrlPr>
          </m:sSubPr>
          <m:e>
            <m:r>
              <w:ins w:id="229" w:author="Andrea Plunkett" w:date="2024-07-26T11:26:00Z" w16du:dateUtc="2024-07-26T18:26:00Z">
                <w:rPr>
                  <w:rFonts w:ascii="Cambria Math" w:eastAsia="Calibri" w:hAnsi="Cambria Math" w:cstheme="majorHAnsi"/>
                </w:rPr>
                <m:t xml:space="preserve"> β</m:t>
              </w:ins>
            </m:r>
          </m:e>
          <m:sub>
            <m:r>
              <w:ins w:id="230" w:author="Andrea Plunkett" w:date="2024-07-26T11:26:00Z" w16du:dateUtc="2024-07-26T18:26:00Z">
                <w:rPr>
                  <w:rFonts w:ascii="Cambria Math" w:eastAsia="Calibri" w:hAnsi="Cambria Math" w:cstheme="majorHAnsi"/>
                </w:rPr>
                <m:t>1</m:t>
              </w:ins>
            </m:r>
          </m:sub>
        </m:sSub>
      </m:oMath>
      <w:ins w:id="231" w:author="Andrea Plunkett" w:date="2024-07-26T11:26:00Z" w16du:dateUtc="2024-07-26T18:26:00Z">
        <w:r w:rsidR="000D166D" w:rsidRPr="00605A96">
          <w:rPr>
            <w:rFonts w:ascii="Calibri" w:hAnsi="Calibri" w:cs="Calibri"/>
            <w:lang w:val="en-US"/>
          </w:rPr>
          <w:t xml:space="preserve"> </w:t>
        </w:r>
      </w:ins>
      <w:ins w:id="232" w:author="Andrea Plunkett" w:date="2024-07-26T11:24:00Z" w16du:dateUtc="2024-07-26T18:24:00Z">
        <w:r w:rsidRPr="00605A96">
          <w:rPr>
            <w:rFonts w:ascii="Calibri" w:hAnsi="Calibri" w:cs="Calibri"/>
            <w:lang w:val="en-US"/>
          </w:rPr>
          <w:t>(Living Area)</w:t>
        </w:r>
      </w:ins>
      <w:ins w:id="233" w:author="Andrea Plunkett" w:date="2024-07-26T11:26:00Z" w16du:dateUtc="2024-07-26T18:26:00Z">
        <w:r w:rsidR="000D166D">
          <w:rPr>
            <w:rFonts w:ascii="Calibri" w:hAnsi="Calibri" w:cs="Calibri"/>
            <w:lang w:val="en-US"/>
          </w:rPr>
          <w:t xml:space="preserve"> </w:t>
        </w:r>
      </w:ins>
      <w:ins w:id="234" w:author="Andrea Plunkett" w:date="2024-07-26T11:24:00Z" w16du:dateUtc="2024-07-26T18:24:00Z">
        <w:r w:rsidRPr="00605A96">
          <w:rPr>
            <w:rFonts w:ascii="Calibri" w:hAnsi="Calibri" w:cs="Calibri"/>
            <w:lang w:val="en-US"/>
          </w:rPr>
          <w:t>+</w:t>
        </w:r>
      </w:ins>
      <w:ins w:id="235" w:author="Andrea Plunkett" w:date="2024-07-26T11:26:00Z" w16du:dateUtc="2024-07-26T18:26:00Z">
        <w:r w:rsidR="000D166D" w:rsidRPr="000D166D">
          <w:rPr>
            <w:rFonts w:ascii="Cambria Math" w:eastAsia="Calibri" w:hAnsi="Cambria Math" w:cstheme="majorHAnsi"/>
            <w:i/>
          </w:rPr>
          <w:t xml:space="preserve"> </w:t>
        </w:r>
      </w:ins>
      <m:oMath>
        <m:sSub>
          <m:sSubPr>
            <m:ctrlPr>
              <w:ins w:id="236" w:author="Andrea Plunkett" w:date="2024-07-26T11:26:00Z" w16du:dateUtc="2024-07-26T18:26:00Z">
                <w:rPr>
                  <w:rFonts w:ascii="Cambria Math" w:eastAsia="Calibri" w:hAnsi="Cambria Math" w:cstheme="majorHAnsi"/>
                  <w:i/>
                </w:rPr>
              </w:ins>
            </m:ctrlPr>
          </m:sSubPr>
          <m:e>
            <m:r>
              <w:ins w:id="237" w:author="Andrea Plunkett" w:date="2024-07-26T11:26:00Z" w16du:dateUtc="2024-07-26T18:26:00Z">
                <w:rPr>
                  <w:rFonts w:ascii="Cambria Math" w:eastAsia="Calibri" w:hAnsi="Cambria Math" w:cstheme="majorHAnsi"/>
                </w:rPr>
                <m:t>β</m:t>
              </w:ins>
            </m:r>
          </m:e>
          <m:sub>
            <m:r>
              <w:ins w:id="238" w:author="Andrea Plunkett" w:date="2024-07-26T11:26:00Z" w16du:dateUtc="2024-07-26T18:26:00Z">
                <w:rPr>
                  <w:rFonts w:ascii="Cambria Math" w:eastAsia="Calibri" w:hAnsi="Cambria Math" w:cstheme="majorHAnsi"/>
                </w:rPr>
                <m:t>2</m:t>
              </w:ins>
            </m:r>
          </m:sub>
        </m:sSub>
        <m:r>
          <w:ins w:id="239" w:author="Andrea Plunkett" w:date="2024-07-26T11:26:00Z" w16du:dateUtc="2024-07-26T18:26:00Z">
            <w:rPr>
              <w:rFonts w:ascii="Cambria Math" w:eastAsia="Calibri" w:hAnsi="Cambria Math" w:cstheme="majorHAnsi"/>
            </w:rPr>
            <m:t xml:space="preserve"> </m:t>
          </w:ins>
        </m:r>
      </m:oMath>
      <w:ins w:id="240" w:author="Andrea Plunkett" w:date="2024-07-26T11:24:00Z" w16du:dateUtc="2024-07-26T18:24:00Z">
        <w:r w:rsidRPr="00605A96">
          <w:rPr>
            <w:rFonts w:ascii="Calibri" w:hAnsi="Calibri" w:cs="Calibri"/>
            <w:lang w:val="en-US"/>
          </w:rPr>
          <w:t>​(Upper Level Area)</w:t>
        </w:r>
      </w:ins>
      <w:ins w:id="241" w:author="Andrea Plunkett" w:date="2024-07-26T11:26:00Z" w16du:dateUtc="2024-07-26T18:26:00Z">
        <w:r w:rsidR="000D166D">
          <w:rPr>
            <w:rFonts w:ascii="Calibri" w:hAnsi="Calibri" w:cs="Calibri"/>
            <w:lang w:val="en-US"/>
          </w:rPr>
          <w:t xml:space="preserve"> </w:t>
        </w:r>
      </w:ins>
      <w:ins w:id="242" w:author="Andrea Plunkett" w:date="2024-07-26T11:24:00Z" w16du:dateUtc="2024-07-26T18:24:00Z">
        <w:r w:rsidRPr="00605A96">
          <w:rPr>
            <w:rFonts w:ascii="Calibri" w:hAnsi="Calibri" w:cs="Calibri"/>
            <w:lang w:val="en-US"/>
          </w:rPr>
          <w:t>+</w:t>
        </w:r>
      </w:ins>
      <m:oMath>
        <m:sSub>
          <m:sSubPr>
            <m:ctrlPr>
              <w:ins w:id="243" w:author="Andrea Plunkett" w:date="2024-07-26T11:26:00Z" w16du:dateUtc="2024-07-26T18:26:00Z">
                <w:rPr>
                  <w:rFonts w:ascii="Cambria Math" w:eastAsia="Calibri" w:hAnsi="Cambria Math" w:cstheme="majorHAnsi"/>
                  <w:i/>
                </w:rPr>
              </w:ins>
            </m:ctrlPr>
          </m:sSubPr>
          <m:e>
            <m:r>
              <w:ins w:id="244" w:author="Andrea Plunkett" w:date="2024-07-26T11:26:00Z" w16du:dateUtc="2024-07-26T18:26:00Z">
                <w:rPr>
                  <w:rFonts w:ascii="Cambria Math" w:eastAsia="Calibri" w:hAnsi="Cambria Math" w:cstheme="majorHAnsi"/>
                </w:rPr>
                <m:t>β</m:t>
              </w:ins>
            </m:r>
          </m:e>
          <m:sub>
            <m:r>
              <w:ins w:id="245" w:author="Andrea Plunkett" w:date="2024-07-26T11:26:00Z" w16du:dateUtc="2024-07-26T18:26:00Z">
                <w:rPr>
                  <w:rFonts w:ascii="Cambria Math" w:eastAsia="Calibri" w:hAnsi="Cambria Math" w:cstheme="majorHAnsi"/>
                </w:rPr>
                <m:t>3</m:t>
              </w:ins>
            </m:r>
          </m:sub>
        </m:sSub>
      </m:oMath>
      <w:ins w:id="246" w:author="Andrea Plunkett" w:date="2024-07-26T11:24:00Z" w16du:dateUtc="2024-07-26T18:24:00Z">
        <w:r w:rsidRPr="00605A96">
          <w:rPr>
            <w:rFonts w:ascii="Calibri" w:hAnsi="Calibri" w:cs="Calibri"/>
            <w:lang w:val="en-US"/>
          </w:rPr>
          <w:t>​(Age of Home)</w:t>
        </w:r>
      </w:ins>
      <w:ins w:id="247" w:author="Andrea Plunkett" w:date="2024-07-26T11:26:00Z" w16du:dateUtc="2024-07-26T18:26:00Z">
        <w:r w:rsidR="000D166D">
          <w:rPr>
            <w:rFonts w:ascii="Calibri" w:hAnsi="Calibri" w:cs="Calibri"/>
            <w:lang w:val="en-US"/>
          </w:rPr>
          <w:t xml:space="preserve"> </w:t>
        </w:r>
      </w:ins>
      <w:ins w:id="248" w:author="Andrea Plunkett" w:date="2024-07-26T11:24:00Z" w16du:dateUtc="2024-07-26T18:24:00Z">
        <w:r w:rsidRPr="00605A96">
          <w:rPr>
            <w:rFonts w:ascii="Calibri" w:hAnsi="Calibri" w:cs="Calibri"/>
            <w:lang w:val="en-US"/>
          </w:rPr>
          <w:t>+</w:t>
        </w:r>
      </w:ins>
      <w:ins w:id="249" w:author="Andrea Plunkett" w:date="2024-07-26T11:26:00Z" w16du:dateUtc="2024-07-26T18:26:00Z">
        <w:r w:rsidR="000D166D">
          <w:rPr>
            <w:rFonts w:ascii="Calibri" w:hAnsi="Calibri" w:cs="Calibri"/>
            <w:lang w:val="en-US"/>
          </w:rPr>
          <w:t xml:space="preserve"> </w:t>
        </w:r>
      </w:ins>
      <m:oMath>
        <m:sSub>
          <m:sSubPr>
            <m:ctrlPr>
              <w:ins w:id="250" w:author="Andrea Plunkett" w:date="2024-07-26T11:26:00Z" w16du:dateUtc="2024-07-26T18:26:00Z">
                <w:rPr>
                  <w:rFonts w:ascii="Cambria Math" w:eastAsia="Calibri" w:hAnsi="Cambria Math" w:cstheme="majorHAnsi"/>
                  <w:i/>
                </w:rPr>
              </w:ins>
            </m:ctrlPr>
          </m:sSubPr>
          <m:e>
            <m:r>
              <w:ins w:id="251" w:author="Andrea Plunkett" w:date="2024-07-26T11:26:00Z" w16du:dateUtc="2024-07-26T18:26:00Z">
                <w:rPr>
                  <w:rFonts w:ascii="Cambria Math" w:eastAsia="Calibri" w:hAnsi="Cambria Math" w:cstheme="majorHAnsi"/>
                </w:rPr>
                <m:t>β</m:t>
              </w:ins>
            </m:r>
          </m:e>
          <m:sub>
            <m:r>
              <w:ins w:id="252" w:author="Andrea Plunkett" w:date="2024-07-26T11:26:00Z" w16du:dateUtc="2024-07-26T18:26:00Z">
                <w:rPr>
                  <w:rFonts w:ascii="Cambria Math" w:eastAsia="Calibri" w:hAnsi="Cambria Math" w:cstheme="majorHAnsi"/>
                </w:rPr>
                <m:t>4</m:t>
              </w:ins>
            </m:r>
          </m:sub>
        </m:sSub>
      </m:oMath>
      <w:ins w:id="253" w:author="Andrea Plunkett" w:date="2024-07-26T11:24:00Z" w16du:dateUtc="2024-07-26T18:24:00Z">
        <w:r w:rsidRPr="00605A96">
          <w:rPr>
            <w:rFonts w:ascii="Calibri" w:hAnsi="Calibri" w:cs="Calibri"/>
            <w:lang w:val="en-US"/>
          </w:rPr>
          <w:t>​(Number of Bathrooms)+</w:t>
        </w:r>
      </w:ins>
      <w:ins w:id="254" w:author="Andrea Plunkett" w:date="2024-07-26T11:28:00Z" w16du:dateUtc="2024-07-26T18:28:00Z">
        <w:r w:rsidR="005C15C1" w:rsidRPr="005C15C1">
          <w:rPr>
            <w:rFonts w:ascii="Cambria Math" w:eastAsia="Calibri" w:hAnsi="Cambria Math" w:cstheme="majorHAnsi"/>
            <w:i/>
          </w:rPr>
          <w:t xml:space="preserve"> </w:t>
        </w:r>
      </w:ins>
      <m:oMath>
        <m:sSub>
          <m:sSubPr>
            <m:ctrlPr>
              <w:ins w:id="255" w:author="Andrea Plunkett" w:date="2024-07-26T11:28:00Z" w16du:dateUtc="2024-07-26T18:28:00Z">
                <w:rPr>
                  <w:rFonts w:ascii="Cambria Math" w:eastAsia="Calibri" w:hAnsi="Cambria Math" w:cstheme="majorHAnsi"/>
                  <w:i/>
                </w:rPr>
              </w:ins>
            </m:ctrlPr>
          </m:sSubPr>
          <m:e>
            <m:r>
              <w:ins w:id="256" w:author="Andrea Plunkett" w:date="2024-07-26T11:28:00Z" w16du:dateUtc="2024-07-26T18:28:00Z">
                <w:rPr>
                  <w:rFonts w:ascii="Cambria Math" w:eastAsia="Calibri" w:hAnsi="Cambria Math" w:cstheme="majorHAnsi"/>
                </w:rPr>
                <m:t>β</m:t>
              </w:ins>
            </m:r>
          </m:e>
          <m:sub>
            <m:r>
              <w:ins w:id="257" w:author="Andrea Plunkett" w:date="2024-07-26T11:28:00Z" w16du:dateUtc="2024-07-26T18:28:00Z">
                <w:rPr>
                  <w:rFonts w:ascii="Cambria Math" w:eastAsia="Calibri" w:hAnsi="Cambria Math" w:cstheme="majorHAnsi"/>
                </w:rPr>
                <m:t>5</m:t>
              </w:ins>
            </m:r>
          </m:sub>
        </m:sSub>
      </m:oMath>
      <w:ins w:id="258" w:author="Andrea Plunkett" w:date="2024-07-26T11:24:00Z" w16du:dateUtc="2024-07-26T18:24:00Z">
        <w:r w:rsidRPr="00605A96">
          <w:rPr>
            <w:rFonts w:ascii="Calibri" w:hAnsi="Calibri" w:cs="Calibri"/>
            <w:lang w:val="en-US"/>
          </w:rPr>
          <w:t>​(View</w:t>
        </w:r>
      </w:ins>
      <w:ins w:id="259" w:author="Andrea Plunkett" w:date="2024-07-26T11:28:00Z" w16du:dateUtc="2024-07-26T18:28:00Z">
        <w:r w:rsidR="00DA788B">
          <w:rPr>
            <w:rFonts w:ascii="Calibri" w:hAnsi="Calibri" w:cs="Calibri"/>
            <w:lang w:val="en-US"/>
          </w:rPr>
          <w:t>)</w:t>
        </w:r>
      </w:ins>
    </w:p>
    <w:p w14:paraId="5C58E8B1" w14:textId="77777777" w:rsidR="00352143" w:rsidRPr="00605A96" w:rsidRDefault="00352143">
      <w:pPr>
        <w:spacing w:line="360" w:lineRule="auto"/>
        <w:rPr>
          <w:ins w:id="260" w:author="Andrea Plunkett" w:date="2024-07-26T11:24:00Z" w16du:dateUtc="2024-07-26T18:24:00Z"/>
          <w:rFonts w:ascii="Calibri" w:hAnsi="Calibri" w:cs="Calibri"/>
          <w:lang w:val="en-US"/>
        </w:rPr>
        <w:pPrChange w:id="261" w:author="Andrea Plunkett" w:date="2024-07-26T11:25:00Z" w16du:dateUtc="2024-07-26T18:25:00Z">
          <w:pPr/>
        </w:pPrChange>
      </w:pPr>
      <w:ins w:id="262" w:author="Andrea Plunkett" w:date="2024-07-26T11:24:00Z" w16du:dateUtc="2024-07-26T18:24:00Z">
        <w:r w:rsidRPr="00605A96">
          <w:rPr>
            <w:rFonts w:ascii="Calibri" w:hAnsi="Calibri" w:cs="Calibri"/>
            <w:lang w:val="en-US"/>
          </w:rPr>
          <w:t>where:</w:t>
        </w:r>
      </w:ins>
    </w:p>
    <w:p w14:paraId="59E3B088" w14:textId="4F2E824E" w:rsidR="00352143" w:rsidRPr="00605A96" w:rsidRDefault="00352143">
      <w:pPr>
        <w:spacing w:line="360" w:lineRule="auto"/>
        <w:rPr>
          <w:ins w:id="263" w:author="Andrea Plunkett" w:date="2024-07-26T11:24:00Z" w16du:dateUtc="2024-07-26T18:24:00Z"/>
          <w:rFonts w:ascii="Calibri" w:hAnsi="Calibri" w:cs="Calibri"/>
          <w:lang w:val="en-US"/>
        </w:rPr>
        <w:pPrChange w:id="264" w:author="Andrea Plunkett" w:date="2024-07-26T11:25:00Z" w16du:dateUtc="2024-07-26T18:25:00Z">
          <w:pPr/>
        </w:pPrChange>
      </w:pPr>
      <w:ins w:id="265" w:author="Andrea Plunkett" w:date="2024-07-26T11:24:00Z" w16du:dateUtc="2024-07-26T18:24:00Z">
        <w:r w:rsidRPr="00605A96">
          <w:rPr>
            <w:rFonts w:ascii="Calibri" w:hAnsi="Calibri" w:cs="Calibri"/>
            <w:lang w:val="en-US"/>
          </w:rPr>
          <w:t xml:space="preserve">Price is the response variable (the variable </w:t>
        </w:r>
      </w:ins>
      <w:ins w:id="266" w:author="Andrea Plunkett" w:date="2024-07-26T11:28:00Z" w16du:dateUtc="2024-07-26T18:28:00Z">
        <w:r w:rsidR="00DA788B">
          <w:rPr>
            <w:rFonts w:ascii="Calibri" w:hAnsi="Calibri" w:cs="Calibri"/>
            <w:lang w:val="en-US"/>
          </w:rPr>
          <w:t>I</w:t>
        </w:r>
      </w:ins>
      <w:ins w:id="267" w:author="Andrea Plunkett" w:date="2024-07-26T11:24:00Z" w16du:dateUtc="2024-07-26T18:24:00Z">
        <w:r w:rsidRPr="00605A96">
          <w:rPr>
            <w:rFonts w:ascii="Calibri" w:hAnsi="Calibri" w:cs="Calibri"/>
            <w:lang w:val="en-US"/>
          </w:rPr>
          <w:t xml:space="preserve"> want to predict).</w:t>
        </w:r>
      </w:ins>
    </w:p>
    <w:p w14:paraId="0EF83045" w14:textId="4E2F2039" w:rsidR="00352143" w:rsidRPr="00605A96" w:rsidRDefault="009A3378">
      <w:pPr>
        <w:spacing w:line="360" w:lineRule="auto"/>
        <w:rPr>
          <w:ins w:id="268" w:author="Andrea Plunkett" w:date="2024-07-26T11:24:00Z" w16du:dateUtc="2024-07-26T18:24:00Z"/>
          <w:rFonts w:ascii="Calibri" w:hAnsi="Calibri" w:cs="Calibri"/>
          <w:lang w:val="en-US"/>
        </w:rPr>
        <w:pPrChange w:id="269" w:author="Andrea Plunkett" w:date="2024-07-26T11:25:00Z" w16du:dateUtc="2024-07-26T18:25:00Z">
          <w:pPr/>
        </w:pPrChange>
      </w:pPr>
      <m:oMath>
        <m:sSub>
          <m:sSubPr>
            <m:ctrlPr>
              <w:ins w:id="270" w:author="Andrea Plunkett" w:date="2024-07-26T11:29:00Z" w16du:dateUtc="2024-07-26T18:29:00Z">
                <w:rPr>
                  <w:rFonts w:ascii="Cambria Math" w:eastAsia="Calibri" w:hAnsi="Cambria Math" w:cstheme="majorHAnsi"/>
                  <w:i/>
                </w:rPr>
              </w:ins>
            </m:ctrlPr>
          </m:sSubPr>
          <m:e>
            <m:r>
              <w:ins w:id="271" w:author="Andrea Plunkett" w:date="2024-07-26T11:29:00Z" w16du:dateUtc="2024-07-26T18:29:00Z">
                <w:rPr>
                  <w:rFonts w:ascii="Cambria Math" w:eastAsia="Calibri" w:hAnsi="Cambria Math" w:cstheme="majorHAnsi"/>
                </w:rPr>
                <m:t xml:space="preserve"> β</m:t>
              </w:ins>
            </m:r>
          </m:e>
          <m:sub>
            <m:r>
              <w:ins w:id="272" w:author="Andrea Plunkett" w:date="2024-07-26T11:29:00Z" w16du:dateUtc="2024-07-26T18:29:00Z">
                <w:rPr>
                  <w:rFonts w:ascii="Cambria Math" w:eastAsia="Calibri" w:hAnsi="Cambria Math" w:cstheme="majorHAnsi"/>
                </w:rPr>
                <m:t xml:space="preserve">0  </m:t>
              </w:ins>
            </m:r>
          </m:sub>
        </m:sSub>
      </m:oMath>
      <w:ins w:id="273" w:author="Andrea Plunkett" w:date="2024-07-26T11:24:00Z" w16du:dateUtc="2024-07-26T18:24:00Z">
        <w:r w:rsidR="00352143" w:rsidRPr="00605A96">
          <w:rPr>
            <w:rFonts w:ascii="Calibri" w:hAnsi="Calibri" w:cs="Calibri"/>
            <w:lang w:val="en-US"/>
          </w:rPr>
          <w:t>​ is the y-intercept (the predicted value of Price when all predictor variables are 0).</w:t>
        </w:r>
      </w:ins>
    </w:p>
    <w:p w14:paraId="7FB0EF36" w14:textId="2EE1EDDE" w:rsidR="00423E79" w:rsidRPr="00605A96" w:rsidRDefault="009A3378">
      <w:pPr>
        <w:spacing w:line="360" w:lineRule="auto"/>
        <w:rPr>
          <w:ins w:id="274" w:author="Andrea Plunkett" w:date="2024-07-26T11:24:00Z" w16du:dateUtc="2024-07-26T18:24:00Z"/>
          <w:rFonts w:ascii="Calibri" w:hAnsi="Calibri" w:cs="Calibri"/>
          <w:lang w:val="en-US"/>
        </w:rPr>
        <w:pPrChange w:id="275" w:author="Andrea Plunkett" w:date="2024-07-26T11:25:00Z" w16du:dateUtc="2024-07-26T18:25:00Z">
          <w:pPr/>
        </w:pPrChange>
      </w:pPr>
      <m:oMath>
        <m:sSub>
          <m:sSubPr>
            <m:ctrlPr>
              <w:ins w:id="276" w:author="Andrea Plunkett" w:date="2024-07-26T11:29:00Z" w16du:dateUtc="2024-07-26T18:29:00Z">
                <w:rPr>
                  <w:rFonts w:ascii="Cambria Math" w:eastAsia="Calibri" w:hAnsi="Cambria Math" w:cstheme="majorHAnsi"/>
                  <w:i/>
                </w:rPr>
              </w:ins>
            </m:ctrlPr>
          </m:sSubPr>
          <m:e>
            <m:r>
              <w:ins w:id="277" w:author="Andrea Plunkett" w:date="2024-07-26T11:29:00Z" w16du:dateUtc="2024-07-26T18:29:00Z">
                <w:rPr>
                  <w:rFonts w:ascii="Cambria Math" w:eastAsia="Calibri" w:hAnsi="Cambria Math" w:cstheme="majorHAnsi"/>
                </w:rPr>
                <m:t xml:space="preserve"> β</m:t>
              </w:ins>
            </m:r>
          </m:e>
          <m:sub>
            <m:r>
              <w:ins w:id="278" w:author="Andrea Plunkett" w:date="2024-07-26T11:29:00Z" w16du:dateUtc="2024-07-26T18:29:00Z">
                <w:rPr>
                  <w:rFonts w:ascii="Cambria Math" w:eastAsia="Calibri" w:hAnsi="Cambria Math" w:cstheme="majorHAnsi"/>
                </w:rPr>
                <m:t>1</m:t>
              </w:ins>
            </m:r>
          </m:sub>
        </m:sSub>
      </m:oMath>
      <w:ins w:id="279" w:author="Andrea Plunkett" w:date="2024-07-26T11:24:00Z" w16du:dateUtc="2024-07-26T18:24:00Z">
        <w:r w:rsidR="00352143" w:rsidRPr="00605A96">
          <w:rPr>
            <w:rFonts w:ascii="Calibri" w:hAnsi="Calibri" w:cs="Calibri"/>
            <w:lang w:val="en-US"/>
          </w:rPr>
          <w:t>​,</w:t>
        </w:r>
      </w:ins>
      <m:oMath>
        <m:sSub>
          <m:sSubPr>
            <m:ctrlPr>
              <w:ins w:id="280" w:author="Andrea Plunkett" w:date="2024-07-26T11:29:00Z" w16du:dateUtc="2024-07-26T18:29:00Z">
                <w:rPr>
                  <w:rFonts w:ascii="Cambria Math" w:eastAsia="Calibri" w:hAnsi="Cambria Math" w:cstheme="majorHAnsi"/>
                  <w:i/>
                </w:rPr>
              </w:ins>
            </m:ctrlPr>
          </m:sSubPr>
          <m:e>
            <m:r>
              <w:ins w:id="281" w:author="Andrea Plunkett" w:date="2024-07-26T11:29:00Z" w16du:dateUtc="2024-07-26T18:29:00Z">
                <w:rPr>
                  <w:rFonts w:ascii="Cambria Math" w:eastAsia="Calibri" w:hAnsi="Cambria Math" w:cstheme="majorHAnsi"/>
                </w:rPr>
                <m:t>β</m:t>
              </w:ins>
            </m:r>
          </m:e>
          <m:sub>
            <m:r>
              <w:ins w:id="282" w:author="Andrea Plunkett" w:date="2024-07-26T11:29:00Z" w16du:dateUtc="2024-07-26T18:29:00Z">
                <w:rPr>
                  <w:rFonts w:ascii="Cambria Math" w:eastAsia="Calibri" w:hAnsi="Cambria Math" w:cstheme="majorHAnsi"/>
                </w:rPr>
                <m:t>2</m:t>
              </w:ins>
            </m:r>
          </m:sub>
        </m:sSub>
      </m:oMath>
      <w:ins w:id="283" w:author="Andrea Plunkett" w:date="2024-07-26T11:24:00Z" w16du:dateUtc="2024-07-26T18:24:00Z">
        <w:r w:rsidR="00352143" w:rsidRPr="00605A96">
          <w:rPr>
            <w:rFonts w:ascii="Calibri" w:hAnsi="Calibri" w:cs="Calibri"/>
            <w:lang w:val="en-US"/>
          </w:rPr>
          <w:t>​,</w:t>
        </w:r>
      </w:ins>
      <m:oMath>
        <m:sSub>
          <m:sSubPr>
            <m:ctrlPr>
              <w:ins w:id="284" w:author="Andrea Plunkett" w:date="2024-07-26T11:30:00Z" w16du:dateUtc="2024-07-26T18:30:00Z">
                <w:rPr>
                  <w:rFonts w:ascii="Cambria Math" w:eastAsia="Calibri" w:hAnsi="Cambria Math" w:cstheme="majorHAnsi"/>
                  <w:i/>
                </w:rPr>
              </w:ins>
            </m:ctrlPr>
          </m:sSubPr>
          <m:e>
            <m:r>
              <w:ins w:id="285" w:author="Andrea Plunkett" w:date="2024-07-26T11:30:00Z" w16du:dateUtc="2024-07-26T18:30:00Z">
                <w:rPr>
                  <w:rFonts w:ascii="Cambria Math" w:eastAsia="Calibri" w:hAnsi="Cambria Math" w:cstheme="majorHAnsi"/>
                </w:rPr>
                <m:t>β</m:t>
              </w:ins>
            </m:r>
          </m:e>
          <m:sub>
            <m:r>
              <w:ins w:id="286" w:author="Andrea Plunkett" w:date="2024-07-26T11:30:00Z" w16du:dateUtc="2024-07-26T18:30:00Z">
                <w:rPr>
                  <w:rFonts w:ascii="Cambria Math" w:eastAsia="Calibri" w:hAnsi="Cambria Math" w:cstheme="majorHAnsi"/>
                </w:rPr>
                <m:t>3</m:t>
              </w:ins>
            </m:r>
          </m:sub>
        </m:sSub>
      </m:oMath>
      <w:ins w:id="287" w:author="Andrea Plunkett" w:date="2024-07-26T11:24:00Z" w16du:dateUtc="2024-07-26T18:24:00Z">
        <w:r w:rsidR="00352143" w:rsidRPr="00605A96">
          <w:rPr>
            <w:rFonts w:ascii="Calibri" w:hAnsi="Calibri" w:cs="Calibri"/>
            <w:lang w:val="en-US"/>
          </w:rPr>
          <w:t>​,</w:t>
        </w:r>
      </w:ins>
      <m:oMath>
        <m:sSub>
          <m:sSubPr>
            <m:ctrlPr>
              <w:ins w:id="288" w:author="Andrea Plunkett" w:date="2024-07-26T11:30:00Z" w16du:dateUtc="2024-07-26T18:30:00Z">
                <w:rPr>
                  <w:rFonts w:ascii="Cambria Math" w:eastAsia="Calibri" w:hAnsi="Cambria Math" w:cstheme="majorHAnsi"/>
                  <w:i/>
                </w:rPr>
              </w:ins>
            </m:ctrlPr>
          </m:sSubPr>
          <m:e>
            <m:r>
              <w:ins w:id="289" w:author="Andrea Plunkett" w:date="2024-07-26T11:30:00Z" w16du:dateUtc="2024-07-26T18:30:00Z">
                <w:rPr>
                  <w:rFonts w:ascii="Cambria Math" w:eastAsia="Calibri" w:hAnsi="Cambria Math" w:cstheme="majorHAnsi"/>
                </w:rPr>
                <m:t>β</m:t>
              </w:ins>
            </m:r>
          </m:e>
          <m:sub>
            <m:r>
              <w:ins w:id="290" w:author="Andrea Plunkett" w:date="2024-07-26T11:30:00Z" w16du:dateUtc="2024-07-26T18:30:00Z">
                <w:rPr>
                  <w:rFonts w:ascii="Cambria Math" w:eastAsia="Calibri" w:hAnsi="Cambria Math" w:cstheme="majorHAnsi"/>
                </w:rPr>
                <m:t>4</m:t>
              </w:ins>
            </m:r>
          </m:sub>
        </m:sSub>
      </m:oMath>
      <w:ins w:id="291" w:author="Andrea Plunkett" w:date="2024-07-26T11:24:00Z" w16du:dateUtc="2024-07-26T18:24:00Z">
        <w:r w:rsidR="00352143" w:rsidRPr="00605A96">
          <w:rPr>
            <w:rFonts w:ascii="Calibri" w:hAnsi="Calibri" w:cs="Calibri"/>
            <w:lang w:val="en-US"/>
          </w:rPr>
          <w:t>​,</w:t>
        </w:r>
      </w:ins>
      <m:oMath>
        <m:sSub>
          <m:sSubPr>
            <m:ctrlPr>
              <w:ins w:id="292" w:author="Andrea Plunkett" w:date="2024-07-26T11:30:00Z" w16du:dateUtc="2024-07-26T18:30:00Z">
                <w:rPr>
                  <w:rFonts w:ascii="Cambria Math" w:eastAsia="Calibri" w:hAnsi="Cambria Math" w:cstheme="majorHAnsi"/>
                  <w:i/>
                </w:rPr>
              </w:ins>
            </m:ctrlPr>
          </m:sSubPr>
          <m:e>
            <m:r>
              <w:ins w:id="293" w:author="Andrea Plunkett" w:date="2024-07-26T11:30:00Z" w16du:dateUtc="2024-07-26T18:30:00Z">
                <w:rPr>
                  <w:rFonts w:ascii="Cambria Math" w:eastAsia="Calibri" w:hAnsi="Cambria Math" w:cstheme="majorHAnsi"/>
                </w:rPr>
                <m:t>β</m:t>
              </w:ins>
            </m:r>
          </m:e>
          <m:sub>
            <m:r>
              <w:ins w:id="294" w:author="Andrea Plunkett" w:date="2024-07-26T11:30:00Z" w16du:dateUtc="2024-07-26T18:30:00Z">
                <w:rPr>
                  <w:rFonts w:ascii="Cambria Math" w:eastAsia="Calibri" w:hAnsi="Cambria Math" w:cstheme="majorHAnsi"/>
                </w:rPr>
                <m:t>5</m:t>
              </w:ins>
            </m:r>
          </m:sub>
        </m:sSub>
      </m:oMath>
      <w:ins w:id="295" w:author="Andrea Plunkett" w:date="2024-07-26T11:24:00Z" w16du:dateUtc="2024-07-26T18:24:00Z">
        <w:r w:rsidR="00352143" w:rsidRPr="00605A96">
          <w:rPr>
            <w:rFonts w:ascii="Calibri" w:hAnsi="Calibri" w:cs="Calibri"/>
            <w:lang w:val="en-US"/>
          </w:rPr>
          <w:t>​ are the slope parameters for the predictor variables Living Area, Upper Level Area, Age of Home, Number of Bathrooms, and View respectively (the change in Price for a one-unit change in the predictor variable, holding all other variables constant).</w:t>
        </w:r>
      </w:ins>
    </w:p>
    <w:p w14:paraId="118F0E04" w14:textId="663A67FA" w:rsidR="00423E79" w:rsidRDefault="00455A78" w:rsidP="00423E79">
      <w:pPr>
        <w:rPr>
          <w:ins w:id="296" w:author="Andrea Plunkett" w:date="2024-07-26T11:37:00Z" w16du:dateUtc="2024-07-26T18:37:00Z"/>
          <w:rFonts w:ascii="Calibri" w:hAnsi="Calibri" w:cs="Calibri"/>
          <w:lang w:val="en-US"/>
        </w:rPr>
      </w:pPr>
      <w:ins w:id="297" w:author="Andrea Plunkett" w:date="2024-07-26T12:57:00Z" w16du:dateUtc="2024-07-26T19:57:00Z">
        <w:r>
          <w:rPr>
            <w:rFonts w:ascii="Calibri" w:hAnsi="Calibri" w:cs="Calibri"/>
            <w:lang w:val="en-US"/>
          </w:rPr>
          <w:t xml:space="preserve">    </w:t>
        </w:r>
      </w:ins>
      <w:ins w:id="298" w:author="Andrea Plunkett" w:date="2024-07-26T11:31:00Z" w16du:dateUtc="2024-07-26T18:31:00Z">
        <w:r w:rsidR="00423E79" w:rsidRPr="005979E5">
          <w:rPr>
            <w:rFonts w:ascii="Calibri" w:hAnsi="Calibri" w:cs="Calibri"/>
            <w:lang w:val="en-US"/>
          </w:rPr>
          <w:t>Based on the outputs from your R script, the multiple regression model for predicting the price of a home can be written as follows:</w:t>
        </w:r>
      </w:ins>
    </w:p>
    <w:p w14:paraId="1E4907C0" w14:textId="77777777" w:rsidR="00347EE6" w:rsidRPr="005979E5" w:rsidRDefault="00347EE6" w:rsidP="00423E79">
      <w:pPr>
        <w:rPr>
          <w:ins w:id="299" w:author="Andrea Plunkett" w:date="2024-07-26T11:31:00Z" w16du:dateUtc="2024-07-26T18:31:00Z"/>
          <w:rFonts w:ascii="Calibri" w:hAnsi="Calibri" w:cs="Calibri"/>
          <w:lang w:val="en-US"/>
        </w:rPr>
      </w:pPr>
    </w:p>
    <w:p w14:paraId="38195871" w14:textId="4A8FBAE0" w:rsidR="00423E79" w:rsidRPr="00A044DE" w:rsidRDefault="00423E79">
      <w:pPr>
        <w:jc w:val="center"/>
        <w:rPr>
          <w:ins w:id="300" w:author="Andrea Plunkett" w:date="2024-07-26T11:31:00Z" w16du:dateUtc="2024-07-26T18:31:00Z"/>
          <w:rFonts w:ascii="Cambria Math" w:hAnsi="Cambria Math" w:cs="Cambria Math"/>
          <w:lang w:val="en-US"/>
          <w:rPrChange w:id="301" w:author="Andrea Plunkett" w:date="2024-07-26T11:32:00Z" w16du:dateUtc="2024-07-26T18:32:00Z">
            <w:rPr>
              <w:ins w:id="302" w:author="Andrea Plunkett" w:date="2024-07-26T11:31:00Z" w16du:dateUtc="2024-07-26T18:31:00Z"/>
              <w:rFonts w:ascii="Calibri" w:hAnsi="Calibri" w:cs="Calibri"/>
              <w:lang w:val="en-US"/>
            </w:rPr>
          </w:rPrChange>
        </w:rPr>
        <w:pPrChange w:id="303" w:author="Andrea Plunkett" w:date="2024-07-26T11:32:00Z" w16du:dateUtc="2024-07-26T18:32:00Z">
          <w:pPr/>
        </w:pPrChange>
      </w:pPr>
      <w:ins w:id="304" w:author="Andrea Plunkett" w:date="2024-07-26T11:31:00Z" w16du:dateUtc="2024-07-26T18:31:00Z">
        <w:r w:rsidRPr="005979E5">
          <w:rPr>
            <w:rFonts w:ascii="Calibri" w:hAnsi="Calibri" w:cs="Calibri"/>
            <w:lang w:val="en-US"/>
          </w:rPr>
          <w:t>price=7709</w:t>
        </w:r>
      </w:ins>
      <w:ins w:id="305" w:author="Andrea Plunkett" w:date="2024-07-26T11:32:00Z" w16du:dateUtc="2024-07-26T18:32:00Z">
        <w:r w:rsidR="00A044DE">
          <w:rPr>
            <w:rFonts w:ascii="Calibri" w:hAnsi="Calibri" w:cs="Calibri"/>
            <w:lang w:val="en-US"/>
          </w:rPr>
          <w:t xml:space="preserve"> </w:t>
        </w:r>
      </w:ins>
      <w:ins w:id="306" w:author="Andrea Plunkett" w:date="2024-07-26T11:31:00Z" w16du:dateUtc="2024-07-26T18:31:00Z">
        <w:r w:rsidRPr="005979E5">
          <w:rPr>
            <w:rFonts w:ascii="Calibri" w:hAnsi="Calibri" w:cs="Calibri"/>
            <w:lang w:val="en-US"/>
          </w:rPr>
          <w:t>+</w:t>
        </w:r>
      </w:ins>
      <w:ins w:id="307" w:author="Andrea Plunkett" w:date="2024-07-26T11:32:00Z" w16du:dateUtc="2024-07-26T18:32:00Z">
        <w:r w:rsidR="00A044DE">
          <w:rPr>
            <w:rFonts w:ascii="Calibri" w:hAnsi="Calibri" w:cs="Calibri"/>
            <w:lang w:val="en-US"/>
          </w:rPr>
          <w:t xml:space="preserve"> </w:t>
        </w:r>
      </w:ins>
      <w:ins w:id="308" w:author="Andrea Plunkett" w:date="2024-07-26T11:31:00Z" w16du:dateUtc="2024-07-26T18:31:00Z">
        <w:r w:rsidRPr="005979E5">
          <w:rPr>
            <w:rFonts w:ascii="Calibri" w:hAnsi="Calibri" w:cs="Calibri"/>
            <w:lang w:val="en-US"/>
          </w:rPr>
          <w:t>129.3</w:t>
        </w:r>
        <w:r>
          <w:rPr>
            <w:rFonts w:ascii="Cambria Math" w:hAnsi="Cambria Math" w:cs="Cambria Math"/>
            <w:lang w:val="en-US"/>
          </w:rPr>
          <w:t xml:space="preserve"> *</w:t>
        </w:r>
        <w:r w:rsidR="00A044DE">
          <w:rPr>
            <w:rFonts w:ascii="Cambria Math" w:hAnsi="Cambria Math" w:cs="Cambria Math"/>
            <w:lang w:val="en-US"/>
          </w:rPr>
          <w:t xml:space="preserve"> </w:t>
        </w:r>
        <w:r w:rsidRPr="005979E5">
          <w:rPr>
            <w:rFonts w:ascii="Calibri" w:hAnsi="Calibri" w:cs="Calibri"/>
            <w:lang w:val="en-US"/>
          </w:rPr>
          <w:t>sqft_living</w:t>
        </w:r>
      </w:ins>
      <w:ins w:id="309" w:author="Andrea Plunkett" w:date="2024-07-26T11:32:00Z" w16du:dateUtc="2024-07-26T18:32:00Z">
        <w:r w:rsidR="00A044DE">
          <w:rPr>
            <w:rFonts w:ascii="Calibri" w:hAnsi="Calibri" w:cs="Calibri"/>
            <w:lang w:val="en-US"/>
          </w:rPr>
          <w:t xml:space="preserve"> </w:t>
        </w:r>
      </w:ins>
      <w:ins w:id="310" w:author="Andrea Plunkett" w:date="2024-07-26T11:31:00Z" w16du:dateUtc="2024-07-26T18:31:00Z">
        <w:r w:rsidRPr="005979E5">
          <w:rPr>
            <w:rFonts w:ascii="Calibri" w:hAnsi="Calibri" w:cs="Calibri"/>
            <w:lang w:val="en-US"/>
          </w:rPr>
          <w:t>+</w:t>
        </w:r>
      </w:ins>
      <w:ins w:id="311" w:author="Andrea Plunkett" w:date="2024-07-26T11:32:00Z" w16du:dateUtc="2024-07-26T18:32:00Z">
        <w:r w:rsidR="00A044DE">
          <w:rPr>
            <w:rFonts w:ascii="Calibri" w:hAnsi="Calibri" w:cs="Calibri"/>
            <w:lang w:val="en-US"/>
          </w:rPr>
          <w:t xml:space="preserve"> </w:t>
        </w:r>
      </w:ins>
      <w:ins w:id="312" w:author="Andrea Plunkett" w:date="2024-07-26T11:31:00Z" w16du:dateUtc="2024-07-26T18:31:00Z">
        <w:r w:rsidRPr="005979E5">
          <w:rPr>
            <w:rFonts w:ascii="Calibri" w:hAnsi="Calibri" w:cs="Calibri"/>
            <w:lang w:val="en-US"/>
          </w:rPr>
          <w:t>19.51</w:t>
        </w:r>
      </w:ins>
      <w:ins w:id="313" w:author="Andrea Plunkett" w:date="2024-07-26T11:32:00Z" w16du:dateUtc="2024-07-26T18:32:00Z">
        <w:r w:rsidR="00A044DE">
          <w:rPr>
            <w:rFonts w:ascii="Calibri" w:hAnsi="Calibri" w:cs="Calibri"/>
            <w:lang w:val="en-US"/>
          </w:rPr>
          <w:t xml:space="preserve"> </w:t>
        </w:r>
        <w:r w:rsidR="00A044DE">
          <w:rPr>
            <w:rFonts w:ascii="Cambria Math" w:hAnsi="Cambria Math" w:cs="Cambria Math"/>
            <w:lang w:val="en-US"/>
          </w:rPr>
          <w:t xml:space="preserve">* </w:t>
        </w:r>
      </w:ins>
      <w:ins w:id="314" w:author="Andrea Plunkett" w:date="2024-07-26T11:31:00Z" w16du:dateUtc="2024-07-26T18:31:00Z">
        <w:r w:rsidRPr="005979E5">
          <w:rPr>
            <w:rFonts w:ascii="Calibri" w:hAnsi="Calibri" w:cs="Calibri"/>
            <w:lang w:val="en-US"/>
          </w:rPr>
          <w:t>sqft_above</w:t>
        </w:r>
      </w:ins>
      <w:ins w:id="315" w:author="Andrea Plunkett" w:date="2024-07-26T11:32:00Z" w16du:dateUtc="2024-07-26T18:32:00Z">
        <w:r w:rsidR="00A044DE">
          <w:rPr>
            <w:rFonts w:ascii="Calibri" w:hAnsi="Calibri" w:cs="Calibri"/>
            <w:lang w:val="en-US"/>
          </w:rPr>
          <w:t xml:space="preserve"> </w:t>
        </w:r>
      </w:ins>
      <w:ins w:id="316" w:author="Andrea Plunkett" w:date="2024-07-26T11:31:00Z" w16du:dateUtc="2024-07-26T18:31:00Z">
        <w:r w:rsidRPr="005979E5">
          <w:rPr>
            <w:rFonts w:ascii="Calibri" w:hAnsi="Calibri" w:cs="Calibri"/>
            <w:lang w:val="en-US"/>
          </w:rPr>
          <w:t>+</w:t>
        </w:r>
      </w:ins>
      <w:ins w:id="317" w:author="Andrea Plunkett" w:date="2024-07-26T11:32:00Z" w16du:dateUtc="2024-07-26T18:32:00Z">
        <w:r w:rsidR="00A044DE">
          <w:rPr>
            <w:rFonts w:ascii="Calibri" w:hAnsi="Calibri" w:cs="Calibri"/>
            <w:lang w:val="en-US"/>
          </w:rPr>
          <w:t xml:space="preserve"> </w:t>
        </w:r>
      </w:ins>
      <w:ins w:id="318" w:author="Andrea Plunkett" w:date="2024-07-26T11:31:00Z" w16du:dateUtc="2024-07-26T18:31:00Z">
        <w:r w:rsidRPr="005979E5">
          <w:rPr>
            <w:rFonts w:ascii="Calibri" w:hAnsi="Calibri" w:cs="Calibri"/>
            <w:lang w:val="en-US"/>
          </w:rPr>
          <w:t>1451</w:t>
        </w:r>
      </w:ins>
      <w:ins w:id="319" w:author="Andrea Plunkett" w:date="2024-07-26T11:32:00Z" w16du:dateUtc="2024-07-26T18:32:00Z">
        <w:r w:rsidR="00A044DE">
          <w:rPr>
            <w:rFonts w:ascii="Calibri" w:hAnsi="Calibri" w:cs="Calibri"/>
            <w:lang w:val="en-US"/>
          </w:rPr>
          <w:t xml:space="preserve"> </w:t>
        </w:r>
        <w:r w:rsidR="00A044DE">
          <w:rPr>
            <w:rFonts w:ascii="Cambria Math" w:hAnsi="Cambria Math" w:cs="Cambria Math"/>
            <w:lang w:val="en-US"/>
          </w:rPr>
          <w:t xml:space="preserve">* </w:t>
        </w:r>
      </w:ins>
      <w:ins w:id="320" w:author="Andrea Plunkett" w:date="2024-07-26T11:31:00Z" w16du:dateUtc="2024-07-26T18:31:00Z">
        <w:r w:rsidRPr="005979E5">
          <w:rPr>
            <w:rFonts w:ascii="Calibri" w:hAnsi="Calibri" w:cs="Calibri"/>
            <w:lang w:val="en-US"/>
          </w:rPr>
          <w:t>age</w:t>
        </w:r>
      </w:ins>
      <w:ins w:id="321" w:author="Andrea Plunkett" w:date="2024-07-26T11:32:00Z" w16du:dateUtc="2024-07-26T18:32:00Z">
        <w:r w:rsidR="00A044DE">
          <w:rPr>
            <w:rFonts w:ascii="Calibri" w:hAnsi="Calibri" w:cs="Calibri"/>
            <w:lang w:val="en-US"/>
          </w:rPr>
          <w:t xml:space="preserve"> </w:t>
        </w:r>
      </w:ins>
      <w:ins w:id="322" w:author="Andrea Plunkett" w:date="2024-07-26T11:31:00Z" w16du:dateUtc="2024-07-26T18:31:00Z">
        <w:r w:rsidRPr="005979E5">
          <w:rPr>
            <w:rFonts w:ascii="Calibri" w:hAnsi="Calibri" w:cs="Calibri"/>
            <w:lang w:val="en-US"/>
          </w:rPr>
          <w:t>+</w:t>
        </w:r>
      </w:ins>
      <w:ins w:id="323" w:author="Andrea Plunkett" w:date="2024-07-26T11:32:00Z" w16du:dateUtc="2024-07-26T18:32:00Z">
        <w:r w:rsidR="00A044DE">
          <w:rPr>
            <w:rFonts w:ascii="Calibri" w:hAnsi="Calibri" w:cs="Calibri"/>
            <w:lang w:val="en-US"/>
          </w:rPr>
          <w:t xml:space="preserve"> </w:t>
        </w:r>
      </w:ins>
      <w:ins w:id="324" w:author="Andrea Plunkett" w:date="2024-07-26T11:31:00Z" w16du:dateUtc="2024-07-26T18:31:00Z">
        <w:r w:rsidRPr="005979E5">
          <w:rPr>
            <w:rFonts w:ascii="Calibri" w:hAnsi="Calibri" w:cs="Calibri"/>
            <w:lang w:val="en-US"/>
          </w:rPr>
          <w:t>43970</w:t>
        </w:r>
      </w:ins>
      <w:ins w:id="325" w:author="Andrea Plunkett" w:date="2024-07-26T11:32:00Z" w16du:dateUtc="2024-07-26T18:32:00Z">
        <w:r w:rsidR="00A044DE">
          <w:rPr>
            <w:rFonts w:ascii="Calibri" w:hAnsi="Calibri" w:cs="Calibri"/>
            <w:lang w:val="en-US"/>
          </w:rPr>
          <w:t xml:space="preserve"> </w:t>
        </w:r>
        <w:r w:rsidR="00A044DE">
          <w:rPr>
            <w:rFonts w:ascii="Cambria Math" w:hAnsi="Cambria Math" w:cs="Cambria Math"/>
            <w:lang w:val="en-US"/>
          </w:rPr>
          <w:t xml:space="preserve">* </w:t>
        </w:r>
      </w:ins>
      <w:ins w:id="326" w:author="Andrea Plunkett" w:date="2024-07-26T11:31:00Z" w16du:dateUtc="2024-07-26T18:31:00Z">
        <w:r w:rsidRPr="005979E5">
          <w:rPr>
            <w:rFonts w:ascii="Calibri" w:hAnsi="Calibri" w:cs="Calibri"/>
            <w:lang w:val="en-US"/>
          </w:rPr>
          <w:t>bathrooms</w:t>
        </w:r>
      </w:ins>
      <w:ins w:id="327" w:author="Andrea Plunkett" w:date="2024-07-26T11:32:00Z" w16du:dateUtc="2024-07-26T18:32:00Z">
        <w:r w:rsidR="00A044DE">
          <w:rPr>
            <w:rFonts w:ascii="Calibri" w:hAnsi="Calibri" w:cs="Calibri"/>
            <w:lang w:val="en-US"/>
          </w:rPr>
          <w:t xml:space="preserve"> </w:t>
        </w:r>
      </w:ins>
      <w:ins w:id="328" w:author="Andrea Plunkett" w:date="2024-07-26T11:31:00Z" w16du:dateUtc="2024-07-26T18:31:00Z">
        <w:r w:rsidRPr="005979E5">
          <w:rPr>
            <w:rFonts w:ascii="Calibri" w:hAnsi="Calibri" w:cs="Calibri"/>
            <w:lang w:val="en-US"/>
          </w:rPr>
          <w:t>+</w:t>
        </w:r>
      </w:ins>
      <w:ins w:id="329" w:author="Andrea Plunkett" w:date="2024-07-26T11:32:00Z" w16du:dateUtc="2024-07-26T18:32:00Z">
        <w:r w:rsidR="00A044DE">
          <w:rPr>
            <w:rFonts w:ascii="Calibri" w:hAnsi="Calibri" w:cs="Calibri"/>
            <w:lang w:val="en-US"/>
          </w:rPr>
          <w:t xml:space="preserve"> </w:t>
        </w:r>
      </w:ins>
      <w:ins w:id="330" w:author="Andrea Plunkett" w:date="2024-07-26T11:31:00Z" w16du:dateUtc="2024-07-26T18:31:00Z">
        <w:r w:rsidRPr="005979E5">
          <w:rPr>
            <w:rFonts w:ascii="Calibri" w:hAnsi="Calibri" w:cs="Calibri"/>
            <w:lang w:val="en-US"/>
          </w:rPr>
          <w:t>167500</w:t>
        </w:r>
      </w:ins>
      <w:ins w:id="331" w:author="Andrea Plunkett" w:date="2024-07-26T11:32:00Z" w16du:dateUtc="2024-07-26T18:32:00Z">
        <w:r w:rsidR="00A044DE">
          <w:rPr>
            <w:rFonts w:ascii="Calibri" w:hAnsi="Calibri" w:cs="Calibri"/>
            <w:lang w:val="en-US"/>
          </w:rPr>
          <w:t xml:space="preserve"> </w:t>
        </w:r>
        <w:r w:rsidR="00A044DE">
          <w:rPr>
            <w:rFonts w:ascii="Cambria Math" w:hAnsi="Cambria Math" w:cs="Cambria Math"/>
            <w:lang w:val="en-US"/>
          </w:rPr>
          <w:t xml:space="preserve">* </w:t>
        </w:r>
      </w:ins>
      <w:ins w:id="332" w:author="Andrea Plunkett" w:date="2024-07-26T11:31:00Z" w16du:dateUtc="2024-07-26T18:31:00Z">
        <w:r w:rsidRPr="005979E5">
          <w:rPr>
            <w:rFonts w:ascii="Calibri" w:hAnsi="Calibri" w:cs="Calibri"/>
            <w:lang w:val="en-US"/>
          </w:rPr>
          <w:t>view1</w:t>
        </w:r>
      </w:ins>
      <w:ins w:id="333" w:author="Andrea Plunkett" w:date="2024-07-26T11:32:00Z" w16du:dateUtc="2024-07-26T18:32:00Z">
        <w:r w:rsidR="00A044DE">
          <w:rPr>
            <w:rFonts w:ascii="Calibri" w:hAnsi="Calibri" w:cs="Calibri"/>
            <w:lang w:val="en-US"/>
          </w:rPr>
          <w:t xml:space="preserve"> </w:t>
        </w:r>
      </w:ins>
      <w:ins w:id="334" w:author="Andrea Plunkett" w:date="2024-07-26T11:31:00Z" w16du:dateUtc="2024-07-26T18:31:00Z">
        <w:r w:rsidRPr="005979E5">
          <w:rPr>
            <w:rFonts w:ascii="Calibri" w:hAnsi="Calibri" w:cs="Calibri"/>
            <w:lang w:val="en-US"/>
          </w:rPr>
          <w:t>+</w:t>
        </w:r>
      </w:ins>
      <w:ins w:id="335" w:author="Andrea Plunkett" w:date="2024-07-26T11:32:00Z" w16du:dateUtc="2024-07-26T18:32:00Z">
        <w:r w:rsidR="00A044DE">
          <w:rPr>
            <w:rFonts w:ascii="Calibri" w:hAnsi="Calibri" w:cs="Calibri"/>
            <w:lang w:val="en-US"/>
          </w:rPr>
          <w:t xml:space="preserve"> </w:t>
        </w:r>
      </w:ins>
      <w:ins w:id="336" w:author="Andrea Plunkett" w:date="2024-07-26T11:31:00Z" w16du:dateUtc="2024-07-26T18:31:00Z">
        <w:r w:rsidRPr="005979E5">
          <w:rPr>
            <w:rFonts w:ascii="Calibri" w:hAnsi="Calibri" w:cs="Calibri"/>
            <w:lang w:val="en-US"/>
          </w:rPr>
          <w:t>249000</w:t>
        </w:r>
      </w:ins>
      <w:ins w:id="337" w:author="Andrea Plunkett" w:date="2024-07-26T11:32:00Z" w16du:dateUtc="2024-07-26T18:32:00Z">
        <w:r w:rsidR="00A044DE">
          <w:rPr>
            <w:rFonts w:ascii="Cambria Math" w:hAnsi="Cambria Math" w:cs="Cambria Math"/>
            <w:lang w:val="en-US"/>
          </w:rPr>
          <w:t xml:space="preserve"> * </w:t>
        </w:r>
      </w:ins>
      <w:ins w:id="338" w:author="Andrea Plunkett" w:date="2024-07-26T11:31:00Z" w16du:dateUtc="2024-07-26T18:31:00Z">
        <w:r w:rsidRPr="005979E5">
          <w:rPr>
            <w:rFonts w:ascii="Calibri" w:hAnsi="Calibri" w:cs="Calibri"/>
            <w:lang w:val="en-US"/>
          </w:rPr>
          <w:t>view2</w:t>
        </w:r>
      </w:ins>
    </w:p>
    <w:p w14:paraId="3F62A83D" w14:textId="33BA1FB2" w:rsidR="00423E79" w:rsidRPr="005979E5" w:rsidRDefault="00A044DE" w:rsidP="00423E79">
      <w:pPr>
        <w:rPr>
          <w:ins w:id="339" w:author="Andrea Plunkett" w:date="2024-07-26T11:31:00Z" w16du:dateUtc="2024-07-26T18:31:00Z"/>
          <w:rFonts w:ascii="Calibri" w:hAnsi="Calibri" w:cs="Calibri"/>
          <w:lang w:val="en-US"/>
        </w:rPr>
      </w:pPr>
      <w:ins w:id="340" w:author="Andrea Plunkett" w:date="2024-07-26T11:33:00Z" w16du:dateUtc="2024-07-26T18:33:00Z">
        <w:r>
          <w:rPr>
            <w:rFonts w:ascii="Calibri" w:hAnsi="Calibri" w:cs="Calibri"/>
            <w:lang w:val="en-US"/>
          </w:rPr>
          <w:t>The</w:t>
        </w:r>
      </w:ins>
      <w:ins w:id="341" w:author="Andrea Plunkett" w:date="2024-07-26T11:31:00Z" w16du:dateUtc="2024-07-26T18:31:00Z">
        <w:r w:rsidR="00423E79" w:rsidRPr="005979E5">
          <w:rPr>
            <w:rFonts w:ascii="Calibri" w:hAnsi="Calibri" w:cs="Calibri"/>
            <w:lang w:val="en-US"/>
          </w:rPr>
          <w:t xml:space="preserve"> breakdown of the coefficients:</w:t>
        </w:r>
      </w:ins>
    </w:p>
    <w:p w14:paraId="46DD070C" w14:textId="77777777" w:rsidR="00423E79" w:rsidRPr="005979E5" w:rsidRDefault="00423E79" w:rsidP="00423E79">
      <w:pPr>
        <w:rPr>
          <w:ins w:id="342" w:author="Andrea Plunkett" w:date="2024-07-26T11:31:00Z" w16du:dateUtc="2024-07-26T18:31:00Z"/>
          <w:rFonts w:ascii="Calibri" w:hAnsi="Calibri" w:cs="Calibri"/>
          <w:lang w:val="en-US"/>
        </w:rPr>
      </w:pPr>
      <w:ins w:id="343" w:author="Andrea Plunkett" w:date="2024-07-26T11:31:00Z" w16du:dateUtc="2024-07-26T18:31:00Z">
        <w:r w:rsidRPr="005979E5">
          <w:rPr>
            <w:rFonts w:ascii="Calibri" w:hAnsi="Calibri" w:cs="Calibri"/>
            <w:lang w:val="en-US"/>
          </w:rPr>
          <w:t>Intercept: 7709</w:t>
        </w:r>
      </w:ins>
    </w:p>
    <w:p w14:paraId="28643DDD" w14:textId="77777777" w:rsidR="00423E79" w:rsidRPr="005979E5" w:rsidRDefault="00423E79" w:rsidP="00423E79">
      <w:pPr>
        <w:rPr>
          <w:ins w:id="344" w:author="Andrea Plunkett" w:date="2024-07-26T11:31:00Z" w16du:dateUtc="2024-07-26T18:31:00Z"/>
          <w:rFonts w:ascii="Calibri" w:hAnsi="Calibri" w:cs="Calibri"/>
          <w:lang w:val="en-US"/>
        </w:rPr>
      </w:pPr>
      <w:ins w:id="345" w:author="Andrea Plunkett" w:date="2024-07-26T11:31:00Z" w16du:dateUtc="2024-07-26T18:31:00Z">
        <w:r w:rsidRPr="005979E5">
          <w:rPr>
            <w:rFonts w:ascii="Calibri" w:hAnsi="Calibri" w:cs="Calibri"/>
            <w:lang w:val="en-US"/>
          </w:rPr>
          <w:t>Living Area (sqft_living): 129.3</w:t>
        </w:r>
      </w:ins>
    </w:p>
    <w:p w14:paraId="28A60D58" w14:textId="77777777" w:rsidR="00423E79" w:rsidRPr="005979E5" w:rsidRDefault="00423E79" w:rsidP="00423E79">
      <w:pPr>
        <w:rPr>
          <w:ins w:id="346" w:author="Andrea Plunkett" w:date="2024-07-26T11:31:00Z" w16du:dateUtc="2024-07-26T18:31:00Z"/>
          <w:rFonts w:ascii="Calibri" w:hAnsi="Calibri" w:cs="Calibri"/>
          <w:lang w:val="en-US"/>
        </w:rPr>
      </w:pPr>
      <w:ins w:id="347" w:author="Andrea Plunkett" w:date="2024-07-26T11:31:00Z" w16du:dateUtc="2024-07-26T18:31:00Z">
        <w:r w:rsidRPr="005979E5">
          <w:rPr>
            <w:rFonts w:ascii="Calibri" w:hAnsi="Calibri" w:cs="Calibri"/>
            <w:lang w:val="en-US"/>
          </w:rPr>
          <w:t>Upper Level Area (sqft_above): 19.51</w:t>
        </w:r>
      </w:ins>
    </w:p>
    <w:p w14:paraId="055ABC71" w14:textId="77777777" w:rsidR="00423E79" w:rsidRPr="005979E5" w:rsidRDefault="00423E79" w:rsidP="00423E79">
      <w:pPr>
        <w:rPr>
          <w:ins w:id="348" w:author="Andrea Plunkett" w:date="2024-07-26T11:31:00Z" w16du:dateUtc="2024-07-26T18:31:00Z"/>
          <w:rFonts w:ascii="Calibri" w:hAnsi="Calibri" w:cs="Calibri"/>
          <w:lang w:val="en-US"/>
        </w:rPr>
      </w:pPr>
      <w:ins w:id="349" w:author="Andrea Plunkett" w:date="2024-07-26T11:31:00Z" w16du:dateUtc="2024-07-26T18:31:00Z">
        <w:r w:rsidRPr="005979E5">
          <w:rPr>
            <w:rFonts w:ascii="Calibri" w:hAnsi="Calibri" w:cs="Calibri"/>
            <w:lang w:val="en-US"/>
          </w:rPr>
          <w:t>Age of the Home (age): 1451</w:t>
        </w:r>
      </w:ins>
    </w:p>
    <w:p w14:paraId="04FBFBDE" w14:textId="77777777" w:rsidR="00423E79" w:rsidRPr="005979E5" w:rsidRDefault="00423E79" w:rsidP="00423E79">
      <w:pPr>
        <w:rPr>
          <w:ins w:id="350" w:author="Andrea Plunkett" w:date="2024-07-26T11:31:00Z" w16du:dateUtc="2024-07-26T18:31:00Z"/>
          <w:rFonts w:ascii="Calibri" w:hAnsi="Calibri" w:cs="Calibri"/>
          <w:lang w:val="en-US"/>
        </w:rPr>
      </w:pPr>
      <w:ins w:id="351" w:author="Andrea Plunkett" w:date="2024-07-26T11:31:00Z" w16du:dateUtc="2024-07-26T18:31:00Z">
        <w:r w:rsidRPr="005979E5">
          <w:rPr>
            <w:rFonts w:ascii="Calibri" w:hAnsi="Calibri" w:cs="Calibri"/>
            <w:lang w:val="en-US"/>
          </w:rPr>
          <w:t>Number of Bathrooms (bathrooms): 43970</w:t>
        </w:r>
      </w:ins>
    </w:p>
    <w:p w14:paraId="51FA2BB2" w14:textId="77777777" w:rsidR="00423E79" w:rsidRPr="005979E5" w:rsidRDefault="00423E79" w:rsidP="00423E79">
      <w:pPr>
        <w:rPr>
          <w:ins w:id="352" w:author="Andrea Plunkett" w:date="2024-07-26T11:31:00Z" w16du:dateUtc="2024-07-26T18:31:00Z"/>
          <w:rFonts w:ascii="Calibri" w:hAnsi="Calibri" w:cs="Calibri"/>
          <w:lang w:val="en-US"/>
        </w:rPr>
      </w:pPr>
      <w:ins w:id="353" w:author="Andrea Plunkett" w:date="2024-07-26T11:31:00Z" w16du:dateUtc="2024-07-26T18:31:00Z">
        <w:r w:rsidRPr="005979E5">
          <w:rPr>
            <w:rFonts w:ascii="Calibri" w:hAnsi="Calibri" w:cs="Calibri"/>
            <w:lang w:val="en-US"/>
          </w:rPr>
          <w:t>View (view1): 167500</w:t>
        </w:r>
      </w:ins>
    </w:p>
    <w:p w14:paraId="056B2069" w14:textId="77777777" w:rsidR="00423E79" w:rsidRDefault="00423E79" w:rsidP="00423E79">
      <w:pPr>
        <w:rPr>
          <w:ins w:id="354" w:author="Andrea Plunkett" w:date="2024-07-26T11:33:00Z" w16du:dateUtc="2024-07-26T18:33:00Z"/>
          <w:rFonts w:ascii="Calibri" w:hAnsi="Calibri" w:cs="Calibri"/>
          <w:lang w:val="en-US"/>
        </w:rPr>
      </w:pPr>
      <w:ins w:id="355" w:author="Andrea Plunkett" w:date="2024-07-26T11:31:00Z" w16du:dateUtc="2024-07-26T18:31:00Z">
        <w:r w:rsidRPr="005979E5">
          <w:rPr>
            <w:rFonts w:ascii="Calibri" w:hAnsi="Calibri" w:cs="Calibri"/>
            <w:lang w:val="en-US"/>
          </w:rPr>
          <w:t>View (view2): 249000</w:t>
        </w:r>
      </w:ins>
    </w:p>
    <w:p w14:paraId="44235413" w14:textId="77777777" w:rsidR="00347EE6" w:rsidRPr="00605A96" w:rsidRDefault="00347EE6" w:rsidP="00347EE6">
      <w:pPr>
        <w:rPr>
          <w:ins w:id="356" w:author="Andrea Plunkett" w:date="2024-07-26T11:37:00Z" w16du:dateUtc="2024-07-26T18:37:00Z"/>
          <w:rFonts w:ascii="Calibri" w:hAnsi="Calibri" w:cs="Calibri"/>
          <w:lang w:val="en-US"/>
        </w:rPr>
      </w:pPr>
    </w:p>
    <w:p w14:paraId="1A5D4907" w14:textId="66878553" w:rsidR="00347EE6" w:rsidRPr="00BE49AE" w:rsidRDefault="00347EE6">
      <w:pPr>
        <w:spacing w:line="360" w:lineRule="auto"/>
        <w:rPr>
          <w:ins w:id="357" w:author="Andrea Plunkett" w:date="2024-07-26T11:37:00Z" w16du:dateUtc="2024-07-26T18:37:00Z"/>
          <w:rFonts w:ascii="Calibri" w:hAnsi="Calibri" w:cs="Calibri"/>
        </w:rPr>
        <w:pPrChange w:id="358" w:author="Andrea Plunkett" w:date="2024-07-26T11:37:00Z" w16du:dateUtc="2024-07-26T18:37:00Z">
          <w:pPr/>
        </w:pPrChange>
      </w:pPr>
      <w:ins w:id="359" w:author="Andrea Plunkett" w:date="2024-07-26T11:37:00Z" w16du:dateUtc="2024-07-26T18:37:00Z">
        <w:r w:rsidRPr="00BE49AE">
          <w:rPr>
            <w:rFonts w:ascii="Calibri" w:hAnsi="Calibri" w:cs="Calibri"/>
          </w:rPr>
          <w:t>The statistical analysis of the model reveals the following key metrics:</w:t>
        </w:r>
      </w:ins>
    </w:p>
    <w:p w14:paraId="07C74925" w14:textId="5E1406AE" w:rsidR="00347EE6" w:rsidRPr="00BE49AE" w:rsidRDefault="003E7A55">
      <w:pPr>
        <w:spacing w:line="360" w:lineRule="auto"/>
        <w:rPr>
          <w:ins w:id="360" w:author="Andrea Plunkett" w:date="2024-07-26T11:37:00Z" w16du:dateUtc="2024-07-26T18:37:00Z"/>
          <w:rFonts w:ascii="Calibri" w:hAnsi="Calibri" w:cs="Calibri"/>
        </w:rPr>
        <w:pPrChange w:id="361" w:author="Andrea Plunkett" w:date="2024-07-26T11:37:00Z" w16du:dateUtc="2024-07-26T18:37:00Z">
          <w:pPr/>
        </w:pPrChange>
      </w:pPr>
      <w:ins w:id="362" w:author="Andrea Plunkett" w:date="2024-07-26T11:40:00Z" w16du:dateUtc="2024-07-26T18:40:00Z">
        <w:r>
          <w:rPr>
            <w:rFonts w:ascii="Calibri" w:hAnsi="Calibri" w:cs="Calibri"/>
          </w:rPr>
          <w:t xml:space="preserve">    </w:t>
        </w:r>
      </w:ins>
      <w:ins w:id="363" w:author="Andrea Plunkett" w:date="2024-07-26T11:37:00Z" w16du:dateUtc="2024-07-26T18:37:00Z">
        <w:r w:rsidR="00347EE6" w:rsidRPr="00BE49AE">
          <w:rPr>
            <w:rFonts w:ascii="Calibri" w:hAnsi="Calibri" w:cs="Calibri"/>
          </w:rPr>
          <w:t>The R-squared value for the model is 0.6029. This metric suggests that approximately 60.29% of the variability in home prices can be attributed to the predictor variables incorporated in the model, which include living area, upper level area, age of the home, number of bathrooms, and view. This implies that the model is capable of explaining a significant proportion of the variation in home prices</w:t>
        </w:r>
      </w:ins>
    </w:p>
    <w:p w14:paraId="034DBB61" w14:textId="3EA8507E" w:rsidR="00347EE6" w:rsidRPr="00BE49AE" w:rsidRDefault="003E7A55">
      <w:pPr>
        <w:spacing w:line="360" w:lineRule="auto"/>
        <w:rPr>
          <w:ins w:id="364" w:author="Andrea Plunkett" w:date="2024-07-26T11:37:00Z" w16du:dateUtc="2024-07-26T18:37:00Z"/>
          <w:rFonts w:ascii="Calibri" w:hAnsi="Calibri" w:cs="Calibri"/>
        </w:rPr>
        <w:pPrChange w:id="365" w:author="Andrea Plunkett" w:date="2024-07-26T11:37:00Z" w16du:dateUtc="2024-07-26T18:37:00Z">
          <w:pPr/>
        </w:pPrChange>
      </w:pPr>
      <w:ins w:id="366" w:author="Andrea Plunkett" w:date="2024-07-26T11:40:00Z" w16du:dateUtc="2024-07-26T18:40:00Z">
        <w:r>
          <w:rPr>
            <w:rFonts w:ascii="Calibri" w:hAnsi="Calibri" w:cs="Calibri"/>
          </w:rPr>
          <w:t xml:space="preserve">    </w:t>
        </w:r>
      </w:ins>
      <w:ins w:id="367" w:author="Andrea Plunkett" w:date="2024-07-26T11:37:00Z" w16du:dateUtc="2024-07-26T18:37:00Z">
        <w:r w:rsidR="00347EE6" w:rsidRPr="00BE49AE">
          <w:rPr>
            <w:rFonts w:ascii="Calibri" w:hAnsi="Calibri" w:cs="Calibri"/>
          </w:rPr>
          <w:t>The Adjusted R-squared value, on the other hand, stands at 0.602. This value, which is marginally lower than the R-squared value, adjusts for the number of predictors in the model. It offers a more precise measure of the model’s goodness-of-fit, particularly when comparing models with varying numbers of predictors. An Adjusted R-squared value of 0.602 signifies that, after adjusting for the number of predictors, the model continues to explain about 60.2% of the variability in home prices.</w:t>
        </w:r>
      </w:ins>
    </w:p>
    <w:p w14:paraId="581A2EC9" w14:textId="77777777" w:rsidR="00347EE6" w:rsidRDefault="00347EE6" w:rsidP="00347EE6">
      <w:pPr>
        <w:spacing w:line="360" w:lineRule="auto"/>
        <w:rPr>
          <w:ins w:id="368" w:author="Andrea Plunkett" w:date="2024-07-26T11:37:00Z" w16du:dateUtc="2024-07-26T18:37:00Z"/>
          <w:rFonts w:ascii="Calibri" w:hAnsi="Calibri" w:cs="Calibri"/>
        </w:rPr>
      </w:pPr>
      <w:ins w:id="369" w:author="Andrea Plunkett" w:date="2024-07-26T11:37:00Z" w16du:dateUtc="2024-07-26T18:37:00Z">
        <w:r w:rsidRPr="00BE49AE">
          <w:rPr>
            <w:rFonts w:ascii="Calibri" w:hAnsi="Calibri" w:cs="Calibri"/>
          </w:rPr>
          <w:lastRenderedPageBreak/>
          <w:t xml:space="preserve">In summary, these statistics indicate that the model exhibits a good fit. </w:t>
        </w:r>
      </w:ins>
    </w:p>
    <w:p w14:paraId="544ED432" w14:textId="258E7A45" w:rsidR="00826AC3" w:rsidRPr="00BE49AE" w:rsidRDefault="00826AC3">
      <w:pPr>
        <w:spacing w:line="360" w:lineRule="auto"/>
        <w:rPr>
          <w:ins w:id="370" w:author="Andrea Plunkett" w:date="2024-07-26T11:40:00Z" w16du:dateUtc="2024-07-26T18:40:00Z"/>
          <w:rFonts w:ascii="Calibri" w:hAnsi="Calibri" w:cs="Calibri"/>
        </w:rPr>
        <w:pPrChange w:id="371" w:author="Andrea Plunkett" w:date="2024-07-26T11:40:00Z" w16du:dateUtc="2024-07-26T18:40:00Z">
          <w:pPr/>
        </w:pPrChange>
      </w:pPr>
      <w:ins w:id="372" w:author="Andrea Plunkett" w:date="2024-07-26T11:40:00Z" w16du:dateUtc="2024-07-26T18:40:00Z">
        <w:r>
          <w:rPr>
            <w:rFonts w:ascii="Calibri" w:hAnsi="Calibri" w:cs="Calibri"/>
          </w:rPr>
          <w:t xml:space="preserve">    </w:t>
        </w:r>
        <w:r w:rsidRPr="00BE49AE">
          <w:rPr>
            <w:rFonts w:ascii="Calibri" w:hAnsi="Calibri" w:cs="Calibri"/>
          </w:rPr>
          <w:t>The beta estimates for the living area and lake view variables in the model provide valuable insights into their impact on home prices.</w:t>
        </w:r>
      </w:ins>
    </w:p>
    <w:p w14:paraId="6F2F599A" w14:textId="524421F2" w:rsidR="00826AC3" w:rsidRPr="00BE49AE" w:rsidRDefault="003E7A55">
      <w:pPr>
        <w:spacing w:line="360" w:lineRule="auto"/>
        <w:rPr>
          <w:ins w:id="373" w:author="Andrea Plunkett" w:date="2024-07-26T11:40:00Z" w16du:dateUtc="2024-07-26T18:40:00Z"/>
          <w:rFonts w:ascii="Calibri" w:hAnsi="Calibri" w:cs="Calibri"/>
        </w:rPr>
        <w:pPrChange w:id="374" w:author="Andrea Plunkett" w:date="2024-07-26T11:40:00Z" w16du:dateUtc="2024-07-26T18:40:00Z">
          <w:pPr/>
        </w:pPrChange>
      </w:pPr>
      <w:ins w:id="375" w:author="Andrea Plunkett" w:date="2024-07-26T11:40:00Z" w16du:dateUtc="2024-07-26T18:40:00Z">
        <w:r>
          <w:rPr>
            <w:rFonts w:ascii="Calibri" w:hAnsi="Calibri" w:cs="Calibri"/>
          </w:rPr>
          <w:t xml:space="preserve">    </w:t>
        </w:r>
        <w:r w:rsidR="00826AC3" w:rsidRPr="00BE49AE">
          <w:rPr>
            <w:rFonts w:ascii="Calibri" w:hAnsi="Calibri" w:cs="Calibri"/>
          </w:rPr>
          <w:t>The beta estimate for the Living Area (sqft_living) is 129.3. This suggests that for each additional square foot of living area, the price of the home is projected to increase by $129.30, provided all other variables in the model remain constant. The positive coefficient underscores the correlation between larger living areas and higher home prices.</w:t>
        </w:r>
      </w:ins>
    </w:p>
    <w:p w14:paraId="068D682D" w14:textId="5168D822" w:rsidR="00826AC3" w:rsidRPr="00BE49AE" w:rsidRDefault="003E7A55">
      <w:pPr>
        <w:spacing w:line="360" w:lineRule="auto"/>
        <w:rPr>
          <w:ins w:id="376" w:author="Andrea Plunkett" w:date="2024-07-26T11:40:00Z" w16du:dateUtc="2024-07-26T18:40:00Z"/>
          <w:rFonts w:ascii="Calibri" w:hAnsi="Calibri" w:cs="Calibri"/>
        </w:rPr>
        <w:pPrChange w:id="377" w:author="Andrea Plunkett" w:date="2024-07-26T11:40:00Z" w16du:dateUtc="2024-07-26T18:40:00Z">
          <w:pPr/>
        </w:pPrChange>
      </w:pPr>
      <w:ins w:id="378" w:author="Andrea Plunkett" w:date="2024-07-26T11:40:00Z" w16du:dateUtc="2024-07-26T18:40:00Z">
        <w:r>
          <w:rPr>
            <w:rFonts w:ascii="Calibri" w:hAnsi="Calibri" w:cs="Calibri"/>
          </w:rPr>
          <w:t xml:space="preserve">  </w:t>
        </w:r>
      </w:ins>
      <w:ins w:id="379" w:author="Andrea Plunkett" w:date="2024-07-26T11:41:00Z" w16du:dateUtc="2024-07-26T18:41:00Z">
        <w:r>
          <w:rPr>
            <w:rFonts w:ascii="Calibri" w:hAnsi="Calibri" w:cs="Calibri"/>
          </w:rPr>
          <w:t xml:space="preserve">  </w:t>
        </w:r>
      </w:ins>
      <w:ins w:id="380" w:author="Andrea Plunkett" w:date="2024-07-26T11:40:00Z" w16du:dateUtc="2024-07-26T18:40:00Z">
        <w:r w:rsidR="00826AC3" w:rsidRPr="00BE49AE">
          <w:rPr>
            <w:rFonts w:ascii="Calibri" w:hAnsi="Calibri" w:cs="Calibri"/>
          </w:rPr>
          <w:t>The beta estimate for the Lake View (view1) is 167,500. This indicates that homes with a lake view are anticipated to command a price that is $167,500 higher than homes without a lake view, assuming all other variables in the model are held constant. This substantial positive coefficient implies that the presence of a lake view significantly enhances the value of a home.</w:t>
        </w:r>
      </w:ins>
    </w:p>
    <w:p w14:paraId="19B8A360" w14:textId="7536F5FB" w:rsidR="007032F1" w:rsidRDefault="003E7A55">
      <w:pPr>
        <w:spacing w:line="360" w:lineRule="auto"/>
        <w:rPr>
          <w:ins w:id="381" w:author="Andrea Plunkett" w:date="2024-07-26T11:47:00Z" w16du:dateUtc="2024-07-26T18:47:00Z"/>
          <w:rFonts w:ascii="Calibri" w:hAnsi="Calibri" w:cs="Calibri"/>
        </w:rPr>
        <w:pPrChange w:id="382" w:author="Andrea Plunkett" w:date="2024-07-26T12:57:00Z" w16du:dateUtc="2024-07-26T19:57:00Z">
          <w:pPr/>
        </w:pPrChange>
      </w:pPr>
      <w:ins w:id="383" w:author="Andrea Plunkett" w:date="2024-07-26T11:41:00Z" w16du:dateUtc="2024-07-26T18:41:00Z">
        <w:r>
          <w:rPr>
            <w:rFonts w:ascii="Calibri" w:hAnsi="Calibri" w:cs="Calibri"/>
          </w:rPr>
          <w:t xml:space="preserve">    </w:t>
        </w:r>
      </w:ins>
      <w:ins w:id="384" w:author="Andrea Plunkett" w:date="2024-07-26T11:40:00Z" w16du:dateUtc="2024-07-26T18:40:00Z">
        <w:r w:rsidR="00826AC3" w:rsidRPr="00BE49AE">
          <w:rPr>
            <w:rFonts w:ascii="Calibri" w:hAnsi="Calibri" w:cs="Calibri"/>
          </w:rPr>
          <w:t>In summary, these beta estimates highlight the importance of living area size and lake view in determining home prices. They provide a quantitative measure of the expected increase in home price for each unit increase in these variables, while holding all other factors constant. This information can be particularly useful for homeowners, buyers, and real estate agents in understanding and predicting home prices.</w:t>
        </w:r>
      </w:ins>
    </w:p>
    <w:p w14:paraId="402A8737" w14:textId="5ED48329" w:rsidR="007032F1" w:rsidRPr="007F0090" w:rsidRDefault="007032F1">
      <w:pPr>
        <w:spacing w:line="360" w:lineRule="auto"/>
        <w:rPr>
          <w:ins w:id="385" w:author="Andrea Plunkett" w:date="2024-07-26T11:47:00Z" w16du:dateUtc="2024-07-26T18:47:00Z"/>
          <w:rFonts w:ascii="Calibri" w:hAnsi="Calibri" w:cs="Calibri"/>
        </w:rPr>
        <w:pPrChange w:id="386" w:author="Andrea Plunkett" w:date="2024-07-26T11:48:00Z" w16du:dateUtc="2024-07-26T18:48:00Z">
          <w:pPr/>
        </w:pPrChange>
      </w:pPr>
      <w:ins w:id="387" w:author="Andrea Plunkett" w:date="2024-07-26T11:47:00Z" w16du:dateUtc="2024-07-26T18:47:00Z">
        <w:r w:rsidRPr="007F0090">
          <w:rPr>
            <w:rFonts w:ascii="Calibri" w:hAnsi="Calibri" w:cs="Calibri"/>
          </w:rPr>
          <w:t>The interpretation of the Residuals against Fitted Values Plot is as follows:</w:t>
        </w:r>
      </w:ins>
    </w:p>
    <w:p w14:paraId="110CF4F6" w14:textId="5F03385A" w:rsidR="007032F1" w:rsidRPr="007F0090" w:rsidRDefault="00C207AD">
      <w:pPr>
        <w:spacing w:line="360" w:lineRule="auto"/>
        <w:rPr>
          <w:ins w:id="388" w:author="Andrea Plunkett" w:date="2024-07-26T11:47:00Z" w16du:dateUtc="2024-07-26T18:47:00Z"/>
          <w:rFonts w:ascii="Calibri" w:hAnsi="Calibri" w:cs="Calibri"/>
        </w:rPr>
        <w:pPrChange w:id="389" w:author="Andrea Plunkett" w:date="2024-07-26T11:48:00Z" w16du:dateUtc="2024-07-26T18:48:00Z">
          <w:pPr/>
        </w:pPrChange>
      </w:pPr>
      <w:ins w:id="390" w:author="Andrea Plunkett" w:date="2024-07-26T11:49:00Z" w16du:dateUtc="2024-07-26T18:49:00Z">
        <w:r>
          <w:rPr>
            <w:rFonts w:ascii="Calibri" w:hAnsi="Calibri" w:cs="Calibri"/>
          </w:rPr>
          <w:t xml:space="preserve">    </w:t>
        </w:r>
      </w:ins>
      <w:ins w:id="391" w:author="Andrea Plunkett" w:date="2024-07-26T11:47:00Z" w16du:dateUtc="2024-07-26T18:47:00Z">
        <w:r w:rsidR="007032F1" w:rsidRPr="007F0090">
          <w:rPr>
            <w:rFonts w:ascii="Calibri" w:hAnsi="Calibri" w:cs="Calibri"/>
          </w:rPr>
          <w:t>Homoscedasticity: Under ideal circumstances, the residuals should be randomly dispersed around the horizontal axis (zero line) without any noticeable pattern. However, in this plot, there appears to be an increase in the spread of residuals as the fitted values increase. This suggests potential heteroscedasticity, implying that the variability of the residuals is not constant across all levels of fitted values.</w:t>
        </w:r>
      </w:ins>
    </w:p>
    <w:p w14:paraId="391E4208" w14:textId="5C755C3A" w:rsidR="007032F1" w:rsidRPr="007F0090" w:rsidRDefault="00C207AD">
      <w:pPr>
        <w:spacing w:line="360" w:lineRule="auto"/>
        <w:rPr>
          <w:ins w:id="392" w:author="Andrea Plunkett" w:date="2024-07-26T11:47:00Z" w16du:dateUtc="2024-07-26T18:47:00Z"/>
          <w:rFonts w:ascii="Calibri" w:hAnsi="Calibri" w:cs="Calibri"/>
        </w:rPr>
        <w:pPrChange w:id="393" w:author="Andrea Plunkett" w:date="2024-07-26T11:48:00Z" w16du:dateUtc="2024-07-26T18:48:00Z">
          <w:pPr/>
        </w:pPrChange>
      </w:pPr>
      <w:ins w:id="394" w:author="Andrea Plunkett" w:date="2024-07-26T11:49:00Z" w16du:dateUtc="2024-07-26T18:49:00Z">
        <w:r>
          <w:rPr>
            <w:rFonts w:ascii="Calibri" w:hAnsi="Calibri" w:cs="Calibri"/>
          </w:rPr>
          <w:t xml:space="preserve">    </w:t>
        </w:r>
      </w:ins>
      <w:ins w:id="395" w:author="Andrea Plunkett" w:date="2024-07-26T11:47:00Z" w16du:dateUtc="2024-07-26T18:47:00Z">
        <w:r w:rsidR="007032F1" w:rsidRPr="007F0090">
          <w:rPr>
            <w:rFonts w:ascii="Calibri" w:hAnsi="Calibri" w:cs="Calibri"/>
          </w:rPr>
          <w:t xml:space="preserve">Linearity: The residuals should be centered around zero without any systematic patterns. Although the residuals are </w:t>
        </w:r>
      </w:ins>
      <w:ins w:id="396" w:author="Andrea Plunkett" w:date="2024-07-26T11:48:00Z" w16du:dateUtc="2024-07-26T18:48:00Z">
        <w:r w:rsidR="007032F1" w:rsidRPr="007F0090">
          <w:rPr>
            <w:rFonts w:ascii="Calibri" w:hAnsi="Calibri" w:cs="Calibri"/>
          </w:rPr>
          <w:t>centered</w:t>
        </w:r>
      </w:ins>
      <w:ins w:id="397" w:author="Andrea Plunkett" w:date="2024-07-26T11:47:00Z" w16du:dateUtc="2024-07-26T18:47:00Z">
        <w:r w:rsidR="007032F1" w:rsidRPr="007F0090">
          <w:rPr>
            <w:rFonts w:ascii="Calibri" w:hAnsi="Calibri" w:cs="Calibri"/>
          </w:rPr>
          <w:t xml:space="preserve"> around zero, the increasing spread indicates that the assumption of linearity might be violated for higher fitted values.</w:t>
        </w:r>
      </w:ins>
    </w:p>
    <w:p w14:paraId="58D7FD61" w14:textId="5A9AD5BF" w:rsidR="007032F1" w:rsidRDefault="00C207AD">
      <w:pPr>
        <w:spacing w:line="360" w:lineRule="auto"/>
        <w:rPr>
          <w:ins w:id="398" w:author="Andrea Plunkett" w:date="2024-07-26T11:47:00Z" w16du:dateUtc="2024-07-26T18:47:00Z"/>
          <w:rFonts w:ascii="Calibri" w:hAnsi="Calibri" w:cs="Calibri"/>
        </w:rPr>
        <w:pPrChange w:id="399" w:author="Andrea Plunkett" w:date="2024-07-26T11:48:00Z" w16du:dateUtc="2024-07-26T18:48:00Z">
          <w:pPr/>
        </w:pPrChange>
      </w:pPr>
      <w:ins w:id="400" w:author="Andrea Plunkett" w:date="2024-07-26T11:49:00Z" w16du:dateUtc="2024-07-26T18:49:00Z">
        <w:r>
          <w:rPr>
            <w:rFonts w:ascii="Calibri" w:hAnsi="Calibri" w:cs="Calibri"/>
          </w:rPr>
          <w:t xml:space="preserve">    </w:t>
        </w:r>
      </w:ins>
      <w:ins w:id="401" w:author="Andrea Plunkett" w:date="2024-07-26T11:47:00Z" w16du:dateUtc="2024-07-26T18:47:00Z">
        <w:r w:rsidR="007032F1" w:rsidRPr="007F0090">
          <w:rPr>
            <w:rFonts w:ascii="Calibri" w:hAnsi="Calibri" w:cs="Calibri"/>
          </w:rPr>
          <w:t>In summary, the plot suggests that there might be issues with heteroscedasticity and potentially non-linearity in the model.</w:t>
        </w:r>
      </w:ins>
    </w:p>
    <w:p w14:paraId="5C8C9D10" w14:textId="77777777" w:rsidR="009973D4" w:rsidRDefault="009973D4" w:rsidP="007032F1">
      <w:pPr>
        <w:spacing w:line="360" w:lineRule="auto"/>
        <w:rPr>
          <w:ins w:id="402" w:author="Andrea Plunkett" w:date="2024-07-26T11:43:00Z" w16du:dateUtc="2024-07-26T18:43:00Z"/>
          <w:rFonts w:ascii="Calibri" w:hAnsi="Calibri" w:cs="Calibri"/>
        </w:rPr>
      </w:pPr>
    </w:p>
    <w:p w14:paraId="082DEF96" w14:textId="67AAB80C" w:rsidR="005145A4" w:rsidRPr="00BE49AE" w:rsidRDefault="00123291" w:rsidP="00F12C47">
      <w:pPr>
        <w:rPr>
          <w:ins w:id="403" w:author="Andrea Plunkett" w:date="2024-07-26T11:40:00Z" w16du:dateUtc="2024-07-26T18:40:00Z"/>
          <w:rFonts w:ascii="Calibri" w:hAnsi="Calibri" w:cs="Calibri"/>
        </w:rPr>
      </w:pPr>
      <w:ins w:id="404" w:author="Andrea Plunkett" w:date="2024-07-26T11:46:00Z" w16du:dateUtc="2024-07-26T18:46:00Z">
        <w:r w:rsidRPr="00123291">
          <w:rPr>
            <w:rFonts w:ascii="Calibri" w:hAnsi="Calibri" w:cs="Calibri"/>
            <w:noProof/>
          </w:rPr>
          <w:lastRenderedPageBreak/>
          <w:drawing>
            <wp:inline distT="0" distB="0" distL="0" distR="0" wp14:anchorId="3D58B25E" wp14:editId="4B3E5578">
              <wp:extent cx="5943600" cy="2752725"/>
              <wp:effectExtent l="0" t="0" r="0" b="9525"/>
              <wp:docPr id="521482431" name="Picture 1" descr="A diagram of a number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482431" name="Picture 1" descr="A diagram of a number of blue dots&#10;&#10;Description automatically generated"/>
                      <pic:cNvPicPr/>
                    </pic:nvPicPr>
                    <pic:blipFill>
                      <a:blip r:embed="rId11"/>
                      <a:stretch>
                        <a:fillRect/>
                      </a:stretch>
                    </pic:blipFill>
                    <pic:spPr>
                      <a:xfrm>
                        <a:off x="0" y="0"/>
                        <a:ext cx="5943600" cy="2752725"/>
                      </a:xfrm>
                      <a:prstGeom prst="rect">
                        <a:avLst/>
                      </a:prstGeom>
                    </pic:spPr>
                  </pic:pic>
                </a:graphicData>
              </a:graphic>
            </wp:inline>
          </w:drawing>
        </w:r>
      </w:ins>
    </w:p>
    <w:p w14:paraId="7B4ECFC6" w14:textId="77777777" w:rsidR="00CD2395" w:rsidRDefault="00CD2395" w:rsidP="00CD2395">
      <w:pPr>
        <w:spacing w:line="360" w:lineRule="auto"/>
        <w:rPr>
          <w:ins w:id="405" w:author="Andrea Plunkett" w:date="2024-07-26T11:52:00Z" w16du:dateUtc="2024-07-26T18:52:00Z"/>
          <w:rFonts w:ascii="Calibri" w:hAnsi="Calibri" w:cs="Calibri"/>
        </w:rPr>
      </w:pPr>
    </w:p>
    <w:p w14:paraId="114E811B" w14:textId="5A188FBB" w:rsidR="00CD2395" w:rsidRPr="007F0090" w:rsidRDefault="00CD2395">
      <w:pPr>
        <w:spacing w:line="360" w:lineRule="auto"/>
        <w:rPr>
          <w:ins w:id="406" w:author="Andrea Plunkett" w:date="2024-07-26T11:51:00Z" w16du:dateUtc="2024-07-26T18:51:00Z"/>
          <w:rFonts w:ascii="Calibri" w:hAnsi="Calibri" w:cs="Calibri"/>
        </w:rPr>
        <w:pPrChange w:id="407" w:author="Andrea Plunkett" w:date="2024-07-26T11:51:00Z" w16du:dateUtc="2024-07-26T18:51:00Z">
          <w:pPr/>
        </w:pPrChange>
      </w:pPr>
      <w:ins w:id="408" w:author="Andrea Plunkett" w:date="2024-07-26T11:51:00Z" w16du:dateUtc="2024-07-26T18:51:00Z">
        <w:r w:rsidRPr="007F0090">
          <w:rPr>
            <w:rFonts w:ascii="Calibri" w:hAnsi="Calibri" w:cs="Calibri"/>
          </w:rPr>
          <w:t>The interpretation of the Normal Q-Q Plot is as follows:</w:t>
        </w:r>
      </w:ins>
    </w:p>
    <w:p w14:paraId="0BBB9698" w14:textId="54FC3240" w:rsidR="00CD2395" w:rsidRPr="007F0090" w:rsidRDefault="00CD2395">
      <w:pPr>
        <w:spacing w:line="360" w:lineRule="auto"/>
        <w:rPr>
          <w:ins w:id="409" w:author="Andrea Plunkett" w:date="2024-07-26T11:51:00Z" w16du:dateUtc="2024-07-26T18:51:00Z"/>
          <w:rFonts w:ascii="Calibri" w:hAnsi="Calibri" w:cs="Calibri"/>
        </w:rPr>
        <w:pPrChange w:id="410" w:author="Andrea Plunkett" w:date="2024-07-26T11:51:00Z" w16du:dateUtc="2024-07-26T18:51:00Z">
          <w:pPr/>
        </w:pPrChange>
      </w:pPr>
      <w:ins w:id="411" w:author="Andrea Plunkett" w:date="2024-07-26T11:51:00Z" w16du:dateUtc="2024-07-26T18:51:00Z">
        <w:r w:rsidRPr="007F0090">
          <w:rPr>
            <w:rFonts w:ascii="Calibri" w:hAnsi="Calibri" w:cs="Calibri"/>
          </w:rPr>
          <w:t xml:space="preserve">Linearity: Ideally, the points in the Q-Q plot should align </w:t>
        </w:r>
      </w:ins>
      <w:ins w:id="412" w:author="Andrea Plunkett" w:date="2024-07-26T11:52:00Z" w16du:dateUtc="2024-07-26T18:52:00Z">
        <w:r w:rsidRPr="007F0090">
          <w:rPr>
            <w:rFonts w:ascii="Calibri" w:hAnsi="Calibri" w:cs="Calibri"/>
          </w:rPr>
          <w:t>along</w:t>
        </w:r>
      </w:ins>
      <w:ins w:id="413" w:author="Andrea Plunkett" w:date="2024-07-26T11:51:00Z" w16du:dateUtc="2024-07-26T18:51:00Z">
        <w:r w:rsidRPr="007F0090">
          <w:rPr>
            <w:rFonts w:ascii="Calibri" w:hAnsi="Calibri" w:cs="Calibri"/>
          </w:rPr>
          <w:t xml:space="preserve"> the reference line (depicted in red) if the residuals are normally distributed. In the given plot, the points </w:t>
        </w:r>
      </w:ins>
      <w:ins w:id="414" w:author="Andrea Plunkett" w:date="2024-07-26T11:52:00Z" w16du:dateUtc="2024-07-26T18:52:00Z">
        <w:r w:rsidRPr="007F0090">
          <w:rPr>
            <w:rFonts w:ascii="Calibri" w:hAnsi="Calibri" w:cs="Calibri"/>
          </w:rPr>
          <w:t>conform</w:t>
        </w:r>
      </w:ins>
      <w:ins w:id="415" w:author="Andrea Plunkett" w:date="2024-07-26T11:51:00Z" w16du:dateUtc="2024-07-26T18:51:00Z">
        <w:r w:rsidRPr="007F0090">
          <w:rPr>
            <w:rFonts w:ascii="Calibri" w:hAnsi="Calibri" w:cs="Calibri"/>
          </w:rPr>
          <w:t xml:space="preserve"> to the reference line, but there are noticeable deviations at both ends (tails) of the plot. This suggests that while the residuals are </w:t>
        </w:r>
      </w:ins>
      <w:ins w:id="416" w:author="Andrea Plunkett" w:date="2024-07-26T11:52:00Z" w16du:dateUtc="2024-07-26T18:52:00Z">
        <w:r w:rsidRPr="007F0090">
          <w:rPr>
            <w:rFonts w:ascii="Calibri" w:hAnsi="Calibri" w:cs="Calibri"/>
          </w:rPr>
          <w:t>normally</w:t>
        </w:r>
      </w:ins>
      <w:ins w:id="417" w:author="Andrea Plunkett" w:date="2024-07-26T11:51:00Z" w16du:dateUtc="2024-07-26T18:51:00Z">
        <w:r w:rsidRPr="007F0090">
          <w:rPr>
            <w:rFonts w:ascii="Calibri" w:hAnsi="Calibri" w:cs="Calibri"/>
          </w:rPr>
          <w:t xml:space="preserve"> distributed, there may be some deviations in the tails.</w:t>
        </w:r>
      </w:ins>
    </w:p>
    <w:p w14:paraId="368CF805" w14:textId="77777777" w:rsidR="00CD2395" w:rsidRPr="007F0090" w:rsidRDefault="00CD2395">
      <w:pPr>
        <w:spacing w:line="360" w:lineRule="auto"/>
        <w:rPr>
          <w:ins w:id="418" w:author="Andrea Plunkett" w:date="2024-07-26T11:51:00Z" w16du:dateUtc="2024-07-26T18:51:00Z"/>
          <w:rFonts w:ascii="Calibri" w:hAnsi="Calibri" w:cs="Calibri"/>
        </w:rPr>
        <w:pPrChange w:id="419" w:author="Andrea Plunkett" w:date="2024-07-26T11:51:00Z" w16du:dateUtc="2024-07-26T18:51:00Z">
          <w:pPr/>
        </w:pPrChange>
      </w:pPr>
      <w:ins w:id="420" w:author="Andrea Plunkett" w:date="2024-07-26T11:51:00Z" w16du:dateUtc="2024-07-26T18:51:00Z">
        <w:r w:rsidRPr="007F0090">
          <w:rPr>
            <w:rFonts w:ascii="Calibri" w:hAnsi="Calibri" w:cs="Calibri"/>
          </w:rPr>
          <w:t>Symmetry: The plot suggests that the residuals are symmetrically distributed around the mean. However, the deviations in the tails imply the presence of some outliers or extreme values that do not conform to the normal distribution.</w:t>
        </w:r>
      </w:ins>
    </w:p>
    <w:p w14:paraId="5913B780" w14:textId="548D6C14" w:rsidR="00CD2395" w:rsidRPr="007F0090" w:rsidRDefault="00CD2395">
      <w:pPr>
        <w:spacing w:line="360" w:lineRule="auto"/>
        <w:rPr>
          <w:ins w:id="421" w:author="Andrea Plunkett" w:date="2024-07-26T11:51:00Z" w16du:dateUtc="2024-07-26T18:51:00Z"/>
          <w:rFonts w:ascii="Calibri" w:hAnsi="Calibri" w:cs="Calibri"/>
        </w:rPr>
        <w:pPrChange w:id="422" w:author="Andrea Plunkett" w:date="2024-07-26T11:51:00Z" w16du:dateUtc="2024-07-26T18:51:00Z">
          <w:pPr/>
        </w:pPrChange>
      </w:pPr>
      <w:ins w:id="423" w:author="Andrea Plunkett" w:date="2024-07-26T11:51:00Z" w16du:dateUtc="2024-07-26T18:51:00Z">
        <w:r w:rsidRPr="007F0090">
          <w:rPr>
            <w:rFonts w:ascii="Calibri" w:hAnsi="Calibri" w:cs="Calibri"/>
          </w:rPr>
          <w:t xml:space="preserve">In conclusion, the Normal Q-Q plot indicates that the residuals are </w:t>
        </w:r>
      </w:ins>
      <w:ins w:id="424" w:author="Andrea Plunkett" w:date="2024-07-26T11:52:00Z" w16du:dateUtc="2024-07-26T18:52:00Z">
        <w:r w:rsidRPr="007F0090">
          <w:rPr>
            <w:rFonts w:ascii="Calibri" w:hAnsi="Calibri" w:cs="Calibri"/>
          </w:rPr>
          <w:t>normally</w:t>
        </w:r>
      </w:ins>
      <w:ins w:id="425" w:author="Andrea Plunkett" w:date="2024-07-26T11:51:00Z" w16du:dateUtc="2024-07-26T18:51:00Z">
        <w:r w:rsidRPr="007F0090">
          <w:rPr>
            <w:rFonts w:ascii="Calibri" w:hAnsi="Calibri" w:cs="Calibri"/>
          </w:rPr>
          <w:t xml:space="preserve"> distributed, although with some deviations in the tails. </w:t>
        </w:r>
      </w:ins>
    </w:p>
    <w:p w14:paraId="5505A1AA" w14:textId="77777777" w:rsidR="00A044DE" w:rsidRPr="005979E5" w:rsidRDefault="00A044DE" w:rsidP="00423E79">
      <w:pPr>
        <w:rPr>
          <w:ins w:id="426" w:author="Andrea Plunkett" w:date="2024-07-26T11:31:00Z" w16du:dateUtc="2024-07-26T18:31:00Z"/>
          <w:rFonts w:ascii="Calibri" w:hAnsi="Calibri" w:cs="Calibri"/>
          <w:lang w:val="en-US"/>
        </w:rPr>
      </w:pPr>
    </w:p>
    <w:p w14:paraId="2EFF02B3" w14:textId="306644C2" w:rsidR="00EA2E7F" w:rsidRPr="00605A96" w:rsidRDefault="00EA2E7F">
      <w:pPr>
        <w:spacing w:line="360" w:lineRule="auto"/>
        <w:jc w:val="center"/>
        <w:rPr>
          <w:ins w:id="427" w:author="Andrea Plunkett" w:date="2024-07-26T11:10:00Z" w16du:dateUtc="2024-07-26T18:10:00Z"/>
          <w:rFonts w:ascii="Calibri" w:hAnsi="Calibri" w:cs="Calibri"/>
          <w:lang w:val="en-US"/>
        </w:rPr>
        <w:pPrChange w:id="428" w:author="Andrea Plunkett" w:date="2024-07-26T12:57:00Z" w16du:dateUtc="2024-07-26T19:57:00Z">
          <w:pPr/>
        </w:pPrChange>
      </w:pPr>
      <w:ins w:id="429" w:author="Andrea Plunkett" w:date="2024-07-26T11:52:00Z" w16du:dateUtc="2024-07-26T18:52:00Z">
        <w:r w:rsidRPr="00EA2E7F">
          <w:rPr>
            <w:rFonts w:ascii="Calibri" w:hAnsi="Calibri" w:cs="Calibri"/>
            <w:noProof/>
            <w:lang w:val="en-US"/>
          </w:rPr>
          <w:drawing>
            <wp:inline distT="0" distB="0" distL="0" distR="0" wp14:anchorId="384156FF" wp14:editId="717FC125">
              <wp:extent cx="5943600" cy="2390775"/>
              <wp:effectExtent l="0" t="0" r="0" b="9525"/>
              <wp:docPr id="831771553"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771553" name="Picture 1" descr="A graph with a line&#10;&#10;Description automatically generated"/>
                      <pic:cNvPicPr/>
                    </pic:nvPicPr>
                    <pic:blipFill>
                      <a:blip r:embed="rId12"/>
                      <a:stretch>
                        <a:fillRect/>
                      </a:stretch>
                    </pic:blipFill>
                    <pic:spPr>
                      <a:xfrm>
                        <a:off x="0" y="0"/>
                        <a:ext cx="5943600" cy="2390775"/>
                      </a:xfrm>
                      <a:prstGeom prst="rect">
                        <a:avLst/>
                      </a:prstGeom>
                    </pic:spPr>
                  </pic:pic>
                </a:graphicData>
              </a:graphic>
            </wp:inline>
          </w:drawing>
        </w:r>
      </w:ins>
    </w:p>
    <w:p w14:paraId="0BC5F729" w14:textId="64857836" w:rsidR="00F02164" w:rsidRPr="00F0677D" w:rsidDel="001F16AF" w:rsidRDefault="003966FD">
      <w:pPr>
        <w:numPr>
          <w:ilvl w:val="0"/>
          <w:numId w:val="12"/>
        </w:numPr>
        <w:suppressAutoHyphens/>
        <w:spacing w:line="240" w:lineRule="auto"/>
        <w:contextualSpacing/>
        <w:jc w:val="center"/>
        <w:rPr>
          <w:del w:id="430" w:author="Andrea Plunkett" w:date="2024-07-26T02:50:00Z" w16du:dateUtc="2024-07-26T09:50:00Z"/>
          <w:rFonts w:asciiTheme="majorHAnsi" w:eastAsia="Calibri" w:hAnsiTheme="majorHAnsi" w:cstheme="majorHAnsi"/>
          <w:i/>
        </w:rPr>
        <w:pPrChange w:id="431" w:author="Andrea Plunkett" w:date="2024-07-26T11:03:00Z" w16du:dateUtc="2024-07-26T18:03:00Z">
          <w:pPr>
            <w:numPr>
              <w:numId w:val="12"/>
            </w:numPr>
            <w:suppressAutoHyphens/>
            <w:spacing w:line="240" w:lineRule="auto"/>
            <w:ind w:left="360" w:hanging="360"/>
            <w:contextualSpacing/>
          </w:pPr>
        </w:pPrChange>
      </w:pPr>
      <w:del w:id="432" w:author="Andrea Plunkett" w:date="2024-07-26T02:50:00Z" w16du:dateUtc="2024-07-26T09:50:00Z">
        <w:r w:rsidRPr="00F0677D" w:rsidDel="001F16AF">
          <w:rPr>
            <w:rFonts w:asciiTheme="majorHAnsi" w:eastAsia="Calibri" w:hAnsiTheme="majorHAnsi" w:cstheme="majorHAnsi"/>
            <w:i/>
          </w:rPr>
          <w:lastRenderedPageBreak/>
          <w:delText>Create the multiple regression model for price as a response variable with</w:delText>
        </w:r>
        <w:r w:rsidR="00F0677D" w:rsidRPr="00F0677D" w:rsidDel="001F16AF">
          <w:rPr>
            <w:rFonts w:asciiTheme="majorHAnsi" w:eastAsia="Calibri" w:hAnsiTheme="majorHAnsi" w:cstheme="majorHAnsi"/>
            <w:i/>
          </w:rPr>
          <w:delText xml:space="preserve"> living area, upper level area, age of the home, number of bathrooms, and view as predictor variables</w:delText>
        </w:r>
        <w:r w:rsidRPr="00F0677D" w:rsidDel="001F16AF">
          <w:rPr>
            <w:rFonts w:asciiTheme="majorHAnsi" w:eastAsia="Calibri" w:hAnsiTheme="majorHAnsi" w:cstheme="majorHAnsi"/>
            <w:i/>
          </w:rPr>
          <w:delText xml:space="preserve">. </w:delText>
        </w:r>
        <w:r w:rsidR="00F0677D" w:rsidRPr="00F0677D" w:rsidDel="001F16AF">
          <w:rPr>
            <w:rFonts w:asciiTheme="majorHAnsi" w:eastAsia="Calibri" w:hAnsiTheme="majorHAnsi" w:cstheme="majorHAnsi"/>
            <w:i/>
          </w:rPr>
          <w:delText>Write the prediction model equation using outputs obtained from your R script</w:delText>
        </w:r>
        <w:r w:rsidRPr="00F0677D" w:rsidDel="001F16AF">
          <w:rPr>
            <w:rFonts w:asciiTheme="majorHAnsi" w:eastAsia="Calibri" w:hAnsiTheme="majorHAnsi" w:cstheme="majorHAnsi"/>
            <w:i/>
          </w:rPr>
          <w:delText xml:space="preserve">. </w:delText>
        </w:r>
        <w:r w:rsidRPr="00F0677D" w:rsidDel="001F16AF">
          <w:rPr>
            <w:rFonts w:asciiTheme="majorHAnsi" w:eastAsia="Calibri" w:hAnsiTheme="majorHAnsi" w:cstheme="majorHAnsi"/>
            <w:i/>
          </w:rPr>
          <w:br/>
        </w:r>
        <w:r w:rsidR="00E55493" w:rsidRPr="006C76C5" w:rsidDel="001F16AF">
          <w:rPr>
            <w:rFonts w:asciiTheme="majorHAnsi" w:eastAsia="Calibri" w:hAnsiTheme="majorHAnsi" w:cstheme="majorHAnsi"/>
            <w:i/>
          </w:rPr>
          <w:delText>Note: You will use the variables living area</w:delText>
        </w:r>
        <w:r w:rsidR="00E55493" w:rsidDel="001F16AF">
          <w:rPr>
            <w:rFonts w:asciiTheme="majorHAnsi" w:eastAsia="Calibri" w:hAnsiTheme="majorHAnsi" w:cstheme="majorHAnsi"/>
            <w:i/>
          </w:rPr>
          <w:delText>, upper level area, age</w:delText>
        </w:r>
        <w:r w:rsidR="00E55493" w:rsidRPr="006C76C5" w:rsidDel="001F16AF">
          <w:rPr>
            <w:rFonts w:asciiTheme="majorHAnsi" w:eastAsia="Calibri" w:hAnsiTheme="majorHAnsi" w:cstheme="majorHAnsi"/>
            <w:i/>
          </w:rPr>
          <w:delText xml:space="preserve"> of the home, and number of bathrooms as </w:delText>
        </w:r>
        <w:r w:rsidR="00E55493" w:rsidRPr="006C76C5" w:rsidDel="001F16AF">
          <w:rPr>
            <w:rFonts w:asciiTheme="majorHAnsi" w:eastAsia="Calibri" w:hAnsiTheme="majorHAnsi" w:cstheme="majorHAnsi"/>
            <w:b/>
            <w:i/>
          </w:rPr>
          <w:delText>quantitative</w:delText>
        </w:r>
        <w:r w:rsidR="00E55493" w:rsidRPr="006C76C5" w:rsidDel="001F16AF">
          <w:rPr>
            <w:rFonts w:asciiTheme="majorHAnsi" w:eastAsia="Calibri" w:hAnsiTheme="majorHAnsi" w:cstheme="majorHAnsi"/>
            <w:i/>
          </w:rPr>
          <w:delText xml:space="preserve"> variables and view as a </w:delText>
        </w:r>
        <w:r w:rsidR="00E55493" w:rsidRPr="006C76C5" w:rsidDel="001F16AF">
          <w:rPr>
            <w:rFonts w:asciiTheme="majorHAnsi" w:eastAsia="Calibri" w:hAnsiTheme="majorHAnsi" w:cstheme="majorHAnsi"/>
            <w:b/>
            <w:i/>
          </w:rPr>
          <w:delText>qualitative</w:delText>
        </w:r>
        <w:r w:rsidR="00E55493" w:rsidRPr="006C76C5" w:rsidDel="001F16AF">
          <w:rPr>
            <w:rFonts w:asciiTheme="majorHAnsi" w:eastAsia="Calibri" w:hAnsiTheme="majorHAnsi" w:cstheme="majorHAnsi"/>
            <w:i/>
          </w:rPr>
          <w:delText xml:space="preserve"> variable in this model. Use the equation editor to write the </w:delText>
        </w:r>
        <w:r w:rsidR="00E55493" w:rsidDel="001F16AF">
          <w:rPr>
            <w:rFonts w:asciiTheme="majorHAnsi" w:eastAsia="Calibri" w:hAnsiTheme="majorHAnsi" w:cstheme="majorHAnsi"/>
            <w:i/>
          </w:rPr>
          <w:delText>prediction model e</w:delText>
        </w:r>
        <w:r w:rsidR="00E55493" w:rsidRPr="006C76C5" w:rsidDel="001F16AF">
          <w:rPr>
            <w:rFonts w:asciiTheme="majorHAnsi" w:eastAsia="Calibri" w:hAnsiTheme="majorHAnsi" w:cstheme="majorHAnsi"/>
            <w:i/>
          </w:rPr>
          <w:delText>quation</w:delText>
        </w:r>
        <w:r w:rsidRPr="00F0677D" w:rsidDel="001F16AF">
          <w:rPr>
            <w:rFonts w:asciiTheme="majorHAnsi" w:eastAsia="Calibri" w:hAnsiTheme="majorHAnsi" w:cstheme="majorHAnsi"/>
            <w:i/>
          </w:rPr>
          <w:delText>.</w:delText>
        </w:r>
      </w:del>
    </w:p>
    <w:p w14:paraId="44A78FD9" w14:textId="3828890B" w:rsidR="00F02164" w:rsidRPr="006C76C5" w:rsidDel="001F16AF" w:rsidRDefault="003966FD">
      <w:pPr>
        <w:numPr>
          <w:ilvl w:val="0"/>
          <w:numId w:val="6"/>
        </w:numPr>
        <w:suppressAutoHyphens/>
        <w:spacing w:line="240" w:lineRule="auto"/>
        <w:contextualSpacing/>
        <w:jc w:val="center"/>
        <w:rPr>
          <w:del w:id="433" w:author="Andrea Plunkett" w:date="2024-07-26T02:50:00Z" w16du:dateUtc="2024-07-26T09:50:00Z"/>
          <w:rFonts w:asciiTheme="majorHAnsi" w:eastAsia="Calibri" w:hAnsiTheme="majorHAnsi" w:cstheme="majorHAnsi"/>
          <w:i/>
        </w:rPr>
        <w:pPrChange w:id="434" w:author="Andrea Plunkett" w:date="2024-07-26T11:03:00Z" w16du:dateUtc="2024-07-26T18:03:00Z">
          <w:pPr>
            <w:numPr>
              <w:numId w:val="6"/>
            </w:numPr>
            <w:suppressAutoHyphens/>
            <w:spacing w:line="240" w:lineRule="auto"/>
            <w:ind w:left="720" w:hanging="360"/>
            <w:contextualSpacing/>
          </w:pPr>
        </w:pPrChange>
      </w:pPr>
      <w:del w:id="435" w:author="Andrea Plunkett" w:date="2024-07-26T02:50:00Z" w16du:dateUtc="2024-07-26T09:50:00Z">
        <w:r w:rsidRPr="006C76C5" w:rsidDel="001F16AF">
          <w:rPr>
            <w:rFonts w:asciiTheme="majorHAnsi" w:eastAsia="Calibri" w:hAnsiTheme="majorHAnsi" w:cstheme="majorHAnsi"/>
            <w:i/>
          </w:rPr>
          <w:delText xml:space="preserve">What are the values of </w:delText>
        </w:r>
        <w:r w:rsidR="00812F91" w:rsidRPr="006C76C5" w:rsidDel="001F16AF">
          <w:rPr>
            <w:rFonts w:asciiTheme="majorHAnsi" w:eastAsia="Calibri" w:hAnsiTheme="majorHAnsi" w:cstheme="majorHAnsi"/>
            <w:i/>
          </w:rPr>
          <w:delText>R</w:delText>
        </w:r>
        <w:r w:rsidR="00812F91" w:rsidRPr="006C76C5" w:rsidDel="001F16AF">
          <w:rPr>
            <w:rFonts w:asciiTheme="majorHAnsi" w:eastAsia="Calibri" w:hAnsiTheme="majorHAnsi" w:cstheme="majorHAnsi"/>
            <w:i/>
            <w:vertAlign w:val="superscript"/>
          </w:rPr>
          <w:delText>2</w:delText>
        </w:r>
        <w:r w:rsidR="00812F91" w:rsidRPr="006C76C5" w:rsidDel="001F16AF">
          <w:rPr>
            <w:rFonts w:asciiTheme="majorHAnsi" w:eastAsia="Calibri" w:hAnsiTheme="majorHAnsi" w:cstheme="majorHAnsi"/>
            <w:i/>
          </w:rPr>
          <w:delText xml:space="preserve"> </w:delText>
        </w:r>
        <w:r w:rsidR="00AF274C" w:rsidDel="001F16AF">
          <w:rPr>
            <w:rFonts w:asciiTheme="majorHAnsi" w:eastAsia="Calibri" w:hAnsiTheme="majorHAnsi" w:cstheme="majorHAnsi"/>
            <w:i/>
          </w:rPr>
          <w:delText xml:space="preserve">(R-squared) </w:delText>
        </w:r>
        <w:r w:rsidRPr="006C76C5" w:rsidDel="001F16AF">
          <w:rPr>
            <w:rFonts w:asciiTheme="majorHAnsi" w:eastAsia="Calibri" w:hAnsiTheme="majorHAnsi" w:cstheme="majorHAnsi"/>
            <w:i/>
          </w:rPr>
          <w:delText xml:space="preserve">and </w:delText>
        </w:r>
        <w:r w:rsidR="006219F5" w:rsidRPr="006C76C5" w:rsidDel="001F16AF">
          <w:rPr>
            <w:rFonts w:asciiTheme="majorHAnsi" w:eastAsia="Calibri" w:hAnsiTheme="majorHAnsi" w:cstheme="majorHAnsi"/>
            <w:i/>
            <w:noProof/>
            <w:lang w:val="en-US"/>
          </w:rPr>
          <w:drawing>
            <wp:inline distT="0" distB="0" distL="0" distR="0" wp14:anchorId="094237F1" wp14:editId="321C4F03">
              <wp:extent cx="152400" cy="148771"/>
              <wp:effectExtent l="0" t="0" r="0" b="3810"/>
              <wp:docPr id="18" name="Picture 18" descr="Adjusted 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justed R-Square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3704" cy="150044"/>
                      </a:xfrm>
                      <a:prstGeom prst="rect">
                        <a:avLst/>
                      </a:prstGeom>
                    </pic:spPr>
                  </pic:pic>
                </a:graphicData>
              </a:graphic>
            </wp:inline>
          </w:drawing>
        </w:r>
        <w:r w:rsidRPr="006C76C5" w:rsidDel="001F16AF">
          <w:rPr>
            <w:rFonts w:asciiTheme="majorHAnsi" w:eastAsia="Calibri" w:hAnsiTheme="majorHAnsi" w:cstheme="majorHAnsi"/>
            <w:i/>
          </w:rPr>
          <w:delText xml:space="preserve"> </w:delText>
        </w:r>
        <w:r w:rsidR="00AF274C" w:rsidDel="001F16AF">
          <w:rPr>
            <w:rFonts w:asciiTheme="majorHAnsi" w:eastAsia="Calibri" w:hAnsiTheme="majorHAnsi" w:cstheme="majorHAnsi"/>
            <w:i/>
          </w:rPr>
          <w:delText xml:space="preserve"> (adjusted R-squared) </w:delText>
        </w:r>
        <w:r w:rsidRPr="006C76C5" w:rsidDel="001F16AF">
          <w:rPr>
            <w:rFonts w:asciiTheme="majorHAnsi" w:eastAsia="Calibri" w:hAnsiTheme="majorHAnsi" w:cstheme="majorHAnsi"/>
            <w:i/>
          </w:rPr>
          <w:delText xml:space="preserve">for the model? Provide </w:delText>
        </w:r>
        <w:r w:rsidR="001E381F" w:rsidRPr="006C76C5" w:rsidDel="001F16AF">
          <w:rPr>
            <w:rFonts w:asciiTheme="majorHAnsi" w:eastAsia="Calibri" w:hAnsiTheme="majorHAnsi" w:cstheme="majorHAnsi"/>
            <w:i/>
          </w:rPr>
          <w:delText xml:space="preserve">your </w:delText>
        </w:r>
        <w:r w:rsidRPr="006C76C5" w:rsidDel="001F16AF">
          <w:rPr>
            <w:rFonts w:asciiTheme="majorHAnsi" w:eastAsia="Calibri" w:hAnsiTheme="majorHAnsi" w:cstheme="majorHAnsi"/>
            <w:i/>
          </w:rPr>
          <w:delText>interpretation of these statistics.</w:delText>
        </w:r>
      </w:del>
    </w:p>
    <w:p w14:paraId="6B465B42" w14:textId="475CC8CA" w:rsidR="00F02164" w:rsidRPr="006C76C5" w:rsidDel="001F16AF" w:rsidRDefault="003966FD">
      <w:pPr>
        <w:numPr>
          <w:ilvl w:val="0"/>
          <w:numId w:val="6"/>
        </w:numPr>
        <w:suppressAutoHyphens/>
        <w:spacing w:line="240" w:lineRule="auto"/>
        <w:contextualSpacing/>
        <w:jc w:val="center"/>
        <w:rPr>
          <w:del w:id="436" w:author="Andrea Plunkett" w:date="2024-07-26T02:50:00Z" w16du:dateUtc="2024-07-26T09:50:00Z"/>
          <w:rFonts w:asciiTheme="majorHAnsi" w:eastAsia="Calibri" w:hAnsiTheme="majorHAnsi" w:cstheme="majorHAnsi"/>
          <w:i/>
        </w:rPr>
        <w:pPrChange w:id="437" w:author="Andrea Plunkett" w:date="2024-07-26T11:03:00Z" w16du:dateUtc="2024-07-26T18:03:00Z">
          <w:pPr>
            <w:numPr>
              <w:numId w:val="6"/>
            </w:numPr>
            <w:suppressAutoHyphens/>
            <w:spacing w:line="240" w:lineRule="auto"/>
            <w:ind w:left="720" w:hanging="360"/>
            <w:contextualSpacing/>
          </w:pPr>
        </w:pPrChange>
      </w:pPr>
      <w:del w:id="438" w:author="Andrea Plunkett" w:date="2024-07-26T02:50:00Z" w16du:dateUtc="2024-07-26T09:50:00Z">
        <w:r w:rsidRPr="006C76C5" w:rsidDel="001F16AF">
          <w:rPr>
            <w:rFonts w:asciiTheme="majorHAnsi" w:eastAsia="Calibri" w:hAnsiTheme="majorHAnsi" w:cstheme="majorHAnsi"/>
            <w:i/>
          </w:rPr>
          <w:delText>Interpret the beta estimates for the living area and lake view.</w:delText>
        </w:r>
      </w:del>
    </w:p>
    <w:p w14:paraId="0527F49B" w14:textId="7ECE4CDD" w:rsidR="00F02164" w:rsidRPr="006C76C5" w:rsidDel="001F16AF" w:rsidRDefault="003966FD">
      <w:pPr>
        <w:numPr>
          <w:ilvl w:val="0"/>
          <w:numId w:val="6"/>
        </w:numPr>
        <w:suppressAutoHyphens/>
        <w:spacing w:line="240" w:lineRule="auto"/>
        <w:contextualSpacing/>
        <w:jc w:val="center"/>
        <w:rPr>
          <w:del w:id="439" w:author="Andrea Plunkett" w:date="2024-07-26T02:50:00Z" w16du:dateUtc="2024-07-26T09:50:00Z"/>
          <w:rFonts w:asciiTheme="majorHAnsi" w:eastAsia="Calibri" w:hAnsiTheme="majorHAnsi" w:cstheme="majorHAnsi"/>
          <w:i/>
        </w:rPr>
        <w:pPrChange w:id="440" w:author="Andrea Plunkett" w:date="2024-07-26T11:03:00Z" w16du:dateUtc="2024-07-26T18:03:00Z">
          <w:pPr>
            <w:numPr>
              <w:numId w:val="6"/>
            </w:numPr>
            <w:suppressAutoHyphens/>
            <w:spacing w:line="240" w:lineRule="auto"/>
            <w:ind w:left="720" w:hanging="360"/>
            <w:contextualSpacing/>
          </w:pPr>
        </w:pPrChange>
      </w:pPr>
      <w:del w:id="441" w:author="Andrea Plunkett" w:date="2024-07-26T02:50:00Z" w16du:dateUtc="2024-07-26T09:50:00Z">
        <w:r w:rsidRPr="006C76C5" w:rsidDel="001F16AF">
          <w:rPr>
            <w:rFonts w:asciiTheme="majorHAnsi" w:eastAsia="Calibri" w:hAnsiTheme="majorHAnsi" w:cstheme="majorHAnsi"/>
            <w:i/>
          </w:rPr>
          <w:delText>Obtain the residuals</w:delText>
        </w:r>
        <w:r w:rsidR="001E381F" w:rsidRPr="006C76C5" w:rsidDel="001F16AF">
          <w:rPr>
            <w:rFonts w:asciiTheme="majorHAnsi" w:eastAsia="Calibri" w:hAnsiTheme="majorHAnsi" w:cstheme="majorHAnsi"/>
            <w:i/>
          </w:rPr>
          <w:delText xml:space="preserve"> and</w:delText>
        </w:r>
        <w:r w:rsidRPr="006C76C5" w:rsidDel="001F16AF">
          <w:rPr>
            <w:rFonts w:asciiTheme="majorHAnsi" w:eastAsia="Calibri" w:hAnsiTheme="majorHAnsi" w:cstheme="majorHAnsi"/>
            <w:i/>
          </w:rPr>
          <w:delText xml:space="preserve"> fitted values to create the following plots. Include these plots and comment on the validity of assumptions. </w:delText>
        </w:r>
        <w:r w:rsidR="00003CC9" w:rsidDel="001F16AF">
          <w:rPr>
            <w:rFonts w:asciiTheme="majorHAnsi" w:eastAsia="Calibri" w:hAnsiTheme="majorHAnsi" w:cstheme="majorHAnsi"/>
            <w:i/>
          </w:rPr>
          <w:delText>Do not include the residual or fitted values</w:delText>
        </w:r>
        <w:r w:rsidRPr="006C76C5" w:rsidDel="001F16AF">
          <w:rPr>
            <w:rFonts w:asciiTheme="majorHAnsi" w:eastAsia="Calibri" w:hAnsiTheme="majorHAnsi" w:cstheme="majorHAnsi"/>
            <w:i/>
          </w:rPr>
          <w:delText xml:space="preserve"> tables.</w:delText>
        </w:r>
      </w:del>
    </w:p>
    <w:p w14:paraId="68DF9B13" w14:textId="642DED62" w:rsidR="00F02164" w:rsidRPr="006C76C5" w:rsidDel="001F16AF" w:rsidRDefault="003966FD">
      <w:pPr>
        <w:numPr>
          <w:ilvl w:val="1"/>
          <w:numId w:val="6"/>
        </w:numPr>
        <w:suppressAutoHyphens/>
        <w:spacing w:line="240" w:lineRule="auto"/>
        <w:contextualSpacing/>
        <w:jc w:val="center"/>
        <w:rPr>
          <w:del w:id="442" w:author="Andrea Plunkett" w:date="2024-07-26T02:50:00Z" w16du:dateUtc="2024-07-26T09:50:00Z"/>
          <w:rFonts w:asciiTheme="majorHAnsi" w:eastAsia="Calibri" w:hAnsiTheme="majorHAnsi" w:cstheme="majorHAnsi"/>
          <w:i/>
        </w:rPr>
        <w:pPrChange w:id="443" w:author="Andrea Plunkett" w:date="2024-07-26T11:03:00Z" w16du:dateUtc="2024-07-26T18:03:00Z">
          <w:pPr>
            <w:numPr>
              <w:ilvl w:val="1"/>
              <w:numId w:val="6"/>
            </w:numPr>
            <w:suppressAutoHyphens/>
            <w:spacing w:line="240" w:lineRule="auto"/>
            <w:ind w:left="1440" w:hanging="360"/>
            <w:contextualSpacing/>
          </w:pPr>
        </w:pPrChange>
      </w:pPr>
      <w:del w:id="444" w:author="Andrea Plunkett" w:date="2024-07-26T02:50:00Z" w16du:dateUtc="2024-07-26T09:50:00Z">
        <w:r w:rsidRPr="006C76C5" w:rsidDel="001F16AF">
          <w:rPr>
            <w:rFonts w:asciiTheme="majorHAnsi" w:eastAsia="Calibri" w:hAnsiTheme="majorHAnsi" w:cstheme="majorHAnsi"/>
            <w:i/>
          </w:rPr>
          <w:delText>Residuals against Fitted Values</w:delText>
        </w:r>
      </w:del>
    </w:p>
    <w:p w14:paraId="654D0DA7" w14:textId="6D687BA0" w:rsidR="00F02164" w:rsidRPr="006C76C5" w:rsidDel="001F16AF" w:rsidRDefault="003966FD">
      <w:pPr>
        <w:numPr>
          <w:ilvl w:val="1"/>
          <w:numId w:val="6"/>
        </w:numPr>
        <w:suppressAutoHyphens/>
        <w:spacing w:line="240" w:lineRule="auto"/>
        <w:contextualSpacing/>
        <w:jc w:val="center"/>
        <w:rPr>
          <w:del w:id="445" w:author="Andrea Plunkett" w:date="2024-07-26T02:50:00Z" w16du:dateUtc="2024-07-26T09:50:00Z"/>
          <w:rFonts w:asciiTheme="majorHAnsi" w:eastAsia="Calibri" w:hAnsiTheme="majorHAnsi" w:cstheme="majorHAnsi"/>
          <w:i/>
        </w:rPr>
        <w:pPrChange w:id="446" w:author="Andrea Plunkett" w:date="2024-07-26T11:03:00Z" w16du:dateUtc="2024-07-26T18:03:00Z">
          <w:pPr>
            <w:numPr>
              <w:ilvl w:val="1"/>
              <w:numId w:val="6"/>
            </w:numPr>
            <w:suppressAutoHyphens/>
            <w:spacing w:line="240" w:lineRule="auto"/>
            <w:ind w:left="1440" w:hanging="360"/>
            <w:contextualSpacing/>
          </w:pPr>
        </w:pPrChange>
      </w:pPr>
      <w:del w:id="447" w:author="Andrea Plunkett" w:date="2024-07-26T02:50:00Z" w16du:dateUtc="2024-07-26T09:50:00Z">
        <w:r w:rsidRPr="006C76C5" w:rsidDel="001F16AF">
          <w:rPr>
            <w:rFonts w:asciiTheme="majorHAnsi" w:eastAsia="Calibri" w:hAnsiTheme="majorHAnsi" w:cstheme="majorHAnsi"/>
            <w:i/>
          </w:rPr>
          <w:delText>Normal Q-Q plot</w:delText>
        </w:r>
      </w:del>
    </w:p>
    <w:p w14:paraId="5811B322" w14:textId="5C5B9F5C" w:rsidR="00F02164" w:rsidRPr="006C76C5" w:rsidDel="001F16AF" w:rsidRDefault="00F02164">
      <w:pPr>
        <w:suppressAutoHyphens/>
        <w:spacing w:line="240" w:lineRule="auto"/>
        <w:ind w:left="360"/>
        <w:contextualSpacing/>
        <w:jc w:val="center"/>
        <w:rPr>
          <w:del w:id="448" w:author="Andrea Plunkett" w:date="2024-07-26T02:50:00Z" w16du:dateUtc="2024-07-26T09:50:00Z"/>
          <w:rFonts w:asciiTheme="majorHAnsi" w:eastAsia="Calibri" w:hAnsiTheme="majorHAnsi" w:cstheme="majorHAnsi"/>
          <w:i/>
        </w:rPr>
        <w:pPrChange w:id="449" w:author="Andrea Plunkett" w:date="2024-07-26T11:03:00Z" w16du:dateUtc="2024-07-26T18:03:00Z">
          <w:pPr>
            <w:suppressAutoHyphens/>
            <w:spacing w:line="240" w:lineRule="auto"/>
            <w:ind w:left="360"/>
            <w:contextualSpacing/>
          </w:pPr>
        </w:pPrChange>
      </w:pPr>
    </w:p>
    <w:p w14:paraId="3A11F5AB" w14:textId="5235380F" w:rsidR="00F02164" w:rsidRPr="006C76C5" w:rsidDel="001F16AF" w:rsidRDefault="003966FD">
      <w:pPr>
        <w:suppressAutoHyphens/>
        <w:spacing w:line="240" w:lineRule="auto"/>
        <w:contextualSpacing/>
        <w:jc w:val="center"/>
        <w:rPr>
          <w:del w:id="450" w:author="Andrea Plunkett" w:date="2024-07-26T02:50:00Z" w16du:dateUtc="2024-07-26T09:50:00Z"/>
          <w:rFonts w:asciiTheme="majorHAnsi" w:eastAsia="Calibri" w:hAnsiTheme="majorHAnsi" w:cstheme="majorHAnsi"/>
          <w:i/>
        </w:rPr>
        <w:pPrChange w:id="451" w:author="Andrea Plunkett" w:date="2024-07-26T11:03:00Z" w16du:dateUtc="2024-07-26T18:03:00Z">
          <w:pPr>
            <w:suppressAutoHyphens/>
            <w:spacing w:line="240" w:lineRule="auto"/>
            <w:contextualSpacing/>
          </w:pPr>
        </w:pPrChange>
      </w:pPr>
      <w:del w:id="452" w:author="Andrea Plunkett" w:date="2024-07-26T02:50:00Z" w16du:dateUtc="2024-07-26T09:50:00Z">
        <w:r w:rsidRPr="006C76C5" w:rsidDel="001F16AF">
          <w:rPr>
            <w:rFonts w:asciiTheme="majorHAnsi" w:eastAsia="Calibri" w:hAnsiTheme="majorHAnsi" w:cstheme="majorHAnsi"/>
            <w:i/>
            <w:noProof/>
            <w:highlight w:val="yellow"/>
            <w:lang w:val="en-US"/>
          </w:rPr>
          <w:drawing>
            <wp:inline distT="114300" distB="114300" distL="114300" distR="114300" wp14:anchorId="4595CD29" wp14:editId="1EEC744A">
              <wp:extent cx="215566" cy="190500"/>
              <wp:effectExtent l="0" t="0" r="0" b="0"/>
              <wp:docPr id="4"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6C76C5" w:rsidDel="001F16AF">
          <w:rPr>
            <w:rFonts w:asciiTheme="majorHAnsi" w:eastAsia="Calibri" w:hAnsiTheme="majorHAnsi" w:cstheme="majorHAnsi"/>
            <w:i/>
            <w:highlight w:val="yellow"/>
          </w:rPr>
          <w:delText>Answer the questions in a paragraph response. Remove all questions and this note before submitting! Do not include R code in your report.</w:delText>
        </w:r>
      </w:del>
    </w:p>
    <w:p w14:paraId="5E0A848D" w14:textId="77777777" w:rsidR="00F02164" w:rsidRPr="006C76C5" w:rsidDel="007E34BD" w:rsidRDefault="00F02164">
      <w:pPr>
        <w:suppressAutoHyphens/>
        <w:spacing w:line="240" w:lineRule="auto"/>
        <w:ind w:left="360"/>
        <w:contextualSpacing/>
        <w:jc w:val="center"/>
        <w:rPr>
          <w:del w:id="453" w:author="Andrea Plunkett" w:date="2024-07-26T21:29:00Z" w16du:dateUtc="2024-07-27T04:29:00Z"/>
          <w:rFonts w:asciiTheme="majorHAnsi" w:eastAsia="Calibri" w:hAnsiTheme="majorHAnsi" w:cstheme="majorHAnsi"/>
          <w:i/>
        </w:rPr>
        <w:pPrChange w:id="454" w:author="Andrea Plunkett" w:date="2024-07-26T11:03:00Z" w16du:dateUtc="2024-07-26T18:03:00Z">
          <w:pPr>
            <w:suppressAutoHyphens/>
            <w:spacing w:line="240" w:lineRule="auto"/>
            <w:ind w:left="360"/>
            <w:contextualSpacing/>
          </w:pPr>
        </w:pPrChange>
      </w:pPr>
    </w:p>
    <w:p w14:paraId="1795A808" w14:textId="77777777" w:rsidR="00F02164" w:rsidRPr="006C76C5" w:rsidRDefault="003966FD" w:rsidP="006C76C5">
      <w:pPr>
        <w:pStyle w:val="Heading3"/>
        <w:suppressAutoHyphens/>
        <w:contextualSpacing/>
      </w:pPr>
      <w:r w:rsidRPr="006C76C5">
        <w:t>Evaluating Significance of Model</w:t>
      </w:r>
    </w:p>
    <w:p w14:paraId="635BEC5B"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58875AC4" w14:textId="0321D844" w:rsidR="00F02164" w:rsidRPr="006C76C5" w:rsidDel="000462EE" w:rsidRDefault="006A075F">
      <w:pPr>
        <w:numPr>
          <w:ilvl w:val="0"/>
          <w:numId w:val="7"/>
        </w:numPr>
        <w:pBdr>
          <w:top w:val="nil"/>
          <w:left w:val="nil"/>
          <w:bottom w:val="nil"/>
          <w:right w:val="nil"/>
          <w:between w:val="nil"/>
        </w:pBdr>
        <w:suppressAutoHyphens/>
        <w:spacing w:line="360" w:lineRule="auto"/>
        <w:contextualSpacing/>
        <w:rPr>
          <w:del w:id="455" w:author="Andrea Plunkett" w:date="2024-07-26T11:53:00Z" w16du:dateUtc="2024-07-26T18:53:00Z"/>
          <w:rFonts w:asciiTheme="majorHAnsi" w:eastAsia="Calibri" w:hAnsiTheme="majorHAnsi" w:cstheme="majorHAnsi"/>
          <w:i/>
          <w:color w:val="000000"/>
        </w:rPr>
        <w:pPrChange w:id="456" w:author="Andrea Plunkett" w:date="2024-07-26T12:10:00Z" w16du:dateUtc="2024-07-26T19:10:00Z">
          <w:pPr>
            <w:numPr>
              <w:numId w:val="7"/>
            </w:numPr>
            <w:pBdr>
              <w:top w:val="nil"/>
              <w:left w:val="nil"/>
              <w:bottom w:val="nil"/>
              <w:right w:val="nil"/>
              <w:between w:val="nil"/>
            </w:pBdr>
            <w:suppressAutoHyphens/>
            <w:spacing w:line="240" w:lineRule="auto"/>
            <w:ind w:left="720" w:hanging="360"/>
            <w:contextualSpacing/>
          </w:pPr>
        </w:pPrChange>
      </w:pPr>
      <w:ins w:id="457" w:author="Andrea Plunkett" w:date="2024-07-26T12:11:00Z" w16du:dateUtc="2024-07-26T19:11:00Z">
        <w:r>
          <w:rPr>
            <w:rFonts w:asciiTheme="majorHAnsi" w:eastAsia="Calibri" w:hAnsiTheme="majorHAnsi" w:cstheme="majorHAnsi"/>
            <w:i/>
            <w:color w:val="000000"/>
          </w:rPr>
          <w:t xml:space="preserve">    </w:t>
        </w:r>
      </w:ins>
      <w:del w:id="458" w:author="Andrea Plunkett" w:date="2024-07-26T11:53:00Z" w16du:dateUtc="2024-07-26T18:53:00Z">
        <w:r w:rsidR="003966FD" w:rsidRPr="006C76C5" w:rsidDel="000462EE">
          <w:rPr>
            <w:rFonts w:asciiTheme="majorHAnsi" w:eastAsia="Calibri" w:hAnsiTheme="majorHAnsi" w:cstheme="majorHAnsi"/>
            <w:i/>
            <w:color w:val="000000"/>
          </w:rPr>
          <w:delText xml:space="preserve">Is the model significant at </w:delText>
        </w:r>
        <w:r w:rsidR="00AE1D43" w:rsidRPr="006C76C5" w:rsidDel="000462EE">
          <w:rPr>
            <w:rFonts w:asciiTheme="majorHAnsi" w:eastAsia="Calibri" w:hAnsiTheme="majorHAnsi" w:cstheme="majorHAnsi"/>
            <w:i/>
            <w:color w:val="000000"/>
          </w:rPr>
          <w:delText xml:space="preserve">a </w:delText>
        </w:r>
        <w:r w:rsidR="003966FD" w:rsidRPr="006C76C5" w:rsidDel="000462EE">
          <w:rPr>
            <w:rFonts w:asciiTheme="majorHAnsi" w:eastAsia="Calibri" w:hAnsiTheme="majorHAnsi" w:cstheme="majorHAnsi"/>
            <w:i/>
            <w:color w:val="000000"/>
          </w:rPr>
          <w:delText xml:space="preserve">5% level of significance? Carry out the overall F-test by identifying the null hypothesis, </w:delText>
        </w:r>
        <w:r w:rsidR="00AE1D43" w:rsidRPr="006C76C5" w:rsidDel="000462EE">
          <w:rPr>
            <w:rFonts w:asciiTheme="majorHAnsi" w:eastAsia="Calibri" w:hAnsiTheme="majorHAnsi" w:cstheme="majorHAnsi"/>
            <w:i/>
            <w:color w:val="000000"/>
          </w:rPr>
          <w:delText xml:space="preserve">the </w:delText>
        </w:r>
        <w:r w:rsidR="003966FD" w:rsidRPr="006C76C5" w:rsidDel="000462EE">
          <w:rPr>
            <w:rFonts w:asciiTheme="majorHAnsi" w:eastAsia="Calibri" w:hAnsiTheme="majorHAnsi" w:cstheme="majorHAnsi"/>
            <w:i/>
            <w:color w:val="000000"/>
          </w:rPr>
          <w:delText>alternative hypothesis, the P-value</w:delText>
        </w:r>
        <w:r w:rsidR="00AE1D43" w:rsidRPr="006C76C5" w:rsidDel="000462EE">
          <w:rPr>
            <w:rFonts w:asciiTheme="majorHAnsi" w:eastAsia="Calibri" w:hAnsiTheme="majorHAnsi" w:cstheme="majorHAnsi"/>
            <w:i/>
            <w:color w:val="000000"/>
          </w:rPr>
          <w:delText>,</w:delText>
        </w:r>
        <w:r w:rsidR="003966FD" w:rsidRPr="006C76C5" w:rsidDel="000462EE">
          <w:rPr>
            <w:rFonts w:asciiTheme="majorHAnsi" w:eastAsia="Calibri" w:hAnsiTheme="majorHAnsi" w:cstheme="majorHAnsi"/>
            <w:i/>
            <w:color w:val="000000"/>
          </w:rPr>
          <w:delText xml:space="preserve"> and the conclusion of the test. </w:delText>
        </w:r>
      </w:del>
    </w:p>
    <w:p w14:paraId="5BB1E6C5" w14:textId="79C83367" w:rsidR="00F02164" w:rsidRPr="006C76C5" w:rsidDel="000462EE" w:rsidRDefault="003966FD">
      <w:pPr>
        <w:numPr>
          <w:ilvl w:val="0"/>
          <w:numId w:val="7"/>
        </w:numPr>
        <w:pBdr>
          <w:top w:val="nil"/>
          <w:left w:val="nil"/>
          <w:bottom w:val="nil"/>
          <w:right w:val="nil"/>
          <w:between w:val="nil"/>
        </w:pBdr>
        <w:suppressAutoHyphens/>
        <w:spacing w:line="360" w:lineRule="auto"/>
        <w:contextualSpacing/>
        <w:rPr>
          <w:del w:id="459" w:author="Andrea Plunkett" w:date="2024-07-26T11:53:00Z" w16du:dateUtc="2024-07-26T18:53:00Z"/>
          <w:rFonts w:asciiTheme="majorHAnsi" w:eastAsia="Calibri" w:hAnsiTheme="majorHAnsi" w:cstheme="majorHAnsi"/>
          <w:i/>
          <w:color w:val="000000"/>
        </w:rPr>
        <w:pPrChange w:id="460" w:author="Andrea Plunkett" w:date="2024-07-26T12:10:00Z" w16du:dateUtc="2024-07-26T19:10:00Z">
          <w:pPr>
            <w:numPr>
              <w:numId w:val="7"/>
            </w:numPr>
            <w:pBdr>
              <w:top w:val="nil"/>
              <w:left w:val="nil"/>
              <w:bottom w:val="nil"/>
              <w:right w:val="nil"/>
              <w:between w:val="nil"/>
            </w:pBdr>
            <w:suppressAutoHyphens/>
            <w:spacing w:line="240" w:lineRule="auto"/>
            <w:ind w:left="720" w:hanging="360"/>
            <w:contextualSpacing/>
          </w:pPr>
        </w:pPrChange>
      </w:pPr>
      <w:del w:id="461" w:author="Andrea Plunkett" w:date="2024-07-26T11:53:00Z" w16du:dateUtc="2024-07-26T18:53:00Z">
        <w:r w:rsidRPr="006C76C5" w:rsidDel="000462EE">
          <w:rPr>
            <w:rFonts w:asciiTheme="majorHAnsi" w:eastAsia="Calibri" w:hAnsiTheme="majorHAnsi" w:cstheme="majorHAnsi"/>
            <w:i/>
            <w:color w:val="000000"/>
          </w:rPr>
          <w:delText>Which terms are significant at</w:delText>
        </w:r>
        <w:r w:rsidR="00AE1D43" w:rsidRPr="006C76C5" w:rsidDel="000462EE">
          <w:rPr>
            <w:rFonts w:asciiTheme="majorHAnsi" w:eastAsia="Calibri" w:hAnsiTheme="majorHAnsi" w:cstheme="majorHAnsi"/>
            <w:i/>
            <w:color w:val="000000"/>
          </w:rPr>
          <w:delText xml:space="preserve"> a</w:delText>
        </w:r>
        <w:r w:rsidRPr="006C76C5" w:rsidDel="000462EE">
          <w:rPr>
            <w:rFonts w:asciiTheme="majorHAnsi" w:eastAsia="Calibri" w:hAnsiTheme="majorHAnsi" w:cstheme="majorHAnsi"/>
            <w:i/>
            <w:color w:val="000000"/>
          </w:rPr>
          <w:delText xml:space="preserve"> 5% level of significance? Carry out individual beta tests by identifying the null hypothesis,</w:delText>
        </w:r>
        <w:r w:rsidR="00AE1D43" w:rsidRPr="006C76C5" w:rsidDel="000462EE">
          <w:rPr>
            <w:rFonts w:asciiTheme="majorHAnsi" w:eastAsia="Calibri" w:hAnsiTheme="majorHAnsi" w:cstheme="majorHAnsi"/>
            <w:i/>
            <w:color w:val="000000"/>
          </w:rPr>
          <w:delText xml:space="preserve"> the</w:delText>
        </w:r>
        <w:r w:rsidRPr="006C76C5" w:rsidDel="000462EE">
          <w:rPr>
            <w:rFonts w:asciiTheme="majorHAnsi" w:eastAsia="Calibri" w:hAnsiTheme="majorHAnsi" w:cstheme="majorHAnsi"/>
            <w:i/>
            <w:color w:val="000000"/>
          </w:rPr>
          <w:delText xml:space="preserve"> alternative hypothesis, the P-value</w:delText>
        </w:r>
        <w:r w:rsidR="00AE1D43" w:rsidRPr="006C76C5" w:rsidDel="000462EE">
          <w:rPr>
            <w:rFonts w:asciiTheme="majorHAnsi" w:eastAsia="Calibri" w:hAnsiTheme="majorHAnsi" w:cstheme="majorHAnsi"/>
            <w:i/>
            <w:color w:val="000000"/>
          </w:rPr>
          <w:delText>,</w:delText>
        </w:r>
        <w:r w:rsidRPr="006C76C5" w:rsidDel="000462EE">
          <w:rPr>
            <w:rFonts w:asciiTheme="majorHAnsi" w:eastAsia="Calibri" w:hAnsiTheme="majorHAnsi" w:cstheme="majorHAnsi"/>
            <w:i/>
            <w:color w:val="000000"/>
          </w:rPr>
          <w:delText xml:space="preserve"> and the conclusion of each test.</w:delText>
        </w:r>
      </w:del>
    </w:p>
    <w:p w14:paraId="52EEFE0A" w14:textId="1068DFB2" w:rsidR="00F02164" w:rsidRPr="006C76C5" w:rsidDel="000462EE" w:rsidRDefault="00F02164">
      <w:pPr>
        <w:pBdr>
          <w:top w:val="nil"/>
          <w:left w:val="nil"/>
          <w:bottom w:val="nil"/>
          <w:right w:val="nil"/>
          <w:between w:val="nil"/>
        </w:pBdr>
        <w:suppressAutoHyphens/>
        <w:spacing w:line="360" w:lineRule="auto"/>
        <w:contextualSpacing/>
        <w:rPr>
          <w:del w:id="462" w:author="Andrea Plunkett" w:date="2024-07-26T11:53:00Z" w16du:dateUtc="2024-07-26T18:53:00Z"/>
          <w:rFonts w:asciiTheme="majorHAnsi" w:eastAsia="Calibri" w:hAnsiTheme="majorHAnsi" w:cstheme="majorHAnsi"/>
          <w:i/>
        </w:rPr>
        <w:pPrChange w:id="463" w:author="Andrea Plunkett" w:date="2024-07-26T12:10:00Z" w16du:dateUtc="2024-07-26T19:10:00Z">
          <w:pPr>
            <w:pBdr>
              <w:top w:val="nil"/>
              <w:left w:val="nil"/>
              <w:bottom w:val="nil"/>
              <w:right w:val="nil"/>
              <w:between w:val="nil"/>
            </w:pBdr>
            <w:suppressAutoHyphens/>
            <w:spacing w:line="240" w:lineRule="auto"/>
            <w:contextualSpacing/>
          </w:pPr>
        </w:pPrChange>
      </w:pPr>
    </w:p>
    <w:p w14:paraId="3594A3BE" w14:textId="5DF08391" w:rsidR="00F02164" w:rsidRPr="006C76C5" w:rsidDel="000462EE" w:rsidRDefault="003966FD">
      <w:pPr>
        <w:suppressAutoHyphens/>
        <w:spacing w:line="360" w:lineRule="auto"/>
        <w:contextualSpacing/>
        <w:rPr>
          <w:del w:id="464" w:author="Andrea Plunkett" w:date="2024-07-26T11:53:00Z" w16du:dateUtc="2024-07-26T18:53:00Z"/>
          <w:rFonts w:asciiTheme="majorHAnsi" w:eastAsia="Calibri" w:hAnsiTheme="majorHAnsi" w:cstheme="majorHAnsi"/>
          <w:i/>
        </w:rPr>
        <w:pPrChange w:id="465" w:author="Andrea Plunkett" w:date="2024-07-26T12:10:00Z" w16du:dateUtc="2024-07-26T19:10:00Z">
          <w:pPr>
            <w:suppressAutoHyphens/>
            <w:spacing w:line="240" w:lineRule="auto"/>
            <w:contextualSpacing/>
          </w:pPr>
        </w:pPrChange>
      </w:pPr>
      <w:del w:id="466" w:author="Andrea Plunkett" w:date="2024-07-26T11:53:00Z" w16du:dateUtc="2024-07-26T18:53:00Z">
        <w:r w:rsidRPr="006C76C5" w:rsidDel="000462EE">
          <w:rPr>
            <w:rFonts w:asciiTheme="majorHAnsi" w:eastAsia="Calibri" w:hAnsiTheme="majorHAnsi" w:cstheme="majorHAnsi"/>
            <w:i/>
            <w:noProof/>
            <w:highlight w:val="yellow"/>
            <w:lang w:val="en-US"/>
          </w:rPr>
          <w:drawing>
            <wp:inline distT="114300" distB="114300" distL="114300" distR="114300" wp14:anchorId="7035FEEA" wp14:editId="62815483">
              <wp:extent cx="215566" cy="190500"/>
              <wp:effectExtent l="0" t="0" r="0" b="0"/>
              <wp:docPr id="5"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6C76C5" w:rsidDel="000462EE">
          <w:rPr>
            <w:rFonts w:asciiTheme="majorHAnsi" w:eastAsia="Calibri" w:hAnsiTheme="majorHAnsi" w:cstheme="majorHAnsi"/>
            <w:i/>
            <w:highlight w:val="yellow"/>
          </w:rPr>
          <w:delText xml:space="preserve"> Answer the questions in a paragraph response. Remove all questions and this note before submitting! Do not include R code in your report. </w:delText>
        </w:r>
      </w:del>
    </w:p>
    <w:p w14:paraId="77FF4F15" w14:textId="77777777" w:rsidR="006A075F" w:rsidRDefault="006A075F">
      <w:pPr>
        <w:spacing w:line="360" w:lineRule="auto"/>
        <w:rPr>
          <w:ins w:id="467" w:author="Andrea Plunkett" w:date="2024-07-26T12:10:00Z" w16du:dateUtc="2024-07-26T19:10:00Z"/>
          <w:rFonts w:ascii="Calibri" w:hAnsi="Calibri" w:cs="Calibri"/>
        </w:rPr>
        <w:pPrChange w:id="468" w:author="Andrea Plunkett" w:date="2024-07-26T12:10:00Z" w16du:dateUtc="2024-07-26T19:10:00Z">
          <w:pPr/>
        </w:pPrChange>
      </w:pPr>
      <w:ins w:id="469" w:author="Andrea Plunkett" w:date="2024-07-26T12:10:00Z" w16du:dateUtc="2024-07-26T19:10:00Z">
        <w:r w:rsidRPr="00602B66">
          <w:rPr>
            <w:rFonts w:ascii="Calibri" w:hAnsi="Calibri" w:cs="Calibri"/>
          </w:rPr>
          <w:t>The model’s significance can be evaluated using an overall F-test. The F-test is used to test the null hypothesis that all of the regression coefficients are equal to zero, against the alternative hypothesis that at least one of them is not equal to zero.</w:t>
        </w:r>
      </w:ins>
    </w:p>
    <w:p w14:paraId="1889CE6B" w14:textId="1C0B5950" w:rsidR="006A075F" w:rsidRPr="00602B66" w:rsidRDefault="009A3378">
      <w:pPr>
        <w:spacing w:line="360" w:lineRule="auto"/>
        <w:rPr>
          <w:ins w:id="470" w:author="Andrea Plunkett" w:date="2024-07-26T12:10:00Z" w16du:dateUtc="2024-07-26T19:10:00Z"/>
          <w:rFonts w:ascii="Calibri" w:hAnsi="Calibri" w:cs="Calibri"/>
          <w:color w:val="000000"/>
        </w:rPr>
        <w:pPrChange w:id="471" w:author="Andrea Plunkett" w:date="2024-07-26T12:10:00Z" w16du:dateUtc="2024-07-26T19:10:00Z">
          <w:pPr/>
        </w:pPrChange>
      </w:pPr>
      <m:oMathPara>
        <m:oMath>
          <m:sSub>
            <m:sSubPr>
              <m:ctrlPr>
                <w:ins w:id="472" w:author="Andrea Plunkett" w:date="2024-07-26T12:10:00Z" w16du:dateUtc="2024-07-26T19:10:00Z">
                  <w:rPr>
                    <w:rFonts w:ascii="Cambria Math" w:hAnsi="Cambria Math" w:cs="Calibri"/>
                    <w:i/>
                    <w:color w:val="000000"/>
                  </w:rPr>
                </w:ins>
              </m:ctrlPr>
            </m:sSubPr>
            <m:e>
              <m:r>
                <w:ins w:id="473" w:author="Andrea Plunkett" w:date="2024-07-26T12:10:00Z" w16du:dateUtc="2024-07-26T19:10:00Z">
                  <w:rPr>
                    <w:rFonts w:ascii="Cambria Math" w:hAnsi="Cambria Math" w:cs="Calibri"/>
                    <w:color w:val="000000"/>
                  </w:rPr>
                  <m:t>H</m:t>
                </w:ins>
              </m:r>
            </m:e>
            <m:sub>
              <m:r>
                <w:ins w:id="474" w:author="Andrea Plunkett" w:date="2024-07-26T12:10:00Z" w16du:dateUtc="2024-07-26T19:10:00Z">
                  <w:rPr>
                    <w:rFonts w:ascii="Cambria Math" w:hAnsi="Cambria Math" w:cs="Calibri"/>
                    <w:color w:val="000000"/>
                  </w:rPr>
                  <m:t>0</m:t>
                </w:ins>
              </m:r>
            </m:sub>
          </m:sSub>
          <m:r>
            <w:ins w:id="475" w:author="Andrea Plunkett" w:date="2024-07-26T12:14:00Z" w16du:dateUtc="2024-07-26T19:14:00Z">
              <w:rPr>
                <w:rFonts w:ascii="Cambria Math" w:hAnsi="Cambria Math" w:cs="Calibri"/>
                <w:color w:val="000000"/>
              </w:rPr>
              <m:t xml:space="preserve">: </m:t>
            </w:ins>
          </m:r>
          <m:sSub>
            <m:sSubPr>
              <m:ctrlPr>
                <w:ins w:id="476" w:author="Andrea Plunkett" w:date="2024-07-26T12:10:00Z" w16du:dateUtc="2024-07-26T19:10:00Z">
                  <w:rPr>
                    <w:rFonts w:ascii="Cambria Math" w:hAnsi="Cambria Math" w:cs="Calibri"/>
                    <w:i/>
                    <w:color w:val="000000"/>
                  </w:rPr>
                </w:ins>
              </m:ctrlPr>
            </m:sSubPr>
            <m:e>
              <m:r>
                <w:ins w:id="477" w:author="Andrea Plunkett" w:date="2024-07-26T12:10:00Z" w16du:dateUtc="2024-07-26T19:10:00Z">
                  <w:rPr>
                    <w:rFonts w:ascii="Cambria Math" w:hAnsi="Cambria Math" w:cs="Calibri"/>
                    <w:color w:val="000000"/>
                  </w:rPr>
                  <m:t>β</m:t>
                </w:ins>
              </m:r>
            </m:e>
            <m:sub>
              <m:r>
                <w:ins w:id="478" w:author="Andrea Plunkett" w:date="2024-07-26T12:10:00Z" w16du:dateUtc="2024-07-26T19:10:00Z">
                  <w:rPr>
                    <w:rFonts w:ascii="Cambria Math" w:hAnsi="Cambria Math" w:cs="Calibri"/>
                    <w:color w:val="000000"/>
                  </w:rPr>
                  <m:t>1</m:t>
                </w:ins>
              </m:r>
            </m:sub>
          </m:sSub>
          <m:r>
            <w:ins w:id="479" w:author="Andrea Plunkett" w:date="2024-07-26T12:10:00Z" w16du:dateUtc="2024-07-26T19:10:00Z">
              <w:rPr>
                <w:rFonts w:ascii="Cambria Math" w:hAnsi="Cambria Math" w:cs="Calibri"/>
                <w:color w:val="000000"/>
              </w:rPr>
              <m:t>=</m:t>
            </w:ins>
          </m:r>
          <m:sSub>
            <m:sSubPr>
              <m:ctrlPr>
                <w:ins w:id="480" w:author="Andrea Plunkett" w:date="2024-07-26T12:10:00Z" w16du:dateUtc="2024-07-26T19:10:00Z">
                  <w:rPr>
                    <w:rFonts w:ascii="Cambria Math" w:hAnsi="Cambria Math" w:cs="Calibri"/>
                    <w:i/>
                    <w:color w:val="000000"/>
                  </w:rPr>
                </w:ins>
              </m:ctrlPr>
            </m:sSubPr>
            <m:e>
              <m:r>
                <w:ins w:id="481" w:author="Andrea Plunkett" w:date="2024-07-26T12:10:00Z" w16du:dateUtc="2024-07-26T19:10:00Z">
                  <w:rPr>
                    <w:rFonts w:ascii="Cambria Math" w:hAnsi="Cambria Math" w:cs="Calibri"/>
                    <w:color w:val="000000"/>
                  </w:rPr>
                  <m:t>β</m:t>
                </w:ins>
              </m:r>
            </m:e>
            <m:sub>
              <m:r>
                <w:ins w:id="482" w:author="Andrea Plunkett" w:date="2024-07-26T12:10:00Z" w16du:dateUtc="2024-07-26T19:10:00Z">
                  <w:rPr>
                    <w:rFonts w:ascii="Cambria Math" w:hAnsi="Cambria Math" w:cs="Calibri"/>
                    <w:color w:val="000000"/>
                  </w:rPr>
                  <m:t xml:space="preserve">2 </m:t>
                </w:ins>
              </m:r>
            </m:sub>
          </m:sSub>
          <m:r>
            <w:ins w:id="483" w:author="Andrea Plunkett" w:date="2024-07-26T12:10:00Z" w16du:dateUtc="2024-07-26T19:10:00Z">
              <w:rPr>
                <w:rFonts w:ascii="Cambria Math" w:hAnsi="Cambria Math" w:cs="Calibri"/>
                <w:color w:val="000000"/>
              </w:rPr>
              <m:t xml:space="preserve">= .... = </m:t>
            </w:ins>
          </m:r>
          <m:sSub>
            <m:sSubPr>
              <m:ctrlPr>
                <w:ins w:id="484" w:author="Andrea Plunkett" w:date="2024-07-26T12:10:00Z" w16du:dateUtc="2024-07-26T19:10:00Z">
                  <w:rPr>
                    <w:rFonts w:ascii="Cambria Math" w:hAnsi="Cambria Math" w:cs="Calibri"/>
                    <w:i/>
                    <w:color w:val="000000"/>
                  </w:rPr>
                </w:ins>
              </m:ctrlPr>
            </m:sSubPr>
            <m:e>
              <m:r>
                <w:ins w:id="485" w:author="Andrea Plunkett" w:date="2024-07-26T12:10:00Z" w16du:dateUtc="2024-07-26T19:10:00Z">
                  <w:rPr>
                    <w:rFonts w:ascii="Cambria Math" w:hAnsi="Cambria Math" w:cs="Calibri"/>
                    <w:color w:val="000000"/>
                  </w:rPr>
                  <m:t>β</m:t>
                </w:ins>
              </m:r>
            </m:e>
            <m:sub>
              <m:r>
                <w:ins w:id="486" w:author="Andrea Plunkett" w:date="2024-07-26T12:18:00Z" w16du:dateUtc="2024-07-26T19:18:00Z">
                  <w:rPr>
                    <w:rFonts w:ascii="Cambria Math" w:hAnsi="Cambria Math" w:cs="Calibri"/>
                    <w:color w:val="000000"/>
                  </w:rPr>
                  <m:t>6</m:t>
                </w:ins>
              </m:r>
            </m:sub>
          </m:sSub>
          <m:r>
            <w:ins w:id="487" w:author="Andrea Plunkett" w:date="2024-07-26T12:10:00Z" w16du:dateUtc="2024-07-26T19:10:00Z">
              <w:rPr>
                <w:rFonts w:ascii="Cambria Math" w:hAnsi="Cambria Math" w:cs="Calibri"/>
                <w:color w:val="000000"/>
              </w:rPr>
              <m:t>= 0</m:t>
            </w:ins>
          </m:r>
        </m:oMath>
      </m:oMathPara>
    </w:p>
    <w:p w14:paraId="79C0A706" w14:textId="5CBC872A" w:rsidR="006A075F" w:rsidRPr="00602B66" w:rsidRDefault="009A3378">
      <w:pPr>
        <w:spacing w:line="360" w:lineRule="auto"/>
        <w:jc w:val="center"/>
        <w:rPr>
          <w:ins w:id="488" w:author="Andrea Plunkett" w:date="2024-07-26T12:10:00Z" w16du:dateUtc="2024-07-26T19:10:00Z"/>
          <w:rFonts w:ascii="Calibri" w:hAnsi="Calibri" w:cs="Calibri"/>
          <w:color w:val="000000"/>
        </w:rPr>
        <w:pPrChange w:id="489" w:author="Andrea Plunkett" w:date="2024-07-26T12:10:00Z" w16du:dateUtc="2024-07-26T19:10:00Z">
          <w:pPr>
            <w:jc w:val="center"/>
          </w:pPr>
        </w:pPrChange>
      </w:pPr>
      <m:oMath>
        <m:sSub>
          <m:sSubPr>
            <m:ctrlPr>
              <w:ins w:id="490" w:author="Andrea Plunkett" w:date="2024-07-26T12:10:00Z" w16du:dateUtc="2024-07-26T19:10:00Z">
                <w:rPr>
                  <w:rFonts w:ascii="Cambria Math" w:hAnsi="Cambria Math" w:cs="Calibri"/>
                  <w:i/>
                  <w:color w:val="000000"/>
                </w:rPr>
              </w:ins>
            </m:ctrlPr>
          </m:sSubPr>
          <m:e>
            <m:r>
              <w:ins w:id="491" w:author="Andrea Plunkett" w:date="2024-07-26T12:10:00Z" w16du:dateUtc="2024-07-26T19:10:00Z">
                <w:rPr>
                  <w:rFonts w:ascii="Cambria Math" w:hAnsi="Cambria Math" w:cs="Calibri"/>
                  <w:color w:val="000000"/>
                </w:rPr>
                <m:t>H</m:t>
              </w:ins>
            </m:r>
          </m:e>
          <m:sub>
            <m:r>
              <w:ins w:id="492" w:author="Andrea Plunkett" w:date="2024-07-26T12:10:00Z" w16du:dateUtc="2024-07-26T19:10:00Z">
                <w:rPr>
                  <w:rFonts w:ascii="Cambria Math" w:hAnsi="Cambria Math" w:cs="Calibri"/>
                  <w:color w:val="000000"/>
                </w:rPr>
                <m:t>a</m:t>
              </w:ins>
            </m:r>
          </m:sub>
        </m:sSub>
        <m:r>
          <w:ins w:id="493" w:author="Andrea Plunkett" w:date="2024-07-26T12:10:00Z" w16du:dateUtc="2024-07-26T19:10:00Z">
            <w:rPr>
              <w:rFonts w:ascii="Cambria Math" w:hAnsi="Cambria Math" w:cs="Calibri"/>
              <w:color w:val="000000"/>
            </w:rPr>
            <m:t xml:space="preserve"> : at least one </m:t>
          </w:ins>
        </m:r>
        <m:sSub>
          <m:sSubPr>
            <m:ctrlPr>
              <w:ins w:id="494" w:author="Andrea Plunkett" w:date="2024-07-26T12:10:00Z" w16du:dateUtc="2024-07-26T19:10:00Z">
                <w:rPr>
                  <w:rFonts w:ascii="Cambria Math" w:hAnsi="Cambria Math" w:cs="Calibri"/>
                  <w:i/>
                  <w:color w:val="000000"/>
                </w:rPr>
              </w:ins>
            </m:ctrlPr>
          </m:sSubPr>
          <m:e>
            <m:r>
              <w:ins w:id="495" w:author="Andrea Plunkett" w:date="2024-07-26T12:10:00Z" w16du:dateUtc="2024-07-26T19:10:00Z">
                <w:rPr>
                  <w:rFonts w:ascii="Cambria Math" w:hAnsi="Cambria Math" w:cs="Calibri"/>
                  <w:color w:val="000000"/>
                </w:rPr>
                <m:t>β</m:t>
              </w:ins>
            </m:r>
          </m:e>
          <m:sub>
            <m:r>
              <w:ins w:id="496" w:author="Andrea Plunkett" w:date="2024-07-26T12:10:00Z" w16du:dateUtc="2024-07-26T19:10:00Z">
                <w:rPr>
                  <w:rFonts w:ascii="Cambria Math" w:hAnsi="Cambria Math" w:cs="Calibri"/>
                  <w:color w:val="000000"/>
                </w:rPr>
                <m:t>ᵢ</m:t>
              </w:ins>
            </m:r>
          </m:sub>
        </m:sSub>
      </m:oMath>
      <w:ins w:id="497" w:author="Andrea Plunkett" w:date="2024-07-26T12:10:00Z" w16du:dateUtc="2024-07-26T19:10:00Z">
        <w:r w:rsidR="006A075F">
          <w:rPr>
            <w:rFonts w:ascii="Calibri" w:hAnsi="Calibri" w:cs="Calibri"/>
            <w:color w:val="000000"/>
          </w:rPr>
          <w:t xml:space="preserve"> ≠ 0 for ὶ = 1,2,….,</w:t>
        </w:r>
      </w:ins>
      <w:ins w:id="498" w:author="Andrea Plunkett" w:date="2024-07-26T12:18:00Z" w16du:dateUtc="2024-07-26T19:18:00Z">
        <w:r w:rsidR="003C333B">
          <w:rPr>
            <w:rFonts w:ascii="Calibri" w:hAnsi="Calibri" w:cs="Calibri"/>
            <w:color w:val="000000"/>
          </w:rPr>
          <w:t>6</w:t>
        </w:r>
      </w:ins>
    </w:p>
    <w:p w14:paraId="6ED48E4F" w14:textId="1A26D402" w:rsidR="006A075F" w:rsidRPr="00602B66" w:rsidRDefault="006A075F">
      <w:pPr>
        <w:spacing w:line="360" w:lineRule="auto"/>
        <w:rPr>
          <w:ins w:id="499" w:author="Andrea Plunkett" w:date="2024-07-26T12:10:00Z" w16du:dateUtc="2024-07-26T19:10:00Z"/>
          <w:rFonts w:ascii="Calibri" w:hAnsi="Calibri" w:cs="Calibri"/>
        </w:rPr>
        <w:pPrChange w:id="500" w:author="Andrea Plunkett" w:date="2024-07-26T12:10:00Z" w16du:dateUtc="2024-07-26T19:10:00Z">
          <w:pPr/>
        </w:pPrChange>
      </w:pPr>
      <w:ins w:id="501" w:author="Andrea Plunkett" w:date="2024-07-26T12:11:00Z" w16du:dateUtc="2024-07-26T19:11:00Z">
        <w:r>
          <w:rPr>
            <w:rFonts w:ascii="Calibri" w:hAnsi="Calibri" w:cs="Calibri"/>
          </w:rPr>
          <w:t xml:space="preserve">    </w:t>
        </w:r>
      </w:ins>
      <w:ins w:id="502" w:author="Andrea Plunkett" w:date="2024-07-26T12:10:00Z" w16du:dateUtc="2024-07-26T19:10:00Z">
        <w:r w:rsidRPr="00602B66">
          <w:rPr>
            <w:rFonts w:ascii="Calibri" w:hAnsi="Calibri" w:cs="Calibri"/>
          </w:rPr>
          <w:t>The null hypothesis (</w:t>
        </w:r>
      </w:ins>
      <m:oMath>
        <m:sSub>
          <m:sSubPr>
            <m:ctrlPr>
              <w:ins w:id="503" w:author="Andrea Plunkett" w:date="2024-07-26T12:10:00Z" w16du:dateUtc="2024-07-26T19:10:00Z">
                <w:rPr>
                  <w:rFonts w:ascii="Cambria Math" w:hAnsi="Cambria Math" w:cs="Calibri"/>
                  <w:i/>
                </w:rPr>
              </w:ins>
            </m:ctrlPr>
          </m:sSubPr>
          <m:e>
            <m:r>
              <w:ins w:id="504" w:author="Andrea Plunkett" w:date="2024-07-26T12:10:00Z" w16du:dateUtc="2024-07-26T19:10:00Z">
                <w:rPr>
                  <w:rFonts w:ascii="Cambria Math" w:hAnsi="Cambria Math" w:cs="Calibri"/>
                </w:rPr>
                <m:t>H</m:t>
              </w:ins>
            </m:r>
          </m:e>
          <m:sub>
            <m:r>
              <w:ins w:id="505" w:author="Andrea Plunkett" w:date="2024-07-26T12:10:00Z" w16du:dateUtc="2024-07-26T19:10:00Z">
                <w:rPr>
                  <w:rFonts w:ascii="Cambria Math" w:hAnsi="Cambria Math" w:cs="Calibri"/>
                </w:rPr>
                <m:t>0</m:t>
              </w:ins>
            </m:r>
          </m:sub>
        </m:sSub>
      </m:oMath>
      <w:ins w:id="506" w:author="Andrea Plunkett" w:date="2024-07-26T12:10:00Z" w16du:dateUtc="2024-07-26T19:10:00Z">
        <w:r w:rsidRPr="00602B66">
          <w:rPr>
            <w:rFonts w:ascii="Calibri" w:hAnsi="Calibri" w:cs="Calibri"/>
          </w:rPr>
          <w:t xml:space="preserve">) is: All regression coefficients are </w:t>
        </w:r>
      </w:ins>
      <w:ins w:id="507" w:author="Andrea Plunkett" w:date="2024-07-26T20:57:00Z" w16du:dateUtc="2024-07-27T03:57:00Z">
        <w:r w:rsidR="00B40B90" w:rsidRPr="00602B66">
          <w:rPr>
            <w:rFonts w:ascii="Calibri" w:hAnsi="Calibri" w:cs="Calibri"/>
          </w:rPr>
          <w:t>equivalent</w:t>
        </w:r>
      </w:ins>
      <w:ins w:id="508" w:author="Andrea Plunkett" w:date="2024-07-26T12:10:00Z" w16du:dateUtc="2024-07-26T19:10:00Z">
        <w:r w:rsidRPr="00602B66">
          <w:rPr>
            <w:rFonts w:ascii="Calibri" w:hAnsi="Calibri" w:cs="Calibri"/>
          </w:rPr>
          <w:t xml:space="preserve"> to zero. This implies that none of the predictors (sqft_living, sqft_above, age, bathrooms, view1, view2) have any effect on the price.</w:t>
        </w:r>
      </w:ins>
    </w:p>
    <w:p w14:paraId="6B6453B9" w14:textId="7A344227" w:rsidR="006A075F" w:rsidRPr="00602B66" w:rsidRDefault="006A075F">
      <w:pPr>
        <w:spacing w:line="360" w:lineRule="auto"/>
        <w:rPr>
          <w:ins w:id="509" w:author="Andrea Plunkett" w:date="2024-07-26T12:10:00Z" w16du:dateUtc="2024-07-26T19:10:00Z"/>
          <w:rFonts w:ascii="Calibri" w:hAnsi="Calibri" w:cs="Calibri"/>
        </w:rPr>
        <w:pPrChange w:id="510" w:author="Andrea Plunkett" w:date="2024-07-26T12:10:00Z" w16du:dateUtc="2024-07-26T19:10:00Z">
          <w:pPr/>
        </w:pPrChange>
      </w:pPr>
      <w:ins w:id="511" w:author="Andrea Plunkett" w:date="2024-07-26T12:10:00Z" w16du:dateUtc="2024-07-26T19:10:00Z">
        <w:r w:rsidRPr="00602B66">
          <w:rPr>
            <w:rFonts w:ascii="Calibri" w:hAnsi="Calibri" w:cs="Calibri"/>
          </w:rPr>
          <w:t>The alternative hypothesis (</w:t>
        </w:r>
      </w:ins>
      <m:oMath>
        <m:sSub>
          <m:sSubPr>
            <m:ctrlPr>
              <w:ins w:id="512" w:author="Andrea Plunkett" w:date="2024-07-26T12:10:00Z" w16du:dateUtc="2024-07-26T19:10:00Z">
                <w:rPr>
                  <w:rFonts w:ascii="Cambria Math" w:hAnsi="Cambria Math" w:cs="Calibri"/>
                  <w:i/>
                  <w:color w:val="000000"/>
                </w:rPr>
              </w:ins>
            </m:ctrlPr>
          </m:sSubPr>
          <m:e>
            <m:r>
              <w:ins w:id="513" w:author="Andrea Plunkett" w:date="2024-07-26T12:10:00Z" w16du:dateUtc="2024-07-26T19:10:00Z">
                <w:rPr>
                  <w:rFonts w:ascii="Cambria Math" w:hAnsi="Cambria Math" w:cs="Calibri"/>
                  <w:color w:val="000000"/>
                </w:rPr>
                <m:t>H</m:t>
              </w:ins>
            </m:r>
          </m:e>
          <m:sub>
            <m:r>
              <w:ins w:id="514" w:author="Andrea Plunkett" w:date="2024-07-26T12:10:00Z" w16du:dateUtc="2024-07-26T19:10:00Z">
                <w:rPr>
                  <w:rFonts w:ascii="Cambria Math" w:hAnsi="Cambria Math" w:cs="Calibri"/>
                  <w:color w:val="000000"/>
                </w:rPr>
                <m:t>a</m:t>
              </w:ins>
            </m:r>
          </m:sub>
        </m:sSub>
      </m:oMath>
      <w:ins w:id="515" w:author="Andrea Plunkett" w:date="2024-07-26T12:10:00Z" w16du:dateUtc="2024-07-26T19:10:00Z">
        <w:r w:rsidRPr="00602B66">
          <w:rPr>
            <w:rFonts w:ascii="Calibri" w:hAnsi="Calibri" w:cs="Calibri"/>
          </w:rPr>
          <w:t xml:space="preserve">) is: At least one regression coefficient is not </w:t>
        </w:r>
      </w:ins>
      <w:ins w:id="516" w:author="Andrea Plunkett" w:date="2024-07-26T20:57:00Z" w16du:dateUtc="2024-07-27T03:57:00Z">
        <w:r w:rsidR="00B40B90" w:rsidRPr="00602B66">
          <w:rPr>
            <w:rFonts w:ascii="Calibri" w:hAnsi="Calibri" w:cs="Calibri"/>
          </w:rPr>
          <w:t>equivalent</w:t>
        </w:r>
      </w:ins>
      <w:ins w:id="517" w:author="Andrea Plunkett" w:date="2024-07-26T12:10:00Z" w16du:dateUtc="2024-07-26T19:10:00Z">
        <w:r w:rsidRPr="00602B66">
          <w:rPr>
            <w:rFonts w:ascii="Calibri" w:hAnsi="Calibri" w:cs="Calibri"/>
          </w:rPr>
          <w:t xml:space="preserve"> to zero. This implies that at least one of the predictors has an effect on the price.</w:t>
        </w:r>
      </w:ins>
    </w:p>
    <w:p w14:paraId="02ECD71F" w14:textId="2A54DB2C" w:rsidR="006A075F" w:rsidRPr="00602B66" w:rsidRDefault="006A075F">
      <w:pPr>
        <w:spacing w:line="360" w:lineRule="auto"/>
        <w:rPr>
          <w:ins w:id="518" w:author="Andrea Plunkett" w:date="2024-07-26T12:10:00Z" w16du:dateUtc="2024-07-26T19:10:00Z"/>
          <w:rFonts w:ascii="Calibri" w:hAnsi="Calibri" w:cs="Calibri"/>
        </w:rPr>
        <w:pPrChange w:id="519" w:author="Andrea Plunkett" w:date="2024-07-26T12:10:00Z" w16du:dateUtc="2024-07-26T19:10:00Z">
          <w:pPr/>
        </w:pPrChange>
      </w:pPr>
      <w:ins w:id="520" w:author="Andrea Plunkett" w:date="2024-07-26T12:11:00Z" w16du:dateUtc="2024-07-26T19:11:00Z">
        <w:r>
          <w:rPr>
            <w:rFonts w:ascii="Calibri" w:hAnsi="Calibri" w:cs="Calibri"/>
          </w:rPr>
          <w:t xml:space="preserve">    </w:t>
        </w:r>
      </w:ins>
      <w:ins w:id="521" w:author="Andrea Plunkett" w:date="2024-07-26T12:10:00Z" w16du:dateUtc="2024-07-26T19:10:00Z">
        <w:r w:rsidRPr="00602B66">
          <w:rPr>
            <w:rFonts w:ascii="Calibri" w:hAnsi="Calibri" w:cs="Calibri"/>
          </w:rPr>
          <w:t>The p-value for the F-statistic is less than 2.2e-16, which is significantly smaller than the 5% level of significance. Therefore, we reject the null hypothesis.</w:t>
        </w:r>
      </w:ins>
    </w:p>
    <w:p w14:paraId="53057DED" w14:textId="77777777" w:rsidR="006A075F" w:rsidRPr="00602B66" w:rsidRDefault="006A075F">
      <w:pPr>
        <w:spacing w:line="360" w:lineRule="auto"/>
        <w:rPr>
          <w:ins w:id="522" w:author="Andrea Plunkett" w:date="2024-07-26T12:10:00Z" w16du:dateUtc="2024-07-26T19:10:00Z"/>
          <w:rFonts w:ascii="Calibri" w:hAnsi="Calibri" w:cs="Calibri"/>
        </w:rPr>
        <w:pPrChange w:id="523" w:author="Andrea Plunkett" w:date="2024-07-26T12:10:00Z" w16du:dateUtc="2024-07-26T19:10:00Z">
          <w:pPr/>
        </w:pPrChange>
      </w:pPr>
      <w:ins w:id="524" w:author="Andrea Plunkett" w:date="2024-07-26T12:10:00Z" w16du:dateUtc="2024-07-26T19:10:00Z">
        <w:r w:rsidRPr="00602B66">
          <w:rPr>
            <w:rFonts w:ascii="Calibri" w:hAnsi="Calibri" w:cs="Calibri"/>
          </w:rPr>
          <w:t>In conclusion, the model is significant at a 5% level of significance. This means that at least one of the predictors (sqft_living, sqft_above, age, bathrooms, view1, view2) has a significant effect on the price of the house. </w:t>
        </w:r>
      </w:ins>
    </w:p>
    <w:p w14:paraId="2BFA4D67" w14:textId="4C2E589E" w:rsidR="006A075F" w:rsidRDefault="006A075F" w:rsidP="006A075F">
      <w:pPr>
        <w:spacing w:line="360" w:lineRule="auto"/>
        <w:rPr>
          <w:ins w:id="525" w:author="Andrea Plunkett" w:date="2024-07-26T19:11:00Z" w16du:dateUtc="2024-07-27T02:11:00Z"/>
          <w:rFonts w:ascii="Calibri" w:hAnsi="Calibri" w:cs="Calibri"/>
          <w:lang w:val="en-US"/>
        </w:rPr>
      </w:pPr>
      <w:ins w:id="526" w:author="Andrea Plunkett" w:date="2024-07-26T12:11:00Z" w16du:dateUtc="2024-07-26T19:11:00Z">
        <w:r>
          <w:rPr>
            <w:rFonts w:ascii="Calibri" w:hAnsi="Calibri" w:cs="Calibri"/>
          </w:rPr>
          <w:t xml:space="preserve">    </w:t>
        </w:r>
      </w:ins>
      <w:ins w:id="527" w:author="Andrea Plunkett" w:date="2024-07-26T12:10:00Z" w16du:dateUtc="2024-07-26T19:10:00Z">
        <w:r w:rsidRPr="00602B66">
          <w:rPr>
            <w:rFonts w:ascii="Calibri" w:hAnsi="Calibri" w:cs="Calibri"/>
            <w:lang w:val="en-US"/>
          </w:rPr>
          <w:t>The significance of individual terms can be evaluated using individual beta tests. A p-value less than 0.05 would lead to the rejection of the null hypothesis at a 5% level of significance.</w:t>
        </w:r>
      </w:ins>
    </w:p>
    <w:p w14:paraId="6F37A80C" w14:textId="0819506B" w:rsidR="00F12DE6" w:rsidRDefault="009A3378" w:rsidP="00F12DE6">
      <w:pPr>
        <w:jc w:val="center"/>
        <w:rPr>
          <w:ins w:id="528" w:author="Andrea Plunkett" w:date="2024-07-26T19:11:00Z" w16du:dateUtc="2024-07-27T02:11:00Z"/>
          <w:rFonts w:ascii="Calibri" w:hAnsi="Calibri" w:cs="Calibri"/>
          <w:color w:val="000000"/>
        </w:rPr>
      </w:pPr>
      <m:oMath>
        <m:sSub>
          <m:sSubPr>
            <m:ctrlPr>
              <w:ins w:id="529" w:author="Andrea Plunkett" w:date="2024-07-26T19:11:00Z" w16du:dateUtc="2024-07-27T02:11:00Z">
                <w:rPr>
                  <w:rFonts w:ascii="Cambria Math" w:hAnsi="Cambria Math" w:cs="Calibri"/>
                  <w:i/>
                </w:rPr>
              </w:ins>
            </m:ctrlPr>
          </m:sSubPr>
          <m:e>
            <m:r>
              <w:ins w:id="530" w:author="Andrea Plunkett" w:date="2024-07-26T19:11:00Z" w16du:dateUtc="2024-07-27T02:11:00Z">
                <w:rPr>
                  <w:rFonts w:ascii="Cambria Math" w:hAnsi="Cambria Math" w:cs="Calibri"/>
                </w:rPr>
                <m:t>H</m:t>
              </w:ins>
            </m:r>
          </m:e>
          <m:sub>
            <m:r>
              <w:ins w:id="531" w:author="Andrea Plunkett" w:date="2024-07-26T19:11:00Z" w16du:dateUtc="2024-07-27T02:11:00Z">
                <w:rPr>
                  <w:rFonts w:ascii="Cambria Math" w:hAnsi="Cambria Math" w:cs="Calibri"/>
                </w:rPr>
                <m:t xml:space="preserve">0 </m:t>
              </w:ins>
            </m:r>
          </m:sub>
        </m:sSub>
        <m:r>
          <w:ins w:id="532" w:author="Andrea Plunkett" w:date="2024-07-26T19:11:00Z" w16du:dateUtc="2024-07-27T02:11:00Z">
            <w:rPr>
              <w:rFonts w:ascii="Cambria Math" w:hAnsi="Cambria Math" w:cs="Calibri"/>
            </w:rPr>
            <m:t>:</m:t>
          </w:ins>
        </m:r>
        <m:sSub>
          <m:sSubPr>
            <m:ctrlPr>
              <w:ins w:id="533" w:author="Andrea Plunkett" w:date="2024-07-26T19:11:00Z" w16du:dateUtc="2024-07-27T02:11:00Z">
                <w:rPr>
                  <w:rFonts w:ascii="Cambria Math" w:hAnsi="Cambria Math" w:cs="Calibri"/>
                  <w:i/>
                  <w:color w:val="000000"/>
                </w:rPr>
              </w:ins>
            </m:ctrlPr>
          </m:sSubPr>
          <m:e>
            <m:r>
              <w:ins w:id="534" w:author="Andrea Plunkett" w:date="2024-07-26T19:11:00Z" w16du:dateUtc="2024-07-27T02:11:00Z">
                <w:rPr>
                  <w:rFonts w:ascii="Cambria Math" w:hAnsi="Cambria Math" w:cs="Calibri"/>
                  <w:color w:val="000000"/>
                </w:rPr>
                <m:t>β</m:t>
              </w:ins>
            </m:r>
          </m:e>
          <m:sub>
            <m:r>
              <w:ins w:id="535" w:author="Andrea Plunkett" w:date="2024-07-26T19:12:00Z" w16du:dateUtc="2024-07-27T02:12:00Z">
                <w:rPr>
                  <w:rFonts w:ascii="Cambria Math" w:hAnsi="Cambria Math" w:cs="Calibri"/>
                  <w:color w:val="000000"/>
                </w:rPr>
                <m:t>ᵢ</m:t>
              </w:ins>
            </m:r>
          </m:sub>
        </m:sSub>
        <m:r>
          <w:ins w:id="536" w:author="Andrea Plunkett" w:date="2024-07-26T19:11:00Z" w16du:dateUtc="2024-07-27T02:11:00Z">
            <w:rPr>
              <w:rFonts w:ascii="Cambria Math" w:hAnsi="Cambria Math" w:cs="Calibri"/>
              <w:color w:val="000000"/>
            </w:rPr>
            <m:t>=</m:t>
          </w:ins>
        </m:r>
      </m:oMath>
      <w:ins w:id="537" w:author="Andrea Plunkett" w:date="2024-07-26T19:11:00Z" w16du:dateUtc="2024-07-27T02:11:00Z">
        <w:r w:rsidR="00F12DE6">
          <w:rPr>
            <w:rFonts w:ascii="Calibri" w:hAnsi="Calibri" w:cs="Calibri"/>
            <w:color w:val="000000"/>
          </w:rPr>
          <w:t>0 for some ὶ = 1,2,….n</w:t>
        </w:r>
      </w:ins>
    </w:p>
    <w:p w14:paraId="41DE6414" w14:textId="323A3E04" w:rsidR="00F12DE6" w:rsidRPr="00D82D1A" w:rsidRDefault="009A3378">
      <w:pPr>
        <w:jc w:val="center"/>
        <w:rPr>
          <w:ins w:id="538" w:author="Andrea Plunkett" w:date="2024-07-26T12:10:00Z" w16du:dateUtc="2024-07-26T19:10:00Z"/>
          <w:rFonts w:ascii="Calibri" w:hAnsi="Calibri" w:cs="Calibri"/>
          <w:color w:val="000000"/>
          <w:rPrChange w:id="539" w:author="Andrea Plunkett" w:date="2024-07-26T19:13:00Z" w16du:dateUtc="2024-07-27T02:13:00Z">
            <w:rPr>
              <w:ins w:id="540" w:author="Andrea Plunkett" w:date="2024-07-26T12:10:00Z" w16du:dateUtc="2024-07-26T19:10:00Z"/>
              <w:rFonts w:ascii="Calibri" w:hAnsi="Calibri" w:cs="Calibri"/>
              <w:lang w:val="en-US"/>
            </w:rPr>
          </w:rPrChange>
        </w:rPr>
        <w:pPrChange w:id="541" w:author="Andrea Plunkett" w:date="2024-07-26T19:13:00Z" w16du:dateUtc="2024-07-27T02:13:00Z">
          <w:pPr/>
        </w:pPrChange>
      </w:pPr>
      <m:oMath>
        <m:sSub>
          <m:sSubPr>
            <m:ctrlPr>
              <w:ins w:id="542" w:author="Andrea Plunkett" w:date="2024-07-26T19:11:00Z" w16du:dateUtc="2024-07-27T02:11:00Z">
                <w:rPr>
                  <w:rFonts w:ascii="Cambria Math" w:hAnsi="Cambria Math" w:cs="Calibri"/>
                  <w:i/>
                  <w:color w:val="000000"/>
                </w:rPr>
              </w:ins>
            </m:ctrlPr>
          </m:sSubPr>
          <m:e>
            <m:r>
              <w:ins w:id="543" w:author="Andrea Plunkett" w:date="2024-07-26T19:11:00Z" w16du:dateUtc="2024-07-27T02:11:00Z">
                <w:rPr>
                  <w:rFonts w:ascii="Cambria Math" w:hAnsi="Cambria Math" w:cs="Calibri"/>
                  <w:color w:val="000000"/>
                </w:rPr>
                <m:t>H</m:t>
              </w:ins>
            </m:r>
          </m:e>
          <m:sub>
            <m:r>
              <w:ins w:id="544" w:author="Andrea Plunkett" w:date="2024-07-26T19:11:00Z" w16du:dateUtc="2024-07-27T02:11:00Z">
                <w:rPr>
                  <w:rFonts w:ascii="Cambria Math" w:hAnsi="Cambria Math" w:cs="Calibri"/>
                  <w:color w:val="000000"/>
                </w:rPr>
                <m:t>a</m:t>
              </w:ins>
            </m:r>
          </m:sub>
        </m:sSub>
      </m:oMath>
      <w:ins w:id="545" w:author="Andrea Plunkett" w:date="2024-07-26T19:11:00Z" w16du:dateUtc="2024-07-27T02:11:00Z">
        <w:r w:rsidR="00F12DE6">
          <w:rPr>
            <w:rFonts w:ascii="Calibri" w:hAnsi="Calibri" w:cs="Calibri"/>
            <w:color w:val="000000"/>
          </w:rPr>
          <w:t>:</w:t>
        </w:r>
        <w:r w:rsidR="00F12DE6" w:rsidRPr="00602B66">
          <w:rPr>
            <w:rFonts w:ascii="Cambria Math" w:hAnsi="Cambria Math" w:cs="Calibri"/>
            <w:i/>
            <w:color w:val="000000"/>
          </w:rPr>
          <w:t xml:space="preserve"> </w:t>
        </w:r>
      </w:ins>
      <m:oMath>
        <m:sSub>
          <m:sSubPr>
            <m:ctrlPr>
              <w:ins w:id="546" w:author="Andrea Plunkett" w:date="2024-07-26T19:11:00Z" w16du:dateUtc="2024-07-27T02:11:00Z">
                <w:rPr>
                  <w:rFonts w:ascii="Cambria Math" w:hAnsi="Cambria Math" w:cs="Calibri"/>
                  <w:i/>
                  <w:color w:val="000000"/>
                </w:rPr>
              </w:ins>
            </m:ctrlPr>
          </m:sSubPr>
          <m:e>
            <m:r>
              <w:ins w:id="547" w:author="Andrea Plunkett" w:date="2024-07-26T19:11:00Z" w16du:dateUtc="2024-07-27T02:11:00Z">
                <w:rPr>
                  <w:rFonts w:ascii="Cambria Math" w:hAnsi="Cambria Math" w:cs="Calibri"/>
                  <w:color w:val="000000"/>
                </w:rPr>
                <m:t>β</m:t>
              </w:ins>
            </m:r>
          </m:e>
          <m:sub>
            <m:r>
              <w:ins w:id="548" w:author="Andrea Plunkett" w:date="2024-07-26T19:11:00Z" w16du:dateUtc="2024-07-27T02:11:00Z">
                <w:rPr>
                  <w:rFonts w:ascii="Cambria Math" w:hAnsi="Cambria Math" w:cs="Calibri"/>
                  <w:color w:val="000000"/>
                </w:rPr>
                <m:t>ᵢ</m:t>
              </w:ins>
            </m:r>
          </m:sub>
        </m:sSub>
      </m:oMath>
      <w:ins w:id="549" w:author="Andrea Plunkett" w:date="2024-07-26T19:11:00Z" w16du:dateUtc="2024-07-27T02:11:00Z">
        <w:r w:rsidR="00F12DE6">
          <w:rPr>
            <w:rFonts w:ascii="Calibri" w:hAnsi="Calibri" w:cs="Calibri"/>
            <w:color w:val="000000"/>
          </w:rPr>
          <w:t xml:space="preserve"> ≠ 0</w:t>
        </w:r>
      </w:ins>
    </w:p>
    <w:p w14:paraId="3C783A2A" w14:textId="77777777" w:rsidR="006A075F" w:rsidRPr="00BE2559" w:rsidRDefault="006A075F">
      <w:pPr>
        <w:pStyle w:val="ListParagraph"/>
        <w:numPr>
          <w:ilvl w:val="0"/>
          <w:numId w:val="20"/>
        </w:numPr>
        <w:spacing w:line="360" w:lineRule="auto"/>
        <w:rPr>
          <w:ins w:id="550" w:author="Andrea Plunkett" w:date="2024-07-26T12:10:00Z" w16du:dateUtc="2024-07-26T19:10:00Z"/>
          <w:rFonts w:ascii="Calibri" w:hAnsi="Calibri" w:cs="Calibri"/>
          <w:lang w:val="en-US"/>
        </w:rPr>
        <w:pPrChange w:id="551" w:author="Andrea Plunkett" w:date="2024-07-26T12:10:00Z" w16du:dateUtc="2024-07-26T19:10:00Z">
          <w:pPr>
            <w:pStyle w:val="ListParagraph"/>
            <w:numPr>
              <w:numId w:val="20"/>
            </w:numPr>
            <w:ind w:hanging="360"/>
          </w:pPr>
        </w:pPrChange>
      </w:pPr>
      <w:ins w:id="552" w:author="Andrea Plunkett" w:date="2024-07-26T12:10:00Z" w16du:dateUtc="2024-07-26T19:10:00Z">
        <w:r w:rsidRPr="00BE2559">
          <w:rPr>
            <w:rFonts w:ascii="Calibri" w:hAnsi="Calibri" w:cs="Calibri"/>
            <w:lang w:val="en-US"/>
          </w:rPr>
          <w:t>sqft_living:</w:t>
        </w:r>
      </w:ins>
    </w:p>
    <w:p w14:paraId="6B5C3D9D" w14:textId="4143F7A6" w:rsidR="006A075F" w:rsidRPr="00BE2559" w:rsidRDefault="006A075F">
      <w:pPr>
        <w:pStyle w:val="ListParagraph"/>
        <w:numPr>
          <w:ilvl w:val="0"/>
          <w:numId w:val="22"/>
        </w:numPr>
        <w:spacing w:line="360" w:lineRule="auto"/>
        <w:rPr>
          <w:ins w:id="553" w:author="Andrea Plunkett" w:date="2024-07-26T12:10:00Z" w16du:dateUtc="2024-07-26T19:10:00Z"/>
          <w:rFonts w:ascii="Calibri" w:hAnsi="Calibri" w:cs="Calibri"/>
          <w:lang w:val="en-US"/>
        </w:rPr>
        <w:pPrChange w:id="554" w:author="Andrea Plunkett" w:date="2024-07-26T12:10:00Z" w16du:dateUtc="2024-07-26T19:10:00Z">
          <w:pPr>
            <w:pStyle w:val="ListParagraph"/>
            <w:numPr>
              <w:numId w:val="22"/>
            </w:numPr>
            <w:ind w:hanging="360"/>
          </w:pPr>
        </w:pPrChange>
      </w:pPr>
      <w:ins w:id="555" w:author="Andrea Plunkett" w:date="2024-07-26T12:10:00Z" w16du:dateUtc="2024-07-26T19:10:00Z">
        <w:r w:rsidRPr="00BE2559">
          <w:rPr>
            <w:rFonts w:ascii="Calibri" w:hAnsi="Calibri" w:cs="Calibri"/>
            <w:lang w:val="en-US"/>
          </w:rPr>
          <w:t>Null Hypothesis (</w:t>
        </w:r>
      </w:ins>
      <m:oMath>
        <m:sSub>
          <m:sSubPr>
            <m:ctrlPr>
              <w:ins w:id="556" w:author="Andrea Plunkett" w:date="2024-07-26T12:10:00Z" w16du:dateUtc="2024-07-26T19:10:00Z">
                <w:rPr>
                  <w:rFonts w:ascii="Cambria Math" w:hAnsi="Cambria Math" w:cs="Calibri"/>
                  <w:i/>
                </w:rPr>
              </w:ins>
            </m:ctrlPr>
          </m:sSubPr>
          <m:e>
            <m:r>
              <w:ins w:id="557" w:author="Andrea Plunkett" w:date="2024-07-26T12:10:00Z" w16du:dateUtc="2024-07-26T19:10:00Z">
                <w:rPr>
                  <w:rFonts w:ascii="Cambria Math" w:hAnsi="Cambria Math" w:cs="Calibri"/>
                </w:rPr>
                <m:t>H</m:t>
              </w:ins>
            </m:r>
          </m:e>
          <m:sub>
            <m:r>
              <w:ins w:id="558" w:author="Andrea Plunkett" w:date="2024-07-26T12:10:00Z" w16du:dateUtc="2024-07-26T19:10:00Z">
                <w:rPr>
                  <w:rFonts w:ascii="Cambria Math" w:hAnsi="Cambria Math" w:cs="Calibri"/>
                </w:rPr>
                <m:t>0</m:t>
              </w:ins>
            </m:r>
          </m:sub>
        </m:sSub>
      </m:oMath>
      <w:ins w:id="559" w:author="Andrea Plunkett" w:date="2024-07-26T12:10:00Z" w16du:dateUtc="2024-07-26T19:10:00Z">
        <w:r w:rsidRPr="00BE2559">
          <w:rPr>
            <w:rFonts w:ascii="Calibri" w:hAnsi="Calibri" w:cs="Calibri"/>
            <w:lang w:val="en-US"/>
          </w:rPr>
          <w:t>): The coefficient of sqft_living is equal to zero.</w:t>
        </w:r>
      </w:ins>
      <w:ins w:id="560" w:author="Andrea Plunkett" w:date="2024-07-26T12:13:00Z" w16du:dateUtc="2024-07-26T19:13:00Z">
        <w:r w:rsidR="00D74C0E">
          <w:rPr>
            <w:rFonts w:ascii="Calibri" w:hAnsi="Calibri" w:cs="Calibri"/>
            <w:lang w:val="en-US"/>
          </w:rPr>
          <w:t xml:space="preserve"> </w:t>
        </w:r>
      </w:ins>
      <m:oMath>
        <m:sSub>
          <m:sSubPr>
            <m:ctrlPr>
              <w:ins w:id="561" w:author="Andrea Plunkett" w:date="2024-07-26T12:13:00Z" w16du:dateUtc="2024-07-26T19:13:00Z">
                <w:rPr>
                  <w:rFonts w:ascii="Cambria Math" w:hAnsi="Cambria Math" w:cs="Calibri"/>
                  <w:i/>
                  <w:color w:val="000000"/>
                </w:rPr>
              </w:ins>
            </m:ctrlPr>
          </m:sSubPr>
          <m:e>
            <m:r>
              <w:ins w:id="562" w:author="Andrea Plunkett" w:date="2024-07-26T12:13:00Z" w16du:dateUtc="2024-07-26T19:13:00Z">
                <w:rPr>
                  <w:rFonts w:ascii="Cambria Math" w:hAnsi="Cambria Math" w:cs="Calibri"/>
                  <w:color w:val="000000"/>
                </w:rPr>
                <m:t>H</m:t>
              </w:ins>
            </m:r>
          </m:e>
          <m:sub>
            <m:r>
              <w:ins w:id="563" w:author="Andrea Plunkett" w:date="2024-07-26T12:13:00Z" w16du:dateUtc="2024-07-26T19:13:00Z">
                <w:rPr>
                  <w:rFonts w:ascii="Cambria Math" w:hAnsi="Cambria Math" w:cs="Calibri"/>
                  <w:color w:val="000000"/>
                </w:rPr>
                <m:t>0</m:t>
              </w:ins>
            </m:r>
          </m:sub>
        </m:sSub>
        <m:r>
          <w:ins w:id="564" w:author="Andrea Plunkett" w:date="2024-07-26T12:14:00Z" w16du:dateUtc="2024-07-26T19:14:00Z">
            <w:rPr>
              <w:rFonts w:ascii="Cambria Math" w:hAnsi="Cambria Math" w:cs="Calibri"/>
              <w:color w:val="000000"/>
            </w:rPr>
            <m:t xml:space="preserve">: </m:t>
          </w:ins>
        </m:r>
        <m:sSub>
          <m:sSubPr>
            <m:ctrlPr>
              <w:ins w:id="565" w:author="Andrea Plunkett" w:date="2024-07-26T12:13:00Z" w16du:dateUtc="2024-07-26T19:13:00Z">
                <w:rPr>
                  <w:rFonts w:ascii="Cambria Math" w:hAnsi="Cambria Math" w:cs="Calibri"/>
                  <w:i/>
                  <w:color w:val="000000"/>
                </w:rPr>
              </w:ins>
            </m:ctrlPr>
          </m:sSubPr>
          <m:e>
            <m:r>
              <w:ins w:id="566" w:author="Andrea Plunkett" w:date="2024-07-26T12:13:00Z" w16du:dateUtc="2024-07-26T19:13:00Z">
                <w:rPr>
                  <w:rFonts w:ascii="Cambria Math" w:hAnsi="Cambria Math" w:cs="Calibri"/>
                  <w:color w:val="000000"/>
                </w:rPr>
                <m:t>β</m:t>
              </w:ins>
            </m:r>
          </m:e>
          <m:sub>
            <m:r>
              <w:ins w:id="567" w:author="Andrea Plunkett" w:date="2024-07-26T12:13:00Z" w16du:dateUtc="2024-07-26T19:13:00Z">
                <w:rPr>
                  <w:rFonts w:ascii="Cambria Math" w:hAnsi="Cambria Math" w:cs="Calibri"/>
                  <w:color w:val="000000"/>
                </w:rPr>
                <m:t>1</m:t>
              </w:ins>
            </m:r>
          </m:sub>
        </m:sSub>
      </m:oMath>
      <w:ins w:id="568" w:author="Andrea Plunkett" w:date="2024-07-26T12:14:00Z" w16du:dateUtc="2024-07-26T19:14:00Z">
        <w:r w:rsidR="002D620D">
          <w:rPr>
            <w:rFonts w:ascii="Calibri" w:hAnsi="Calibri" w:cs="Calibri"/>
            <w:color w:val="000000"/>
          </w:rPr>
          <w:t xml:space="preserve"> =</w:t>
        </w:r>
        <w:r w:rsidR="00DD0514">
          <w:rPr>
            <w:rFonts w:ascii="Calibri" w:hAnsi="Calibri" w:cs="Calibri"/>
            <w:color w:val="000000"/>
          </w:rPr>
          <w:t xml:space="preserve"> 0</w:t>
        </w:r>
      </w:ins>
    </w:p>
    <w:p w14:paraId="4CB4A081" w14:textId="71544986" w:rsidR="006A075F" w:rsidRPr="00BE2559" w:rsidRDefault="006A075F">
      <w:pPr>
        <w:pStyle w:val="ListParagraph"/>
        <w:numPr>
          <w:ilvl w:val="0"/>
          <w:numId w:val="22"/>
        </w:numPr>
        <w:spacing w:line="360" w:lineRule="auto"/>
        <w:rPr>
          <w:ins w:id="569" w:author="Andrea Plunkett" w:date="2024-07-26T12:10:00Z" w16du:dateUtc="2024-07-26T19:10:00Z"/>
          <w:rFonts w:ascii="Calibri" w:hAnsi="Calibri" w:cs="Calibri"/>
          <w:lang w:val="en-US"/>
        </w:rPr>
        <w:pPrChange w:id="570" w:author="Andrea Plunkett" w:date="2024-07-26T12:10:00Z" w16du:dateUtc="2024-07-26T19:10:00Z">
          <w:pPr>
            <w:pStyle w:val="ListParagraph"/>
            <w:numPr>
              <w:numId w:val="22"/>
            </w:numPr>
            <w:ind w:hanging="360"/>
          </w:pPr>
        </w:pPrChange>
      </w:pPr>
      <w:ins w:id="571" w:author="Andrea Plunkett" w:date="2024-07-26T12:10:00Z" w16du:dateUtc="2024-07-26T19:10:00Z">
        <w:r w:rsidRPr="00BE2559">
          <w:rPr>
            <w:rFonts w:ascii="Calibri" w:hAnsi="Calibri" w:cs="Calibri"/>
            <w:lang w:val="en-US"/>
          </w:rPr>
          <w:t>Alternative Hypothesis (</w:t>
        </w:r>
      </w:ins>
      <m:oMath>
        <m:sSub>
          <m:sSubPr>
            <m:ctrlPr>
              <w:ins w:id="572" w:author="Andrea Plunkett" w:date="2024-07-26T12:10:00Z" w16du:dateUtc="2024-07-26T19:10:00Z">
                <w:rPr>
                  <w:rFonts w:ascii="Cambria Math" w:hAnsi="Cambria Math" w:cs="Calibri"/>
                  <w:i/>
                  <w:color w:val="000000"/>
                </w:rPr>
              </w:ins>
            </m:ctrlPr>
          </m:sSubPr>
          <m:e>
            <m:r>
              <w:ins w:id="573" w:author="Andrea Plunkett" w:date="2024-07-26T12:10:00Z" w16du:dateUtc="2024-07-26T19:10:00Z">
                <w:rPr>
                  <w:rFonts w:ascii="Cambria Math" w:hAnsi="Cambria Math" w:cs="Calibri"/>
                  <w:color w:val="000000"/>
                </w:rPr>
                <m:t>H</m:t>
              </w:ins>
            </m:r>
          </m:e>
          <m:sub>
            <m:r>
              <w:ins w:id="574" w:author="Andrea Plunkett" w:date="2024-07-26T12:10:00Z" w16du:dateUtc="2024-07-26T19:10:00Z">
                <w:rPr>
                  <w:rFonts w:ascii="Cambria Math" w:hAnsi="Cambria Math" w:cs="Calibri"/>
                  <w:color w:val="000000"/>
                </w:rPr>
                <m:t>a</m:t>
              </w:ins>
            </m:r>
          </m:sub>
        </m:sSub>
      </m:oMath>
      <w:ins w:id="575" w:author="Andrea Plunkett" w:date="2024-07-26T12:10:00Z" w16du:dateUtc="2024-07-26T19:10:00Z">
        <w:r w:rsidRPr="00BE2559">
          <w:rPr>
            <w:rFonts w:ascii="Calibri" w:hAnsi="Calibri" w:cs="Calibri"/>
            <w:lang w:val="en-US"/>
          </w:rPr>
          <w:t>): The coefficient of sqft_living is not equal to zero.</w:t>
        </w:r>
      </w:ins>
      <w:ins w:id="576" w:author="Andrea Plunkett" w:date="2024-07-26T12:14:00Z" w16du:dateUtc="2024-07-26T19:14:00Z">
        <w:r w:rsidR="00DD0514">
          <w:rPr>
            <w:rFonts w:ascii="Calibri" w:hAnsi="Calibri" w:cs="Calibri"/>
            <w:lang w:val="en-US"/>
          </w:rPr>
          <w:t xml:space="preserve"> </w:t>
        </w:r>
      </w:ins>
      <m:oMath>
        <m:sSub>
          <m:sSubPr>
            <m:ctrlPr>
              <w:ins w:id="577" w:author="Andrea Plunkett" w:date="2024-07-26T12:14:00Z" w16du:dateUtc="2024-07-26T19:14:00Z">
                <w:rPr>
                  <w:rFonts w:ascii="Cambria Math" w:hAnsi="Cambria Math" w:cs="Calibri"/>
                  <w:i/>
                  <w:color w:val="000000"/>
                </w:rPr>
              </w:ins>
            </m:ctrlPr>
          </m:sSubPr>
          <m:e>
            <m:r>
              <w:ins w:id="578" w:author="Andrea Plunkett" w:date="2024-07-26T12:14:00Z" w16du:dateUtc="2024-07-26T19:14:00Z">
                <w:rPr>
                  <w:rFonts w:ascii="Cambria Math" w:hAnsi="Cambria Math" w:cs="Calibri"/>
                  <w:color w:val="000000"/>
                </w:rPr>
                <m:t>H</m:t>
              </w:ins>
            </m:r>
          </m:e>
          <m:sub>
            <m:r>
              <w:ins w:id="579" w:author="Andrea Plunkett" w:date="2024-07-26T12:14:00Z" w16du:dateUtc="2024-07-26T19:14:00Z">
                <w:rPr>
                  <w:rFonts w:ascii="Cambria Math" w:hAnsi="Cambria Math" w:cs="Calibri"/>
                  <w:color w:val="000000"/>
                </w:rPr>
                <m:t>a</m:t>
              </w:ins>
            </m:r>
          </m:sub>
        </m:sSub>
        <m:r>
          <w:ins w:id="580" w:author="Andrea Plunkett" w:date="2024-07-26T12:14:00Z" w16du:dateUtc="2024-07-26T19:14:00Z">
            <w:rPr>
              <w:rFonts w:ascii="Cambria Math" w:hAnsi="Cambria Math" w:cs="Calibri"/>
              <w:color w:val="000000"/>
            </w:rPr>
            <m:t xml:space="preserve">: </m:t>
          </w:ins>
        </m:r>
        <m:sSub>
          <m:sSubPr>
            <m:ctrlPr>
              <w:ins w:id="581" w:author="Andrea Plunkett" w:date="2024-07-26T12:14:00Z" w16du:dateUtc="2024-07-26T19:14:00Z">
                <w:rPr>
                  <w:rFonts w:ascii="Cambria Math" w:hAnsi="Cambria Math" w:cs="Calibri"/>
                  <w:i/>
                  <w:color w:val="000000"/>
                </w:rPr>
              </w:ins>
            </m:ctrlPr>
          </m:sSubPr>
          <m:e>
            <m:r>
              <w:ins w:id="582" w:author="Andrea Plunkett" w:date="2024-07-26T12:14:00Z" w16du:dateUtc="2024-07-26T19:14:00Z">
                <w:rPr>
                  <w:rFonts w:ascii="Cambria Math" w:hAnsi="Cambria Math" w:cs="Calibri"/>
                  <w:color w:val="000000"/>
                </w:rPr>
                <m:t>β</m:t>
              </w:ins>
            </m:r>
          </m:e>
          <m:sub>
            <m:r>
              <w:ins w:id="583" w:author="Andrea Plunkett" w:date="2024-07-26T12:14:00Z" w16du:dateUtc="2024-07-26T19:14:00Z">
                <w:rPr>
                  <w:rFonts w:ascii="Cambria Math" w:hAnsi="Cambria Math" w:cs="Calibri"/>
                  <w:color w:val="000000"/>
                </w:rPr>
                <m:t xml:space="preserve">1 </m:t>
              </w:ins>
            </m:r>
          </m:sub>
        </m:sSub>
        <m:r>
          <w:ins w:id="584" w:author="Andrea Plunkett" w:date="2024-07-26T12:15:00Z" w16du:dateUtc="2024-07-26T19:15:00Z">
            <w:rPr>
              <w:rFonts w:ascii="Cambria Math" w:hAnsi="Cambria Math" w:cs="Calibri"/>
              <w:color w:val="000000"/>
            </w:rPr>
            <m:t>≠ 0</m:t>
          </w:ins>
        </m:r>
      </m:oMath>
    </w:p>
    <w:p w14:paraId="487E4111" w14:textId="77777777" w:rsidR="006A075F" w:rsidRPr="00BE2559" w:rsidRDefault="006A075F">
      <w:pPr>
        <w:pStyle w:val="ListParagraph"/>
        <w:numPr>
          <w:ilvl w:val="0"/>
          <w:numId w:val="22"/>
        </w:numPr>
        <w:spacing w:line="360" w:lineRule="auto"/>
        <w:rPr>
          <w:ins w:id="585" w:author="Andrea Plunkett" w:date="2024-07-26T12:10:00Z" w16du:dateUtc="2024-07-26T19:10:00Z"/>
          <w:rFonts w:ascii="Calibri" w:hAnsi="Calibri" w:cs="Calibri"/>
          <w:lang w:val="en-US"/>
        </w:rPr>
        <w:pPrChange w:id="586" w:author="Andrea Plunkett" w:date="2024-07-26T12:10:00Z" w16du:dateUtc="2024-07-26T19:10:00Z">
          <w:pPr>
            <w:pStyle w:val="ListParagraph"/>
            <w:numPr>
              <w:numId w:val="22"/>
            </w:numPr>
            <w:ind w:hanging="360"/>
          </w:pPr>
        </w:pPrChange>
      </w:pPr>
      <w:ins w:id="587" w:author="Andrea Plunkett" w:date="2024-07-26T12:10:00Z" w16du:dateUtc="2024-07-26T19:10:00Z">
        <w:r w:rsidRPr="00BE2559">
          <w:rPr>
            <w:rFonts w:ascii="Calibri" w:hAnsi="Calibri" w:cs="Calibri"/>
            <w:lang w:val="en-US"/>
          </w:rPr>
          <w:t>P-value: &lt; 2e-16</w:t>
        </w:r>
      </w:ins>
    </w:p>
    <w:p w14:paraId="1E2CA03C" w14:textId="0C87218C" w:rsidR="00DD0514" w:rsidRPr="00DD0514" w:rsidRDefault="006A075F">
      <w:pPr>
        <w:pStyle w:val="ListParagraph"/>
        <w:numPr>
          <w:ilvl w:val="0"/>
          <w:numId w:val="22"/>
        </w:numPr>
        <w:spacing w:line="360" w:lineRule="auto"/>
        <w:rPr>
          <w:ins w:id="588" w:author="Andrea Plunkett" w:date="2024-07-26T12:10:00Z" w16du:dateUtc="2024-07-26T19:10:00Z"/>
          <w:rFonts w:ascii="Calibri" w:hAnsi="Calibri" w:cs="Calibri"/>
          <w:lang w:val="en-US"/>
          <w:rPrChange w:id="589" w:author="Andrea Plunkett" w:date="2024-07-26T12:15:00Z" w16du:dateUtc="2024-07-26T19:15:00Z">
            <w:rPr>
              <w:ins w:id="590" w:author="Andrea Plunkett" w:date="2024-07-26T12:10:00Z" w16du:dateUtc="2024-07-26T19:10:00Z"/>
              <w:lang w:val="en-US"/>
            </w:rPr>
          </w:rPrChange>
        </w:rPr>
        <w:pPrChange w:id="591" w:author="Andrea Plunkett" w:date="2024-07-26T12:15:00Z" w16du:dateUtc="2024-07-26T19:15:00Z">
          <w:pPr>
            <w:pStyle w:val="ListParagraph"/>
          </w:pPr>
        </w:pPrChange>
      </w:pPr>
      <w:ins w:id="592" w:author="Andrea Plunkett" w:date="2024-07-26T12:10:00Z" w16du:dateUtc="2024-07-26T19:10:00Z">
        <w:r w:rsidRPr="00BE2559">
          <w:rPr>
            <w:rFonts w:ascii="Calibri" w:hAnsi="Calibri" w:cs="Calibri"/>
            <w:lang w:val="en-US"/>
          </w:rPr>
          <w:t>Conclusion: Since the p-value is less than 0.05, we reject the null hypothesis. The sqft_living term is significant at a 5% level of significance.</w:t>
        </w:r>
      </w:ins>
    </w:p>
    <w:p w14:paraId="643C6036" w14:textId="77777777" w:rsidR="006A075F" w:rsidRPr="00BE2559" w:rsidRDefault="006A075F">
      <w:pPr>
        <w:pStyle w:val="ListParagraph"/>
        <w:numPr>
          <w:ilvl w:val="0"/>
          <w:numId w:val="21"/>
        </w:numPr>
        <w:spacing w:line="360" w:lineRule="auto"/>
        <w:rPr>
          <w:ins w:id="593" w:author="Andrea Plunkett" w:date="2024-07-26T12:10:00Z" w16du:dateUtc="2024-07-26T19:10:00Z"/>
          <w:rFonts w:ascii="Calibri" w:hAnsi="Calibri" w:cs="Calibri"/>
          <w:lang w:val="en-US"/>
        </w:rPr>
        <w:pPrChange w:id="594" w:author="Andrea Plunkett" w:date="2024-07-26T12:10:00Z" w16du:dateUtc="2024-07-26T19:10:00Z">
          <w:pPr>
            <w:pStyle w:val="ListParagraph"/>
            <w:numPr>
              <w:numId w:val="21"/>
            </w:numPr>
            <w:ind w:hanging="360"/>
          </w:pPr>
        </w:pPrChange>
      </w:pPr>
      <w:ins w:id="595" w:author="Andrea Plunkett" w:date="2024-07-26T12:10:00Z" w16du:dateUtc="2024-07-26T19:10:00Z">
        <w:r w:rsidRPr="00BE2559">
          <w:rPr>
            <w:rFonts w:ascii="Calibri" w:hAnsi="Calibri" w:cs="Calibri"/>
            <w:lang w:val="en-US"/>
          </w:rPr>
          <w:t>sqft_above:</w:t>
        </w:r>
      </w:ins>
    </w:p>
    <w:p w14:paraId="7B43DE7E" w14:textId="737E60F8" w:rsidR="006A075F" w:rsidRPr="00BE2559" w:rsidRDefault="006A075F">
      <w:pPr>
        <w:pStyle w:val="ListParagraph"/>
        <w:numPr>
          <w:ilvl w:val="0"/>
          <w:numId w:val="23"/>
        </w:numPr>
        <w:spacing w:line="360" w:lineRule="auto"/>
        <w:rPr>
          <w:ins w:id="596" w:author="Andrea Plunkett" w:date="2024-07-26T12:10:00Z" w16du:dateUtc="2024-07-26T19:10:00Z"/>
          <w:rFonts w:ascii="Calibri" w:hAnsi="Calibri" w:cs="Calibri"/>
          <w:lang w:val="en-US"/>
        </w:rPr>
        <w:pPrChange w:id="597" w:author="Andrea Plunkett" w:date="2024-07-26T12:10:00Z" w16du:dateUtc="2024-07-26T19:10:00Z">
          <w:pPr>
            <w:pStyle w:val="ListParagraph"/>
            <w:numPr>
              <w:numId w:val="23"/>
            </w:numPr>
            <w:ind w:hanging="360"/>
          </w:pPr>
        </w:pPrChange>
      </w:pPr>
      <w:ins w:id="598" w:author="Andrea Plunkett" w:date="2024-07-26T12:10:00Z" w16du:dateUtc="2024-07-26T19:10:00Z">
        <w:r w:rsidRPr="00BE2559">
          <w:rPr>
            <w:rFonts w:ascii="Calibri" w:hAnsi="Calibri" w:cs="Calibri"/>
            <w:lang w:val="en-US"/>
          </w:rPr>
          <w:t>Null Hypothesis (</w:t>
        </w:r>
      </w:ins>
      <m:oMath>
        <m:sSub>
          <m:sSubPr>
            <m:ctrlPr>
              <w:ins w:id="599" w:author="Andrea Plunkett" w:date="2024-07-26T12:10:00Z" w16du:dateUtc="2024-07-26T19:10:00Z">
                <w:rPr>
                  <w:rFonts w:ascii="Cambria Math" w:hAnsi="Cambria Math" w:cs="Calibri"/>
                  <w:i/>
                </w:rPr>
              </w:ins>
            </m:ctrlPr>
          </m:sSubPr>
          <m:e>
            <m:r>
              <w:ins w:id="600" w:author="Andrea Plunkett" w:date="2024-07-26T12:10:00Z" w16du:dateUtc="2024-07-26T19:10:00Z">
                <w:rPr>
                  <w:rFonts w:ascii="Cambria Math" w:hAnsi="Cambria Math" w:cs="Calibri"/>
                </w:rPr>
                <m:t>H</m:t>
              </w:ins>
            </m:r>
          </m:e>
          <m:sub>
            <m:r>
              <w:ins w:id="601" w:author="Andrea Plunkett" w:date="2024-07-26T12:10:00Z" w16du:dateUtc="2024-07-26T19:10:00Z">
                <w:rPr>
                  <w:rFonts w:ascii="Cambria Math" w:hAnsi="Cambria Math" w:cs="Calibri"/>
                </w:rPr>
                <m:t>0</m:t>
              </w:ins>
            </m:r>
          </m:sub>
        </m:sSub>
      </m:oMath>
      <w:ins w:id="602" w:author="Andrea Plunkett" w:date="2024-07-26T12:10:00Z" w16du:dateUtc="2024-07-26T19:10:00Z">
        <w:r w:rsidRPr="00BE2559">
          <w:rPr>
            <w:rFonts w:ascii="Calibri" w:hAnsi="Calibri" w:cs="Calibri"/>
            <w:lang w:val="en-US"/>
          </w:rPr>
          <w:t>): The coefficient of sqft_above is equal to zero.</w:t>
        </w:r>
      </w:ins>
      <w:ins w:id="603" w:author="Andrea Plunkett" w:date="2024-07-26T12:15:00Z" w16du:dateUtc="2024-07-26T19:15:00Z">
        <w:r w:rsidR="00DD0514">
          <w:rPr>
            <w:rFonts w:ascii="Calibri" w:hAnsi="Calibri" w:cs="Calibri"/>
            <w:lang w:val="en-US"/>
          </w:rPr>
          <w:t xml:space="preserve"> </w:t>
        </w:r>
      </w:ins>
      <m:oMath>
        <m:sSub>
          <m:sSubPr>
            <m:ctrlPr>
              <w:ins w:id="604" w:author="Andrea Plunkett" w:date="2024-07-26T12:15:00Z" w16du:dateUtc="2024-07-26T19:15:00Z">
                <w:rPr>
                  <w:rFonts w:ascii="Cambria Math" w:hAnsi="Cambria Math" w:cs="Calibri"/>
                  <w:i/>
                  <w:color w:val="000000"/>
                </w:rPr>
              </w:ins>
            </m:ctrlPr>
          </m:sSubPr>
          <m:e>
            <m:r>
              <w:ins w:id="605" w:author="Andrea Plunkett" w:date="2024-07-26T12:15:00Z" w16du:dateUtc="2024-07-26T19:15:00Z">
                <w:rPr>
                  <w:rFonts w:ascii="Cambria Math" w:hAnsi="Cambria Math" w:cs="Calibri"/>
                  <w:color w:val="000000"/>
                </w:rPr>
                <m:t>H</m:t>
              </w:ins>
            </m:r>
          </m:e>
          <m:sub>
            <m:r>
              <w:ins w:id="606" w:author="Andrea Plunkett" w:date="2024-07-26T12:15:00Z" w16du:dateUtc="2024-07-26T19:15:00Z">
                <w:rPr>
                  <w:rFonts w:ascii="Cambria Math" w:hAnsi="Cambria Math" w:cs="Calibri"/>
                  <w:color w:val="000000"/>
                </w:rPr>
                <m:t>0</m:t>
              </w:ins>
            </m:r>
          </m:sub>
        </m:sSub>
        <m:r>
          <w:ins w:id="607" w:author="Andrea Plunkett" w:date="2024-07-26T12:15:00Z" w16du:dateUtc="2024-07-26T19:15:00Z">
            <w:rPr>
              <w:rFonts w:ascii="Cambria Math" w:hAnsi="Cambria Math" w:cs="Calibri"/>
              <w:color w:val="000000"/>
            </w:rPr>
            <m:t xml:space="preserve">: </m:t>
          </w:ins>
        </m:r>
        <m:sSub>
          <m:sSubPr>
            <m:ctrlPr>
              <w:ins w:id="608" w:author="Andrea Plunkett" w:date="2024-07-26T12:15:00Z" w16du:dateUtc="2024-07-26T19:15:00Z">
                <w:rPr>
                  <w:rFonts w:ascii="Cambria Math" w:hAnsi="Cambria Math" w:cs="Calibri"/>
                  <w:i/>
                  <w:color w:val="000000"/>
                </w:rPr>
              </w:ins>
            </m:ctrlPr>
          </m:sSubPr>
          <m:e>
            <m:r>
              <w:ins w:id="609" w:author="Andrea Plunkett" w:date="2024-07-26T12:15:00Z" w16du:dateUtc="2024-07-26T19:15:00Z">
                <w:rPr>
                  <w:rFonts w:ascii="Cambria Math" w:hAnsi="Cambria Math" w:cs="Calibri"/>
                  <w:color w:val="000000"/>
                </w:rPr>
                <m:t>β</m:t>
              </w:ins>
            </m:r>
          </m:e>
          <m:sub>
            <m:r>
              <w:ins w:id="610" w:author="Andrea Plunkett" w:date="2024-07-26T12:15:00Z" w16du:dateUtc="2024-07-26T19:15:00Z">
                <w:rPr>
                  <w:rFonts w:ascii="Cambria Math" w:hAnsi="Cambria Math" w:cs="Calibri"/>
                  <w:color w:val="000000"/>
                </w:rPr>
                <m:t>2</m:t>
              </w:ins>
            </m:r>
          </m:sub>
        </m:sSub>
      </m:oMath>
      <w:ins w:id="611" w:author="Andrea Plunkett" w:date="2024-07-26T12:15:00Z" w16du:dateUtc="2024-07-26T19:15:00Z">
        <w:r w:rsidR="00DD0514">
          <w:rPr>
            <w:rFonts w:ascii="Calibri" w:hAnsi="Calibri" w:cs="Calibri"/>
            <w:color w:val="000000"/>
          </w:rPr>
          <w:t xml:space="preserve"> = 0</w:t>
        </w:r>
      </w:ins>
    </w:p>
    <w:p w14:paraId="75BB70AC" w14:textId="348279E4" w:rsidR="006A075F" w:rsidRPr="00BE2559" w:rsidRDefault="006A075F">
      <w:pPr>
        <w:pStyle w:val="ListParagraph"/>
        <w:numPr>
          <w:ilvl w:val="0"/>
          <w:numId w:val="23"/>
        </w:numPr>
        <w:spacing w:line="360" w:lineRule="auto"/>
        <w:rPr>
          <w:ins w:id="612" w:author="Andrea Plunkett" w:date="2024-07-26T12:10:00Z" w16du:dateUtc="2024-07-26T19:10:00Z"/>
          <w:rFonts w:ascii="Calibri" w:hAnsi="Calibri" w:cs="Calibri"/>
          <w:lang w:val="en-US"/>
        </w:rPr>
        <w:pPrChange w:id="613" w:author="Andrea Plunkett" w:date="2024-07-26T12:10:00Z" w16du:dateUtc="2024-07-26T19:10:00Z">
          <w:pPr>
            <w:pStyle w:val="ListParagraph"/>
            <w:numPr>
              <w:numId w:val="23"/>
            </w:numPr>
            <w:ind w:hanging="360"/>
          </w:pPr>
        </w:pPrChange>
      </w:pPr>
      <w:ins w:id="614" w:author="Andrea Plunkett" w:date="2024-07-26T12:10:00Z" w16du:dateUtc="2024-07-26T19:10:00Z">
        <w:r w:rsidRPr="00BE2559">
          <w:rPr>
            <w:rFonts w:ascii="Calibri" w:hAnsi="Calibri" w:cs="Calibri"/>
            <w:lang w:val="en-US"/>
          </w:rPr>
          <w:t>Alternative Hypothesis (</w:t>
        </w:r>
      </w:ins>
      <m:oMath>
        <m:sSub>
          <m:sSubPr>
            <m:ctrlPr>
              <w:ins w:id="615" w:author="Andrea Plunkett" w:date="2024-07-26T12:10:00Z" w16du:dateUtc="2024-07-26T19:10:00Z">
                <w:rPr>
                  <w:rFonts w:ascii="Cambria Math" w:hAnsi="Cambria Math" w:cs="Calibri"/>
                  <w:i/>
                  <w:color w:val="000000"/>
                </w:rPr>
              </w:ins>
            </m:ctrlPr>
          </m:sSubPr>
          <m:e>
            <m:r>
              <w:ins w:id="616" w:author="Andrea Plunkett" w:date="2024-07-26T12:10:00Z" w16du:dateUtc="2024-07-26T19:10:00Z">
                <w:rPr>
                  <w:rFonts w:ascii="Cambria Math" w:hAnsi="Cambria Math" w:cs="Calibri"/>
                  <w:color w:val="000000"/>
                </w:rPr>
                <m:t>H</m:t>
              </w:ins>
            </m:r>
          </m:e>
          <m:sub>
            <m:r>
              <w:ins w:id="617" w:author="Andrea Plunkett" w:date="2024-07-26T12:10:00Z" w16du:dateUtc="2024-07-26T19:10:00Z">
                <w:rPr>
                  <w:rFonts w:ascii="Cambria Math" w:hAnsi="Cambria Math" w:cs="Calibri"/>
                  <w:color w:val="000000"/>
                </w:rPr>
                <m:t>a</m:t>
              </w:ins>
            </m:r>
          </m:sub>
        </m:sSub>
      </m:oMath>
      <w:ins w:id="618" w:author="Andrea Plunkett" w:date="2024-07-26T12:10:00Z" w16du:dateUtc="2024-07-26T19:10:00Z">
        <w:r w:rsidRPr="00BE2559">
          <w:rPr>
            <w:rFonts w:ascii="Calibri" w:hAnsi="Calibri" w:cs="Calibri"/>
            <w:lang w:val="en-US"/>
          </w:rPr>
          <w:t>): The coefficient of sqft_above is not equal to zero.</w:t>
        </w:r>
      </w:ins>
      <w:ins w:id="619" w:author="Andrea Plunkett" w:date="2024-07-26T12:15:00Z" w16du:dateUtc="2024-07-26T19:15:00Z">
        <w:r w:rsidR="00A62FAB">
          <w:rPr>
            <w:rFonts w:ascii="Calibri" w:hAnsi="Calibri" w:cs="Calibri"/>
            <w:lang w:val="en-US"/>
          </w:rPr>
          <w:t xml:space="preserve"> </w:t>
        </w:r>
      </w:ins>
      <m:oMath>
        <m:sSub>
          <m:sSubPr>
            <m:ctrlPr>
              <w:ins w:id="620" w:author="Andrea Plunkett" w:date="2024-07-26T12:15:00Z" w16du:dateUtc="2024-07-26T19:15:00Z">
                <w:rPr>
                  <w:rFonts w:ascii="Cambria Math" w:hAnsi="Cambria Math" w:cs="Calibri"/>
                  <w:i/>
                  <w:color w:val="000000"/>
                </w:rPr>
              </w:ins>
            </m:ctrlPr>
          </m:sSubPr>
          <m:e>
            <m:r>
              <w:ins w:id="621" w:author="Andrea Plunkett" w:date="2024-07-26T12:15:00Z" w16du:dateUtc="2024-07-26T19:15:00Z">
                <w:rPr>
                  <w:rFonts w:ascii="Cambria Math" w:hAnsi="Cambria Math" w:cs="Calibri"/>
                  <w:color w:val="000000"/>
                </w:rPr>
                <m:t>H</m:t>
              </w:ins>
            </m:r>
          </m:e>
          <m:sub>
            <m:r>
              <w:ins w:id="622" w:author="Andrea Plunkett" w:date="2024-07-26T12:15:00Z" w16du:dateUtc="2024-07-26T19:15:00Z">
                <w:rPr>
                  <w:rFonts w:ascii="Cambria Math" w:hAnsi="Cambria Math" w:cs="Calibri"/>
                  <w:color w:val="000000"/>
                </w:rPr>
                <m:t>a</m:t>
              </w:ins>
            </m:r>
          </m:sub>
        </m:sSub>
        <m:r>
          <w:ins w:id="623" w:author="Andrea Plunkett" w:date="2024-07-26T12:15:00Z" w16du:dateUtc="2024-07-26T19:15:00Z">
            <w:rPr>
              <w:rFonts w:ascii="Cambria Math" w:hAnsi="Cambria Math" w:cs="Calibri"/>
              <w:color w:val="000000"/>
            </w:rPr>
            <m:t xml:space="preserve">: </m:t>
          </w:ins>
        </m:r>
        <m:sSub>
          <m:sSubPr>
            <m:ctrlPr>
              <w:ins w:id="624" w:author="Andrea Plunkett" w:date="2024-07-26T12:15:00Z" w16du:dateUtc="2024-07-26T19:15:00Z">
                <w:rPr>
                  <w:rFonts w:ascii="Cambria Math" w:hAnsi="Cambria Math" w:cs="Calibri"/>
                  <w:i/>
                  <w:color w:val="000000"/>
                </w:rPr>
              </w:ins>
            </m:ctrlPr>
          </m:sSubPr>
          <m:e>
            <m:r>
              <w:ins w:id="625" w:author="Andrea Plunkett" w:date="2024-07-26T12:15:00Z" w16du:dateUtc="2024-07-26T19:15:00Z">
                <w:rPr>
                  <w:rFonts w:ascii="Cambria Math" w:hAnsi="Cambria Math" w:cs="Calibri"/>
                  <w:color w:val="000000"/>
                </w:rPr>
                <m:t>β</m:t>
              </w:ins>
            </m:r>
          </m:e>
          <m:sub>
            <m:r>
              <w:ins w:id="626" w:author="Andrea Plunkett" w:date="2024-07-26T12:15:00Z" w16du:dateUtc="2024-07-26T19:15:00Z">
                <w:rPr>
                  <w:rFonts w:ascii="Cambria Math" w:hAnsi="Cambria Math" w:cs="Calibri"/>
                  <w:color w:val="000000"/>
                </w:rPr>
                <m:t>2</m:t>
              </w:ins>
            </m:r>
          </m:sub>
        </m:sSub>
        <m:r>
          <w:ins w:id="627" w:author="Andrea Plunkett" w:date="2024-07-26T12:15:00Z" w16du:dateUtc="2024-07-26T19:15:00Z">
            <w:rPr>
              <w:rFonts w:ascii="Cambria Math" w:hAnsi="Cambria Math" w:cs="Calibri"/>
              <w:color w:val="000000"/>
            </w:rPr>
            <m:t>≠ 0</m:t>
          </w:ins>
        </m:r>
      </m:oMath>
    </w:p>
    <w:p w14:paraId="32DE5BB7" w14:textId="77777777" w:rsidR="006A075F" w:rsidRPr="00BE2559" w:rsidRDefault="006A075F">
      <w:pPr>
        <w:pStyle w:val="ListParagraph"/>
        <w:numPr>
          <w:ilvl w:val="0"/>
          <w:numId w:val="23"/>
        </w:numPr>
        <w:spacing w:line="360" w:lineRule="auto"/>
        <w:rPr>
          <w:ins w:id="628" w:author="Andrea Plunkett" w:date="2024-07-26T12:10:00Z" w16du:dateUtc="2024-07-26T19:10:00Z"/>
          <w:rFonts w:ascii="Calibri" w:hAnsi="Calibri" w:cs="Calibri"/>
          <w:lang w:val="en-US"/>
        </w:rPr>
        <w:pPrChange w:id="629" w:author="Andrea Plunkett" w:date="2024-07-26T12:10:00Z" w16du:dateUtc="2024-07-26T19:10:00Z">
          <w:pPr>
            <w:pStyle w:val="ListParagraph"/>
            <w:numPr>
              <w:numId w:val="23"/>
            </w:numPr>
            <w:ind w:hanging="360"/>
          </w:pPr>
        </w:pPrChange>
      </w:pPr>
      <w:ins w:id="630" w:author="Andrea Plunkett" w:date="2024-07-26T12:10:00Z" w16du:dateUtc="2024-07-26T19:10:00Z">
        <w:r w:rsidRPr="00BE2559">
          <w:rPr>
            <w:rFonts w:ascii="Calibri" w:hAnsi="Calibri" w:cs="Calibri"/>
            <w:lang w:val="en-US"/>
          </w:rPr>
          <w:t>P-value: 0.00894</w:t>
        </w:r>
      </w:ins>
    </w:p>
    <w:p w14:paraId="6E6DA44A" w14:textId="6B975377" w:rsidR="006A075F" w:rsidRPr="006A075F" w:rsidRDefault="006A075F">
      <w:pPr>
        <w:pStyle w:val="ListParagraph"/>
        <w:numPr>
          <w:ilvl w:val="0"/>
          <w:numId w:val="23"/>
        </w:numPr>
        <w:spacing w:line="360" w:lineRule="auto"/>
        <w:rPr>
          <w:ins w:id="631" w:author="Andrea Plunkett" w:date="2024-07-26T12:10:00Z" w16du:dateUtc="2024-07-26T19:10:00Z"/>
          <w:rFonts w:ascii="Calibri" w:hAnsi="Calibri" w:cs="Calibri"/>
          <w:lang w:val="en-US"/>
          <w:rPrChange w:id="632" w:author="Andrea Plunkett" w:date="2024-07-26T12:11:00Z" w16du:dateUtc="2024-07-26T19:11:00Z">
            <w:rPr>
              <w:ins w:id="633" w:author="Andrea Plunkett" w:date="2024-07-26T12:10:00Z" w16du:dateUtc="2024-07-26T19:10:00Z"/>
              <w:lang w:val="en-US"/>
            </w:rPr>
          </w:rPrChange>
        </w:rPr>
        <w:pPrChange w:id="634" w:author="Andrea Plunkett" w:date="2024-07-26T12:11:00Z" w16du:dateUtc="2024-07-26T19:11:00Z">
          <w:pPr>
            <w:pStyle w:val="ListParagraph"/>
          </w:pPr>
        </w:pPrChange>
      </w:pPr>
      <w:ins w:id="635" w:author="Andrea Plunkett" w:date="2024-07-26T12:10:00Z" w16du:dateUtc="2024-07-26T19:10:00Z">
        <w:r w:rsidRPr="00BE2559">
          <w:rPr>
            <w:rFonts w:ascii="Calibri" w:hAnsi="Calibri" w:cs="Calibri"/>
            <w:lang w:val="en-US"/>
          </w:rPr>
          <w:t>Conclusion: Since the p-value is less than 0.05, we reject the null hypothesis. The sqft_above term is significant at a 5% level of significance.</w:t>
        </w:r>
      </w:ins>
    </w:p>
    <w:p w14:paraId="7F44ADEE" w14:textId="77777777" w:rsidR="006A075F" w:rsidRPr="00BE2559" w:rsidRDefault="006A075F">
      <w:pPr>
        <w:pStyle w:val="ListParagraph"/>
        <w:numPr>
          <w:ilvl w:val="0"/>
          <w:numId w:val="21"/>
        </w:numPr>
        <w:spacing w:line="360" w:lineRule="auto"/>
        <w:rPr>
          <w:ins w:id="636" w:author="Andrea Plunkett" w:date="2024-07-26T12:10:00Z" w16du:dateUtc="2024-07-26T19:10:00Z"/>
          <w:rFonts w:ascii="Calibri" w:hAnsi="Calibri" w:cs="Calibri"/>
          <w:lang w:val="en-US"/>
        </w:rPr>
        <w:pPrChange w:id="637" w:author="Andrea Plunkett" w:date="2024-07-26T12:10:00Z" w16du:dateUtc="2024-07-26T19:10:00Z">
          <w:pPr>
            <w:pStyle w:val="ListParagraph"/>
            <w:numPr>
              <w:numId w:val="21"/>
            </w:numPr>
            <w:ind w:hanging="360"/>
          </w:pPr>
        </w:pPrChange>
      </w:pPr>
      <w:ins w:id="638" w:author="Andrea Plunkett" w:date="2024-07-26T12:10:00Z" w16du:dateUtc="2024-07-26T19:10:00Z">
        <w:r w:rsidRPr="00BE2559">
          <w:rPr>
            <w:rFonts w:ascii="Calibri" w:hAnsi="Calibri" w:cs="Calibri"/>
            <w:lang w:val="en-US"/>
          </w:rPr>
          <w:t>age:</w:t>
        </w:r>
      </w:ins>
    </w:p>
    <w:p w14:paraId="08D177D4" w14:textId="2D6F5D90" w:rsidR="006A075F" w:rsidRPr="00BE2559" w:rsidRDefault="006A075F">
      <w:pPr>
        <w:pStyle w:val="ListParagraph"/>
        <w:numPr>
          <w:ilvl w:val="0"/>
          <w:numId w:val="24"/>
        </w:numPr>
        <w:spacing w:line="360" w:lineRule="auto"/>
        <w:rPr>
          <w:ins w:id="639" w:author="Andrea Plunkett" w:date="2024-07-26T12:10:00Z" w16du:dateUtc="2024-07-26T19:10:00Z"/>
          <w:rFonts w:ascii="Calibri" w:hAnsi="Calibri" w:cs="Calibri"/>
          <w:lang w:val="en-US"/>
        </w:rPr>
        <w:pPrChange w:id="640" w:author="Andrea Plunkett" w:date="2024-07-26T12:10:00Z" w16du:dateUtc="2024-07-26T19:10:00Z">
          <w:pPr>
            <w:pStyle w:val="ListParagraph"/>
            <w:numPr>
              <w:numId w:val="24"/>
            </w:numPr>
            <w:ind w:hanging="360"/>
          </w:pPr>
        </w:pPrChange>
      </w:pPr>
      <w:ins w:id="641" w:author="Andrea Plunkett" w:date="2024-07-26T12:10:00Z" w16du:dateUtc="2024-07-26T19:10:00Z">
        <w:r w:rsidRPr="00BE2559">
          <w:rPr>
            <w:rFonts w:ascii="Calibri" w:hAnsi="Calibri" w:cs="Calibri"/>
            <w:lang w:val="en-US"/>
          </w:rPr>
          <w:lastRenderedPageBreak/>
          <w:t>Null Hypothesis (</w:t>
        </w:r>
      </w:ins>
      <m:oMath>
        <m:sSub>
          <m:sSubPr>
            <m:ctrlPr>
              <w:ins w:id="642" w:author="Andrea Plunkett" w:date="2024-07-26T12:10:00Z" w16du:dateUtc="2024-07-26T19:10:00Z">
                <w:rPr>
                  <w:rFonts w:ascii="Cambria Math" w:hAnsi="Cambria Math" w:cs="Calibri"/>
                  <w:i/>
                </w:rPr>
              </w:ins>
            </m:ctrlPr>
          </m:sSubPr>
          <m:e>
            <m:r>
              <w:ins w:id="643" w:author="Andrea Plunkett" w:date="2024-07-26T12:10:00Z" w16du:dateUtc="2024-07-26T19:10:00Z">
                <w:rPr>
                  <w:rFonts w:ascii="Cambria Math" w:hAnsi="Cambria Math" w:cs="Calibri"/>
                </w:rPr>
                <m:t>H</m:t>
              </w:ins>
            </m:r>
          </m:e>
          <m:sub>
            <m:r>
              <w:ins w:id="644" w:author="Andrea Plunkett" w:date="2024-07-26T12:10:00Z" w16du:dateUtc="2024-07-26T19:10:00Z">
                <w:rPr>
                  <w:rFonts w:ascii="Cambria Math" w:hAnsi="Cambria Math" w:cs="Calibri"/>
                </w:rPr>
                <m:t>0</m:t>
              </w:ins>
            </m:r>
          </m:sub>
        </m:sSub>
      </m:oMath>
      <w:ins w:id="645" w:author="Andrea Plunkett" w:date="2024-07-26T12:10:00Z" w16du:dateUtc="2024-07-26T19:10:00Z">
        <w:r w:rsidRPr="00BE2559">
          <w:rPr>
            <w:rFonts w:ascii="Calibri" w:hAnsi="Calibri" w:cs="Calibri"/>
            <w:lang w:val="en-US"/>
          </w:rPr>
          <w:t>): The coefficient of age is equal to zero.</w:t>
        </w:r>
      </w:ins>
      <w:ins w:id="646" w:author="Andrea Plunkett" w:date="2024-07-26T12:16:00Z" w16du:dateUtc="2024-07-26T19:16:00Z">
        <w:r w:rsidR="00A62FAB" w:rsidRPr="00A62FAB">
          <w:rPr>
            <w:rFonts w:ascii="Cambria Math" w:hAnsi="Cambria Math" w:cs="Calibri"/>
            <w:i/>
            <w:color w:val="000000"/>
          </w:rPr>
          <w:t xml:space="preserve"> </w:t>
        </w:r>
      </w:ins>
      <m:oMath>
        <m:sSub>
          <m:sSubPr>
            <m:ctrlPr>
              <w:ins w:id="647" w:author="Andrea Plunkett" w:date="2024-07-26T12:16:00Z" w16du:dateUtc="2024-07-26T19:16:00Z">
                <w:rPr>
                  <w:rFonts w:ascii="Cambria Math" w:hAnsi="Cambria Math" w:cs="Calibri"/>
                  <w:i/>
                  <w:color w:val="000000"/>
                </w:rPr>
              </w:ins>
            </m:ctrlPr>
          </m:sSubPr>
          <m:e>
            <m:r>
              <w:ins w:id="648" w:author="Andrea Plunkett" w:date="2024-07-26T12:16:00Z" w16du:dateUtc="2024-07-26T19:16:00Z">
                <w:rPr>
                  <w:rFonts w:ascii="Cambria Math" w:hAnsi="Cambria Math" w:cs="Calibri"/>
                  <w:color w:val="000000"/>
                </w:rPr>
                <m:t>H</m:t>
              </w:ins>
            </m:r>
          </m:e>
          <m:sub>
            <m:r>
              <w:ins w:id="649" w:author="Andrea Plunkett" w:date="2024-07-26T12:16:00Z" w16du:dateUtc="2024-07-26T19:16:00Z">
                <w:rPr>
                  <w:rFonts w:ascii="Cambria Math" w:hAnsi="Cambria Math" w:cs="Calibri"/>
                  <w:color w:val="000000"/>
                </w:rPr>
                <m:t>0</m:t>
              </w:ins>
            </m:r>
          </m:sub>
        </m:sSub>
        <m:r>
          <w:ins w:id="650" w:author="Andrea Plunkett" w:date="2024-07-26T12:16:00Z" w16du:dateUtc="2024-07-26T19:16:00Z">
            <w:rPr>
              <w:rFonts w:ascii="Cambria Math" w:hAnsi="Cambria Math" w:cs="Calibri"/>
              <w:color w:val="000000"/>
            </w:rPr>
            <m:t xml:space="preserve">: </m:t>
          </w:ins>
        </m:r>
        <m:sSub>
          <m:sSubPr>
            <m:ctrlPr>
              <w:ins w:id="651" w:author="Andrea Plunkett" w:date="2024-07-26T12:16:00Z" w16du:dateUtc="2024-07-26T19:16:00Z">
                <w:rPr>
                  <w:rFonts w:ascii="Cambria Math" w:hAnsi="Cambria Math" w:cs="Calibri"/>
                  <w:i/>
                  <w:color w:val="000000"/>
                </w:rPr>
              </w:ins>
            </m:ctrlPr>
          </m:sSubPr>
          <m:e>
            <m:r>
              <w:ins w:id="652" w:author="Andrea Plunkett" w:date="2024-07-26T12:16:00Z" w16du:dateUtc="2024-07-26T19:16:00Z">
                <w:rPr>
                  <w:rFonts w:ascii="Cambria Math" w:hAnsi="Cambria Math" w:cs="Calibri"/>
                  <w:color w:val="000000"/>
                </w:rPr>
                <m:t>β</m:t>
              </w:ins>
            </m:r>
          </m:e>
          <m:sub>
            <m:r>
              <w:ins w:id="653" w:author="Andrea Plunkett" w:date="2024-07-26T12:16:00Z" w16du:dateUtc="2024-07-26T19:16:00Z">
                <w:rPr>
                  <w:rFonts w:ascii="Cambria Math" w:hAnsi="Cambria Math" w:cs="Calibri"/>
                  <w:color w:val="000000"/>
                </w:rPr>
                <m:t>3</m:t>
              </w:ins>
            </m:r>
          </m:sub>
        </m:sSub>
      </m:oMath>
      <w:ins w:id="654" w:author="Andrea Plunkett" w:date="2024-07-26T12:16:00Z" w16du:dateUtc="2024-07-26T19:16:00Z">
        <w:r w:rsidR="00A62FAB">
          <w:rPr>
            <w:rFonts w:ascii="Calibri" w:hAnsi="Calibri" w:cs="Calibri"/>
            <w:color w:val="000000"/>
          </w:rPr>
          <w:t xml:space="preserve"> = 0</w:t>
        </w:r>
      </w:ins>
    </w:p>
    <w:p w14:paraId="66EEB6F0" w14:textId="5B8E33E8" w:rsidR="006A075F" w:rsidRPr="00BE2559" w:rsidRDefault="006A075F">
      <w:pPr>
        <w:pStyle w:val="ListParagraph"/>
        <w:numPr>
          <w:ilvl w:val="0"/>
          <w:numId w:val="24"/>
        </w:numPr>
        <w:spacing w:line="360" w:lineRule="auto"/>
        <w:rPr>
          <w:ins w:id="655" w:author="Andrea Plunkett" w:date="2024-07-26T12:10:00Z" w16du:dateUtc="2024-07-26T19:10:00Z"/>
          <w:rFonts w:ascii="Calibri" w:hAnsi="Calibri" w:cs="Calibri"/>
          <w:lang w:val="en-US"/>
        </w:rPr>
        <w:pPrChange w:id="656" w:author="Andrea Plunkett" w:date="2024-07-26T12:10:00Z" w16du:dateUtc="2024-07-26T19:10:00Z">
          <w:pPr>
            <w:pStyle w:val="ListParagraph"/>
            <w:numPr>
              <w:numId w:val="24"/>
            </w:numPr>
            <w:ind w:hanging="360"/>
          </w:pPr>
        </w:pPrChange>
      </w:pPr>
      <w:ins w:id="657" w:author="Andrea Plunkett" w:date="2024-07-26T12:10:00Z" w16du:dateUtc="2024-07-26T19:10:00Z">
        <w:r w:rsidRPr="00BE2559">
          <w:rPr>
            <w:rFonts w:ascii="Calibri" w:hAnsi="Calibri" w:cs="Calibri"/>
            <w:lang w:val="en-US"/>
          </w:rPr>
          <w:t>Alternative Hypothesis (</w:t>
        </w:r>
      </w:ins>
      <m:oMath>
        <m:sSub>
          <m:sSubPr>
            <m:ctrlPr>
              <w:ins w:id="658" w:author="Andrea Plunkett" w:date="2024-07-26T12:10:00Z" w16du:dateUtc="2024-07-26T19:10:00Z">
                <w:rPr>
                  <w:rFonts w:ascii="Cambria Math" w:hAnsi="Cambria Math" w:cs="Calibri"/>
                  <w:i/>
                  <w:color w:val="000000"/>
                </w:rPr>
              </w:ins>
            </m:ctrlPr>
          </m:sSubPr>
          <m:e>
            <m:r>
              <w:ins w:id="659" w:author="Andrea Plunkett" w:date="2024-07-26T12:10:00Z" w16du:dateUtc="2024-07-26T19:10:00Z">
                <w:rPr>
                  <w:rFonts w:ascii="Cambria Math" w:hAnsi="Cambria Math" w:cs="Calibri"/>
                  <w:color w:val="000000"/>
                </w:rPr>
                <m:t>H</m:t>
              </w:ins>
            </m:r>
          </m:e>
          <m:sub>
            <m:r>
              <w:ins w:id="660" w:author="Andrea Plunkett" w:date="2024-07-26T12:10:00Z" w16du:dateUtc="2024-07-26T19:10:00Z">
                <w:rPr>
                  <w:rFonts w:ascii="Cambria Math" w:hAnsi="Cambria Math" w:cs="Calibri"/>
                  <w:color w:val="000000"/>
                </w:rPr>
                <m:t>a</m:t>
              </w:ins>
            </m:r>
          </m:sub>
        </m:sSub>
      </m:oMath>
      <w:ins w:id="661" w:author="Andrea Plunkett" w:date="2024-07-26T12:10:00Z" w16du:dateUtc="2024-07-26T19:10:00Z">
        <w:r w:rsidRPr="00BE2559">
          <w:rPr>
            <w:rFonts w:ascii="Calibri" w:hAnsi="Calibri" w:cs="Calibri"/>
            <w:lang w:val="en-US"/>
          </w:rPr>
          <w:t>): The coefficient of age is not equal to zero.</w:t>
        </w:r>
      </w:ins>
      <w:ins w:id="662" w:author="Andrea Plunkett" w:date="2024-07-26T12:16:00Z" w16du:dateUtc="2024-07-26T19:16:00Z">
        <w:r w:rsidR="00A62FAB">
          <w:rPr>
            <w:rFonts w:ascii="Calibri" w:hAnsi="Calibri" w:cs="Calibri"/>
            <w:lang w:val="en-US"/>
          </w:rPr>
          <w:t xml:space="preserve"> </w:t>
        </w:r>
      </w:ins>
      <m:oMath>
        <m:sSub>
          <m:sSubPr>
            <m:ctrlPr>
              <w:ins w:id="663" w:author="Andrea Plunkett" w:date="2024-07-26T12:16:00Z" w16du:dateUtc="2024-07-26T19:16:00Z">
                <w:rPr>
                  <w:rFonts w:ascii="Cambria Math" w:hAnsi="Cambria Math" w:cs="Calibri"/>
                  <w:i/>
                  <w:color w:val="000000"/>
                </w:rPr>
              </w:ins>
            </m:ctrlPr>
          </m:sSubPr>
          <m:e>
            <m:r>
              <w:ins w:id="664" w:author="Andrea Plunkett" w:date="2024-07-26T12:16:00Z" w16du:dateUtc="2024-07-26T19:16:00Z">
                <w:rPr>
                  <w:rFonts w:ascii="Cambria Math" w:hAnsi="Cambria Math" w:cs="Calibri"/>
                  <w:color w:val="000000"/>
                </w:rPr>
                <m:t>H</m:t>
              </w:ins>
            </m:r>
          </m:e>
          <m:sub>
            <m:r>
              <w:ins w:id="665" w:author="Andrea Plunkett" w:date="2024-07-26T12:16:00Z" w16du:dateUtc="2024-07-26T19:16:00Z">
                <w:rPr>
                  <w:rFonts w:ascii="Cambria Math" w:hAnsi="Cambria Math" w:cs="Calibri"/>
                  <w:color w:val="000000"/>
                </w:rPr>
                <m:t>a</m:t>
              </w:ins>
            </m:r>
          </m:sub>
        </m:sSub>
        <m:r>
          <w:ins w:id="666" w:author="Andrea Plunkett" w:date="2024-07-26T12:16:00Z" w16du:dateUtc="2024-07-26T19:16:00Z">
            <w:rPr>
              <w:rFonts w:ascii="Cambria Math" w:hAnsi="Cambria Math" w:cs="Calibri"/>
              <w:color w:val="000000"/>
            </w:rPr>
            <m:t xml:space="preserve">: </m:t>
          </w:ins>
        </m:r>
        <m:sSub>
          <m:sSubPr>
            <m:ctrlPr>
              <w:ins w:id="667" w:author="Andrea Plunkett" w:date="2024-07-26T12:16:00Z" w16du:dateUtc="2024-07-26T19:16:00Z">
                <w:rPr>
                  <w:rFonts w:ascii="Cambria Math" w:hAnsi="Cambria Math" w:cs="Calibri"/>
                  <w:i/>
                  <w:color w:val="000000"/>
                </w:rPr>
              </w:ins>
            </m:ctrlPr>
          </m:sSubPr>
          <m:e>
            <m:r>
              <w:ins w:id="668" w:author="Andrea Plunkett" w:date="2024-07-26T12:16:00Z" w16du:dateUtc="2024-07-26T19:16:00Z">
                <w:rPr>
                  <w:rFonts w:ascii="Cambria Math" w:hAnsi="Cambria Math" w:cs="Calibri"/>
                  <w:color w:val="000000"/>
                </w:rPr>
                <m:t>β</m:t>
              </w:ins>
            </m:r>
          </m:e>
          <m:sub>
            <m:r>
              <w:ins w:id="669" w:author="Andrea Plunkett" w:date="2024-07-26T12:16:00Z" w16du:dateUtc="2024-07-26T19:16:00Z">
                <w:rPr>
                  <w:rFonts w:ascii="Cambria Math" w:hAnsi="Cambria Math" w:cs="Calibri"/>
                  <w:color w:val="000000"/>
                </w:rPr>
                <m:t>3</m:t>
              </w:ins>
            </m:r>
          </m:sub>
        </m:sSub>
        <m:r>
          <w:ins w:id="670" w:author="Andrea Plunkett" w:date="2024-07-26T12:16:00Z" w16du:dateUtc="2024-07-26T19:16:00Z">
            <w:rPr>
              <w:rFonts w:ascii="Cambria Math" w:hAnsi="Cambria Math" w:cs="Calibri"/>
              <w:color w:val="000000"/>
            </w:rPr>
            <m:t>≠ 0</m:t>
          </w:ins>
        </m:r>
      </m:oMath>
    </w:p>
    <w:p w14:paraId="6EECF47E" w14:textId="77777777" w:rsidR="006A075F" w:rsidRPr="00BE2559" w:rsidRDefault="006A075F">
      <w:pPr>
        <w:pStyle w:val="ListParagraph"/>
        <w:numPr>
          <w:ilvl w:val="0"/>
          <w:numId w:val="24"/>
        </w:numPr>
        <w:spacing w:line="360" w:lineRule="auto"/>
        <w:rPr>
          <w:ins w:id="671" w:author="Andrea Plunkett" w:date="2024-07-26T12:10:00Z" w16du:dateUtc="2024-07-26T19:10:00Z"/>
          <w:rFonts w:ascii="Calibri" w:hAnsi="Calibri" w:cs="Calibri"/>
          <w:lang w:val="en-US"/>
        </w:rPr>
        <w:pPrChange w:id="672" w:author="Andrea Plunkett" w:date="2024-07-26T12:10:00Z" w16du:dateUtc="2024-07-26T19:10:00Z">
          <w:pPr>
            <w:pStyle w:val="ListParagraph"/>
            <w:numPr>
              <w:numId w:val="24"/>
            </w:numPr>
            <w:ind w:hanging="360"/>
          </w:pPr>
        </w:pPrChange>
      </w:pPr>
      <w:ins w:id="673" w:author="Andrea Plunkett" w:date="2024-07-26T12:10:00Z" w16du:dateUtc="2024-07-26T19:10:00Z">
        <w:r w:rsidRPr="00BE2559">
          <w:rPr>
            <w:rFonts w:ascii="Calibri" w:hAnsi="Calibri" w:cs="Calibri"/>
            <w:lang w:val="en-US"/>
          </w:rPr>
          <w:t>P-value: &lt; 2e-16</w:t>
        </w:r>
      </w:ins>
    </w:p>
    <w:p w14:paraId="7C4A4634" w14:textId="17E45343" w:rsidR="00F12C47" w:rsidRPr="00D82D1A" w:rsidRDefault="006A075F">
      <w:pPr>
        <w:pStyle w:val="ListParagraph"/>
        <w:numPr>
          <w:ilvl w:val="0"/>
          <w:numId w:val="24"/>
        </w:numPr>
        <w:spacing w:line="360" w:lineRule="auto"/>
        <w:rPr>
          <w:ins w:id="674" w:author="Andrea Plunkett" w:date="2024-07-26T12:10:00Z" w16du:dateUtc="2024-07-26T19:10:00Z"/>
          <w:rFonts w:ascii="Calibri" w:hAnsi="Calibri" w:cs="Calibri"/>
          <w:lang w:val="en-US"/>
          <w:rPrChange w:id="675" w:author="Andrea Plunkett" w:date="2024-07-26T19:13:00Z" w16du:dateUtc="2024-07-27T02:13:00Z">
            <w:rPr>
              <w:ins w:id="676" w:author="Andrea Plunkett" w:date="2024-07-26T12:10:00Z" w16du:dateUtc="2024-07-26T19:10:00Z"/>
              <w:lang w:val="en-US"/>
            </w:rPr>
          </w:rPrChange>
        </w:rPr>
        <w:pPrChange w:id="677" w:author="Andrea Plunkett" w:date="2024-07-26T19:13:00Z" w16du:dateUtc="2024-07-27T02:13:00Z">
          <w:pPr>
            <w:pStyle w:val="ListParagraph"/>
          </w:pPr>
        </w:pPrChange>
      </w:pPr>
      <w:ins w:id="678" w:author="Andrea Plunkett" w:date="2024-07-26T12:10:00Z" w16du:dateUtc="2024-07-26T19:10:00Z">
        <w:r w:rsidRPr="00BE2559">
          <w:rPr>
            <w:rFonts w:ascii="Calibri" w:hAnsi="Calibri" w:cs="Calibri"/>
            <w:lang w:val="en-US"/>
          </w:rPr>
          <w:t>Conclusion: Since the p-value is less than 0.05, we reject the null hypothesis. The age term is significant at a 5% level of significance.</w:t>
        </w:r>
      </w:ins>
    </w:p>
    <w:p w14:paraId="63161D68" w14:textId="77777777" w:rsidR="006A075F" w:rsidRPr="00BE2559" w:rsidRDefault="006A075F">
      <w:pPr>
        <w:pStyle w:val="ListParagraph"/>
        <w:numPr>
          <w:ilvl w:val="0"/>
          <w:numId w:val="21"/>
        </w:numPr>
        <w:spacing w:line="360" w:lineRule="auto"/>
        <w:rPr>
          <w:ins w:id="679" w:author="Andrea Plunkett" w:date="2024-07-26T12:10:00Z" w16du:dateUtc="2024-07-26T19:10:00Z"/>
          <w:rFonts w:ascii="Calibri" w:hAnsi="Calibri" w:cs="Calibri"/>
          <w:lang w:val="en-US"/>
        </w:rPr>
        <w:pPrChange w:id="680" w:author="Andrea Plunkett" w:date="2024-07-26T12:10:00Z" w16du:dateUtc="2024-07-26T19:10:00Z">
          <w:pPr>
            <w:pStyle w:val="ListParagraph"/>
            <w:numPr>
              <w:numId w:val="21"/>
            </w:numPr>
            <w:ind w:hanging="360"/>
          </w:pPr>
        </w:pPrChange>
      </w:pPr>
      <w:ins w:id="681" w:author="Andrea Plunkett" w:date="2024-07-26T12:10:00Z" w16du:dateUtc="2024-07-26T19:10:00Z">
        <w:r w:rsidRPr="00BE2559">
          <w:rPr>
            <w:rFonts w:ascii="Calibri" w:hAnsi="Calibri" w:cs="Calibri"/>
            <w:lang w:val="en-US"/>
          </w:rPr>
          <w:t>bathrooms:</w:t>
        </w:r>
      </w:ins>
    </w:p>
    <w:p w14:paraId="6273183D" w14:textId="6A5F15D9" w:rsidR="006A075F" w:rsidRPr="00BE2559" w:rsidRDefault="006A075F">
      <w:pPr>
        <w:pStyle w:val="ListParagraph"/>
        <w:numPr>
          <w:ilvl w:val="0"/>
          <w:numId w:val="25"/>
        </w:numPr>
        <w:spacing w:line="360" w:lineRule="auto"/>
        <w:rPr>
          <w:ins w:id="682" w:author="Andrea Plunkett" w:date="2024-07-26T12:10:00Z" w16du:dateUtc="2024-07-26T19:10:00Z"/>
          <w:rFonts w:ascii="Calibri" w:hAnsi="Calibri" w:cs="Calibri"/>
          <w:lang w:val="en-US"/>
        </w:rPr>
        <w:pPrChange w:id="683" w:author="Andrea Plunkett" w:date="2024-07-26T12:10:00Z" w16du:dateUtc="2024-07-26T19:10:00Z">
          <w:pPr>
            <w:pStyle w:val="ListParagraph"/>
            <w:numPr>
              <w:numId w:val="25"/>
            </w:numPr>
            <w:ind w:hanging="360"/>
          </w:pPr>
        </w:pPrChange>
      </w:pPr>
      <w:ins w:id="684" w:author="Andrea Plunkett" w:date="2024-07-26T12:10:00Z" w16du:dateUtc="2024-07-26T19:10:00Z">
        <w:r w:rsidRPr="00BE2559">
          <w:rPr>
            <w:rFonts w:ascii="Calibri" w:hAnsi="Calibri" w:cs="Calibri"/>
            <w:lang w:val="en-US"/>
          </w:rPr>
          <w:t>Null Hypothesis (</w:t>
        </w:r>
      </w:ins>
      <m:oMath>
        <m:sSub>
          <m:sSubPr>
            <m:ctrlPr>
              <w:ins w:id="685" w:author="Andrea Plunkett" w:date="2024-07-26T12:10:00Z" w16du:dateUtc="2024-07-26T19:10:00Z">
                <w:rPr>
                  <w:rFonts w:ascii="Cambria Math" w:hAnsi="Cambria Math" w:cs="Calibri"/>
                  <w:i/>
                </w:rPr>
              </w:ins>
            </m:ctrlPr>
          </m:sSubPr>
          <m:e>
            <m:r>
              <w:ins w:id="686" w:author="Andrea Plunkett" w:date="2024-07-26T12:10:00Z" w16du:dateUtc="2024-07-26T19:10:00Z">
                <w:rPr>
                  <w:rFonts w:ascii="Cambria Math" w:hAnsi="Cambria Math" w:cs="Calibri"/>
                </w:rPr>
                <m:t>H</m:t>
              </w:ins>
            </m:r>
          </m:e>
          <m:sub>
            <m:r>
              <w:ins w:id="687" w:author="Andrea Plunkett" w:date="2024-07-26T12:10:00Z" w16du:dateUtc="2024-07-26T19:10:00Z">
                <w:rPr>
                  <w:rFonts w:ascii="Cambria Math" w:hAnsi="Cambria Math" w:cs="Calibri"/>
                </w:rPr>
                <m:t>0</m:t>
              </w:ins>
            </m:r>
          </m:sub>
        </m:sSub>
      </m:oMath>
      <w:ins w:id="688" w:author="Andrea Plunkett" w:date="2024-07-26T12:10:00Z" w16du:dateUtc="2024-07-26T19:10:00Z">
        <w:r w:rsidRPr="00BE2559">
          <w:rPr>
            <w:rFonts w:ascii="Calibri" w:hAnsi="Calibri" w:cs="Calibri"/>
            <w:lang w:val="en-US"/>
          </w:rPr>
          <w:t>): The coefficient of bathrooms is equal to zero.</w:t>
        </w:r>
      </w:ins>
      <w:ins w:id="689" w:author="Andrea Plunkett" w:date="2024-07-26T12:16:00Z" w16du:dateUtc="2024-07-26T19:16:00Z">
        <w:r w:rsidR="00883129">
          <w:rPr>
            <w:rFonts w:ascii="Calibri" w:hAnsi="Calibri" w:cs="Calibri"/>
            <w:lang w:val="en-US"/>
          </w:rPr>
          <w:t xml:space="preserve"> </w:t>
        </w:r>
      </w:ins>
      <m:oMath>
        <m:sSub>
          <m:sSubPr>
            <m:ctrlPr>
              <w:ins w:id="690" w:author="Andrea Plunkett" w:date="2024-07-26T12:16:00Z" w16du:dateUtc="2024-07-26T19:16:00Z">
                <w:rPr>
                  <w:rFonts w:ascii="Cambria Math" w:hAnsi="Cambria Math" w:cs="Calibri"/>
                  <w:i/>
                  <w:color w:val="000000"/>
                </w:rPr>
              </w:ins>
            </m:ctrlPr>
          </m:sSubPr>
          <m:e>
            <m:r>
              <w:ins w:id="691" w:author="Andrea Plunkett" w:date="2024-07-26T12:16:00Z" w16du:dateUtc="2024-07-26T19:16:00Z">
                <w:rPr>
                  <w:rFonts w:ascii="Cambria Math" w:hAnsi="Cambria Math" w:cs="Calibri"/>
                  <w:color w:val="000000"/>
                </w:rPr>
                <m:t>H</m:t>
              </w:ins>
            </m:r>
          </m:e>
          <m:sub>
            <m:r>
              <w:ins w:id="692" w:author="Andrea Plunkett" w:date="2024-07-26T12:16:00Z" w16du:dateUtc="2024-07-26T19:16:00Z">
                <w:rPr>
                  <w:rFonts w:ascii="Cambria Math" w:hAnsi="Cambria Math" w:cs="Calibri"/>
                  <w:color w:val="000000"/>
                </w:rPr>
                <m:t>0</m:t>
              </w:ins>
            </m:r>
          </m:sub>
        </m:sSub>
        <m:r>
          <w:ins w:id="693" w:author="Andrea Plunkett" w:date="2024-07-26T12:16:00Z" w16du:dateUtc="2024-07-26T19:16:00Z">
            <w:rPr>
              <w:rFonts w:ascii="Cambria Math" w:hAnsi="Cambria Math" w:cs="Calibri"/>
              <w:color w:val="000000"/>
            </w:rPr>
            <m:t xml:space="preserve">: </m:t>
          </w:ins>
        </m:r>
        <m:sSub>
          <m:sSubPr>
            <m:ctrlPr>
              <w:ins w:id="694" w:author="Andrea Plunkett" w:date="2024-07-26T12:16:00Z" w16du:dateUtc="2024-07-26T19:16:00Z">
                <w:rPr>
                  <w:rFonts w:ascii="Cambria Math" w:hAnsi="Cambria Math" w:cs="Calibri"/>
                  <w:i/>
                  <w:color w:val="000000"/>
                </w:rPr>
              </w:ins>
            </m:ctrlPr>
          </m:sSubPr>
          <m:e>
            <m:r>
              <w:ins w:id="695" w:author="Andrea Plunkett" w:date="2024-07-26T12:16:00Z" w16du:dateUtc="2024-07-26T19:16:00Z">
                <w:rPr>
                  <w:rFonts w:ascii="Cambria Math" w:hAnsi="Cambria Math" w:cs="Calibri"/>
                  <w:color w:val="000000"/>
                </w:rPr>
                <m:t>β</m:t>
              </w:ins>
            </m:r>
          </m:e>
          <m:sub>
            <m:r>
              <w:ins w:id="696" w:author="Andrea Plunkett" w:date="2024-07-26T12:16:00Z" w16du:dateUtc="2024-07-26T19:16:00Z">
                <w:rPr>
                  <w:rFonts w:ascii="Cambria Math" w:hAnsi="Cambria Math" w:cs="Calibri"/>
                  <w:color w:val="000000"/>
                </w:rPr>
                <m:t>4</m:t>
              </w:ins>
            </m:r>
          </m:sub>
        </m:sSub>
      </m:oMath>
      <w:ins w:id="697" w:author="Andrea Plunkett" w:date="2024-07-26T12:16:00Z" w16du:dateUtc="2024-07-26T19:16:00Z">
        <w:r w:rsidR="00883129">
          <w:rPr>
            <w:rFonts w:ascii="Calibri" w:hAnsi="Calibri" w:cs="Calibri"/>
            <w:color w:val="000000"/>
          </w:rPr>
          <w:t xml:space="preserve"> = 0</w:t>
        </w:r>
      </w:ins>
    </w:p>
    <w:p w14:paraId="7475C6DB" w14:textId="0677FF7C" w:rsidR="006A075F" w:rsidRPr="00BE2559" w:rsidRDefault="006A075F">
      <w:pPr>
        <w:pStyle w:val="ListParagraph"/>
        <w:numPr>
          <w:ilvl w:val="0"/>
          <w:numId w:val="25"/>
        </w:numPr>
        <w:spacing w:line="360" w:lineRule="auto"/>
        <w:rPr>
          <w:ins w:id="698" w:author="Andrea Plunkett" w:date="2024-07-26T12:10:00Z" w16du:dateUtc="2024-07-26T19:10:00Z"/>
          <w:rFonts w:ascii="Calibri" w:hAnsi="Calibri" w:cs="Calibri"/>
          <w:lang w:val="en-US"/>
        </w:rPr>
        <w:pPrChange w:id="699" w:author="Andrea Plunkett" w:date="2024-07-26T12:10:00Z" w16du:dateUtc="2024-07-26T19:10:00Z">
          <w:pPr>
            <w:pStyle w:val="ListParagraph"/>
            <w:numPr>
              <w:numId w:val="25"/>
            </w:numPr>
            <w:ind w:hanging="360"/>
          </w:pPr>
        </w:pPrChange>
      </w:pPr>
      <w:ins w:id="700" w:author="Andrea Plunkett" w:date="2024-07-26T12:10:00Z" w16du:dateUtc="2024-07-26T19:10:00Z">
        <w:r w:rsidRPr="00BE2559">
          <w:rPr>
            <w:rFonts w:ascii="Calibri" w:hAnsi="Calibri" w:cs="Calibri"/>
            <w:lang w:val="en-US"/>
          </w:rPr>
          <w:t>Alternative Hypothesis (</w:t>
        </w:r>
      </w:ins>
      <m:oMath>
        <m:sSub>
          <m:sSubPr>
            <m:ctrlPr>
              <w:ins w:id="701" w:author="Andrea Plunkett" w:date="2024-07-26T12:10:00Z" w16du:dateUtc="2024-07-26T19:10:00Z">
                <w:rPr>
                  <w:rFonts w:ascii="Cambria Math" w:hAnsi="Cambria Math" w:cs="Calibri"/>
                  <w:i/>
                  <w:color w:val="000000"/>
                </w:rPr>
              </w:ins>
            </m:ctrlPr>
          </m:sSubPr>
          <m:e>
            <m:r>
              <w:ins w:id="702" w:author="Andrea Plunkett" w:date="2024-07-26T12:10:00Z" w16du:dateUtc="2024-07-26T19:10:00Z">
                <w:rPr>
                  <w:rFonts w:ascii="Cambria Math" w:hAnsi="Cambria Math" w:cs="Calibri"/>
                  <w:color w:val="000000"/>
                </w:rPr>
                <m:t>H</m:t>
              </w:ins>
            </m:r>
          </m:e>
          <m:sub>
            <m:r>
              <w:ins w:id="703" w:author="Andrea Plunkett" w:date="2024-07-26T12:10:00Z" w16du:dateUtc="2024-07-26T19:10:00Z">
                <w:rPr>
                  <w:rFonts w:ascii="Cambria Math" w:hAnsi="Cambria Math" w:cs="Calibri"/>
                  <w:color w:val="000000"/>
                </w:rPr>
                <m:t>a</m:t>
              </w:ins>
            </m:r>
          </m:sub>
        </m:sSub>
      </m:oMath>
      <w:ins w:id="704" w:author="Andrea Plunkett" w:date="2024-07-26T12:10:00Z" w16du:dateUtc="2024-07-26T19:10:00Z">
        <w:r w:rsidRPr="00BE2559">
          <w:rPr>
            <w:rFonts w:ascii="Calibri" w:hAnsi="Calibri" w:cs="Calibri"/>
            <w:lang w:val="en-US"/>
          </w:rPr>
          <w:t>): The coefficient of bathrooms is not equal to zero.</w:t>
        </w:r>
      </w:ins>
      <w:ins w:id="705" w:author="Andrea Plunkett" w:date="2024-07-26T12:16:00Z" w16du:dateUtc="2024-07-26T19:16:00Z">
        <w:r w:rsidR="00883129">
          <w:rPr>
            <w:rFonts w:ascii="Calibri" w:hAnsi="Calibri" w:cs="Calibri"/>
            <w:lang w:val="en-US"/>
          </w:rPr>
          <w:t xml:space="preserve"> </w:t>
        </w:r>
      </w:ins>
      <m:oMath>
        <m:sSub>
          <m:sSubPr>
            <m:ctrlPr>
              <w:ins w:id="706" w:author="Andrea Plunkett" w:date="2024-07-26T12:16:00Z" w16du:dateUtc="2024-07-26T19:16:00Z">
                <w:rPr>
                  <w:rFonts w:ascii="Cambria Math" w:hAnsi="Cambria Math" w:cs="Calibri"/>
                  <w:i/>
                  <w:color w:val="000000"/>
                </w:rPr>
              </w:ins>
            </m:ctrlPr>
          </m:sSubPr>
          <m:e>
            <m:r>
              <w:ins w:id="707" w:author="Andrea Plunkett" w:date="2024-07-26T12:16:00Z" w16du:dateUtc="2024-07-26T19:16:00Z">
                <w:rPr>
                  <w:rFonts w:ascii="Cambria Math" w:hAnsi="Cambria Math" w:cs="Calibri"/>
                  <w:color w:val="000000"/>
                </w:rPr>
                <m:t>H</m:t>
              </w:ins>
            </m:r>
          </m:e>
          <m:sub>
            <m:r>
              <w:ins w:id="708" w:author="Andrea Plunkett" w:date="2024-07-26T12:16:00Z" w16du:dateUtc="2024-07-26T19:16:00Z">
                <w:rPr>
                  <w:rFonts w:ascii="Cambria Math" w:hAnsi="Cambria Math" w:cs="Calibri"/>
                  <w:color w:val="000000"/>
                </w:rPr>
                <m:t>a</m:t>
              </w:ins>
            </m:r>
          </m:sub>
        </m:sSub>
        <m:r>
          <w:ins w:id="709" w:author="Andrea Plunkett" w:date="2024-07-26T12:16:00Z" w16du:dateUtc="2024-07-26T19:16:00Z">
            <w:rPr>
              <w:rFonts w:ascii="Cambria Math" w:hAnsi="Cambria Math" w:cs="Calibri"/>
              <w:color w:val="000000"/>
            </w:rPr>
            <m:t xml:space="preserve">: </m:t>
          </w:ins>
        </m:r>
        <m:sSub>
          <m:sSubPr>
            <m:ctrlPr>
              <w:ins w:id="710" w:author="Andrea Plunkett" w:date="2024-07-26T12:16:00Z" w16du:dateUtc="2024-07-26T19:16:00Z">
                <w:rPr>
                  <w:rFonts w:ascii="Cambria Math" w:hAnsi="Cambria Math" w:cs="Calibri"/>
                  <w:i/>
                  <w:color w:val="000000"/>
                </w:rPr>
              </w:ins>
            </m:ctrlPr>
          </m:sSubPr>
          <m:e>
            <m:r>
              <w:ins w:id="711" w:author="Andrea Plunkett" w:date="2024-07-26T12:16:00Z" w16du:dateUtc="2024-07-26T19:16:00Z">
                <w:rPr>
                  <w:rFonts w:ascii="Cambria Math" w:hAnsi="Cambria Math" w:cs="Calibri"/>
                  <w:color w:val="000000"/>
                </w:rPr>
                <m:t>β</m:t>
              </w:ins>
            </m:r>
          </m:e>
          <m:sub>
            <m:r>
              <w:ins w:id="712" w:author="Andrea Plunkett" w:date="2024-07-26T12:16:00Z" w16du:dateUtc="2024-07-26T19:16:00Z">
                <w:rPr>
                  <w:rFonts w:ascii="Cambria Math" w:hAnsi="Cambria Math" w:cs="Calibri"/>
                  <w:color w:val="000000"/>
                </w:rPr>
                <m:t>4</m:t>
              </w:ins>
            </m:r>
          </m:sub>
        </m:sSub>
        <m:r>
          <w:ins w:id="713" w:author="Andrea Plunkett" w:date="2024-07-26T12:16:00Z" w16du:dateUtc="2024-07-26T19:16:00Z">
            <w:rPr>
              <w:rFonts w:ascii="Cambria Math" w:hAnsi="Cambria Math" w:cs="Calibri"/>
              <w:color w:val="000000"/>
            </w:rPr>
            <m:t>≠ 0</m:t>
          </w:ins>
        </m:r>
      </m:oMath>
    </w:p>
    <w:p w14:paraId="655AB292" w14:textId="77777777" w:rsidR="006A075F" w:rsidRPr="00BE2559" w:rsidRDefault="006A075F">
      <w:pPr>
        <w:pStyle w:val="ListParagraph"/>
        <w:numPr>
          <w:ilvl w:val="0"/>
          <w:numId w:val="25"/>
        </w:numPr>
        <w:spacing w:line="360" w:lineRule="auto"/>
        <w:rPr>
          <w:ins w:id="714" w:author="Andrea Plunkett" w:date="2024-07-26T12:10:00Z" w16du:dateUtc="2024-07-26T19:10:00Z"/>
          <w:rFonts w:ascii="Calibri" w:hAnsi="Calibri" w:cs="Calibri"/>
          <w:lang w:val="en-US"/>
        </w:rPr>
        <w:pPrChange w:id="715" w:author="Andrea Plunkett" w:date="2024-07-26T12:10:00Z" w16du:dateUtc="2024-07-26T19:10:00Z">
          <w:pPr>
            <w:pStyle w:val="ListParagraph"/>
            <w:numPr>
              <w:numId w:val="25"/>
            </w:numPr>
            <w:ind w:hanging="360"/>
          </w:pPr>
        </w:pPrChange>
      </w:pPr>
      <w:ins w:id="716" w:author="Andrea Plunkett" w:date="2024-07-26T12:10:00Z" w16du:dateUtc="2024-07-26T19:10:00Z">
        <w:r w:rsidRPr="00BE2559">
          <w:rPr>
            <w:rFonts w:ascii="Calibri" w:hAnsi="Calibri" w:cs="Calibri"/>
            <w:lang w:val="en-US"/>
          </w:rPr>
          <w:t>P-value: 9.13e-13</w:t>
        </w:r>
      </w:ins>
    </w:p>
    <w:p w14:paraId="7ABF2717" w14:textId="7A2C7DAB" w:rsidR="006A075F" w:rsidRPr="006A075F" w:rsidRDefault="006A075F">
      <w:pPr>
        <w:pStyle w:val="ListParagraph"/>
        <w:numPr>
          <w:ilvl w:val="0"/>
          <w:numId w:val="25"/>
        </w:numPr>
        <w:spacing w:line="360" w:lineRule="auto"/>
        <w:rPr>
          <w:ins w:id="717" w:author="Andrea Plunkett" w:date="2024-07-26T12:10:00Z" w16du:dateUtc="2024-07-26T19:10:00Z"/>
          <w:rFonts w:ascii="Calibri" w:hAnsi="Calibri" w:cs="Calibri"/>
          <w:lang w:val="en-US"/>
          <w:rPrChange w:id="718" w:author="Andrea Plunkett" w:date="2024-07-26T12:11:00Z" w16du:dateUtc="2024-07-26T19:11:00Z">
            <w:rPr>
              <w:ins w:id="719" w:author="Andrea Plunkett" w:date="2024-07-26T12:10:00Z" w16du:dateUtc="2024-07-26T19:10:00Z"/>
              <w:lang w:val="en-US"/>
            </w:rPr>
          </w:rPrChange>
        </w:rPr>
        <w:pPrChange w:id="720" w:author="Andrea Plunkett" w:date="2024-07-26T12:11:00Z" w16du:dateUtc="2024-07-26T19:11:00Z">
          <w:pPr>
            <w:pStyle w:val="ListParagraph"/>
          </w:pPr>
        </w:pPrChange>
      </w:pPr>
      <w:ins w:id="721" w:author="Andrea Plunkett" w:date="2024-07-26T12:10:00Z" w16du:dateUtc="2024-07-26T19:10:00Z">
        <w:r w:rsidRPr="00BE2559">
          <w:rPr>
            <w:rFonts w:ascii="Calibri" w:hAnsi="Calibri" w:cs="Calibri"/>
            <w:lang w:val="en-US"/>
          </w:rPr>
          <w:t>Conclusion: Since the p-value is less than 0.05, we reject the null hypothesis. The bathrooms term is significant at a 5% level of significance.</w:t>
        </w:r>
      </w:ins>
    </w:p>
    <w:p w14:paraId="124B989E" w14:textId="77777777" w:rsidR="006A075F" w:rsidRPr="00BE2559" w:rsidRDefault="006A075F">
      <w:pPr>
        <w:pStyle w:val="ListParagraph"/>
        <w:numPr>
          <w:ilvl w:val="0"/>
          <w:numId w:val="21"/>
        </w:numPr>
        <w:spacing w:line="360" w:lineRule="auto"/>
        <w:rPr>
          <w:ins w:id="722" w:author="Andrea Plunkett" w:date="2024-07-26T12:10:00Z" w16du:dateUtc="2024-07-26T19:10:00Z"/>
          <w:rFonts w:ascii="Calibri" w:hAnsi="Calibri" w:cs="Calibri"/>
          <w:lang w:val="en-US"/>
        </w:rPr>
        <w:pPrChange w:id="723" w:author="Andrea Plunkett" w:date="2024-07-26T12:10:00Z" w16du:dateUtc="2024-07-26T19:10:00Z">
          <w:pPr>
            <w:pStyle w:val="ListParagraph"/>
            <w:numPr>
              <w:numId w:val="21"/>
            </w:numPr>
            <w:ind w:hanging="360"/>
          </w:pPr>
        </w:pPrChange>
      </w:pPr>
      <w:ins w:id="724" w:author="Andrea Plunkett" w:date="2024-07-26T12:10:00Z" w16du:dateUtc="2024-07-26T19:10:00Z">
        <w:r w:rsidRPr="00BE2559">
          <w:rPr>
            <w:rFonts w:ascii="Calibri" w:hAnsi="Calibri" w:cs="Calibri"/>
            <w:lang w:val="en-US"/>
          </w:rPr>
          <w:t>view1:</w:t>
        </w:r>
      </w:ins>
    </w:p>
    <w:p w14:paraId="792A913A" w14:textId="7A0BAED1" w:rsidR="006A075F" w:rsidRPr="00BE2559" w:rsidRDefault="006A075F">
      <w:pPr>
        <w:pStyle w:val="ListParagraph"/>
        <w:numPr>
          <w:ilvl w:val="0"/>
          <w:numId w:val="26"/>
        </w:numPr>
        <w:spacing w:line="360" w:lineRule="auto"/>
        <w:rPr>
          <w:ins w:id="725" w:author="Andrea Plunkett" w:date="2024-07-26T12:10:00Z" w16du:dateUtc="2024-07-26T19:10:00Z"/>
          <w:rFonts w:ascii="Calibri" w:hAnsi="Calibri" w:cs="Calibri"/>
          <w:lang w:val="en-US"/>
        </w:rPr>
        <w:pPrChange w:id="726" w:author="Andrea Plunkett" w:date="2024-07-26T12:10:00Z" w16du:dateUtc="2024-07-26T19:10:00Z">
          <w:pPr>
            <w:pStyle w:val="ListParagraph"/>
            <w:numPr>
              <w:numId w:val="26"/>
            </w:numPr>
            <w:ind w:hanging="360"/>
          </w:pPr>
        </w:pPrChange>
      </w:pPr>
      <w:ins w:id="727" w:author="Andrea Plunkett" w:date="2024-07-26T12:10:00Z" w16du:dateUtc="2024-07-26T19:10:00Z">
        <w:r w:rsidRPr="00BE2559">
          <w:rPr>
            <w:rFonts w:ascii="Calibri" w:hAnsi="Calibri" w:cs="Calibri"/>
            <w:lang w:val="en-US"/>
          </w:rPr>
          <w:t>Null Hypothesis (</w:t>
        </w:r>
      </w:ins>
      <m:oMath>
        <m:sSub>
          <m:sSubPr>
            <m:ctrlPr>
              <w:ins w:id="728" w:author="Andrea Plunkett" w:date="2024-07-26T12:10:00Z" w16du:dateUtc="2024-07-26T19:10:00Z">
                <w:rPr>
                  <w:rFonts w:ascii="Cambria Math" w:hAnsi="Cambria Math" w:cs="Calibri"/>
                  <w:i/>
                </w:rPr>
              </w:ins>
            </m:ctrlPr>
          </m:sSubPr>
          <m:e>
            <m:r>
              <w:ins w:id="729" w:author="Andrea Plunkett" w:date="2024-07-26T12:10:00Z" w16du:dateUtc="2024-07-26T19:10:00Z">
                <w:rPr>
                  <w:rFonts w:ascii="Cambria Math" w:hAnsi="Cambria Math" w:cs="Calibri"/>
                </w:rPr>
                <m:t>H</m:t>
              </w:ins>
            </m:r>
          </m:e>
          <m:sub>
            <m:r>
              <w:ins w:id="730" w:author="Andrea Plunkett" w:date="2024-07-26T12:10:00Z" w16du:dateUtc="2024-07-26T19:10:00Z">
                <w:rPr>
                  <w:rFonts w:ascii="Cambria Math" w:hAnsi="Cambria Math" w:cs="Calibri"/>
                </w:rPr>
                <m:t>0</m:t>
              </w:ins>
            </m:r>
          </m:sub>
        </m:sSub>
      </m:oMath>
      <w:ins w:id="731" w:author="Andrea Plunkett" w:date="2024-07-26T12:10:00Z" w16du:dateUtc="2024-07-26T19:10:00Z">
        <w:r w:rsidRPr="00BE2559">
          <w:rPr>
            <w:rFonts w:ascii="Calibri" w:hAnsi="Calibri" w:cs="Calibri"/>
            <w:lang w:val="en-US"/>
          </w:rPr>
          <w:t>): The coefficient of view1 is equal to zero.</w:t>
        </w:r>
      </w:ins>
      <w:ins w:id="732" w:author="Andrea Plunkett" w:date="2024-07-26T12:19:00Z" w16du:dateUtc="2024-07-26T19:19:00Z">
        <w:r w:rsidR="00383D4B">
          <w:rPr>
            <w:rFonts w:ascii="Calibri" w:hAnsi="Calibri" w:cs="Calibri"/>
            <w:lang w:val="en-US"/>
          </w:rPr>
          <w:t xml:space="preserve"> </w:t>
        </w:r>
      </w:ins>
      <m:oMath>
        <m:sSub>
          <m:sSubPr>
            <m:ctrlPr>
              <w:ins w:id="733" w:author="Andrea Plunkett" w:date="2024-07-26T12:19:00Z" w16du:dateUtc="2024-07-26T19:19:00Z">
                <w:rPr>
                  <w:rFonts w:ascii="Cambria Math" w:hAnsi="Cambria Math" w:cs="Calibri"/>
                  <w:i/>
                  <w:color w:val="000000"/>
                </w:rPr>
              </w:ins>
            </m:ctrlPr>
          </m:sSubPr>
          <m:e>
            <m:r>
              <w:ins w:id="734" w:author="Andrea Plunkett" w:date="2024-07-26T12:19:00Z" w16du:dateUtc="2024-07-26T19:19:00Z">
                <w:rPr>
                  <w:rFonts w:ascii="Cambria Math" w:hAnsi="Cambria Math" w:cs="Calibri"/>
                  <w:color w:val="000000"/>
                </w:rPr>
                <m:t>H</m:t>
              </w:ins>
            </m:r>
          </m:e>
          <m:sub>
            <m:r>
              <w:ins w:id="735" w:author="Andrea Plunkett" w:date="2024-07-26T12:19:00Z" w16du:dateUtc="2024-07-26T19:19:00Z">
                <w:rPr>
                  <w:rFonts w:ascii="Cambria Math" w:hAnsi="Cambria Math" w:cs="Calibri"/>
                  <w:color w:val="000000"/>
                </w:rPr>
                <m:t>0</m:t>
              </w:ins>
            </m:r>
          </m:sub>
        </m:sSub>
        <m:r>
          <w:ins w:id="736" w:author="Andrea Plunkett" w:date="2024-07-26T12:19:00Z" w16du:dateUtc="2024-07-26T19:19:00Z">
            <w:rPr>
              <w:rFonts w:ascii="Cambria Math" w:hAnsi="Cambria Math" w:cs="Calibri"/>
              <w:color w:val="000000"/>
            </w:rPr>
            <m:t xml:space="preserve">: </m:t>
          </w:ins>
        </m:r>
        <m:sSub>
          <m:sSubPr>
            <m:ctrlPr>
              <w:ins w:id="737" w:author="Andrea Plunkett" w:date="2024-07-26T12:19:00Z" w16du:dateUtc="2024-07-26T19:19:00Z">
                <w:rPr>
                  <w:rFonts w:ascii="Cambria Math" w:hAnsi="Cambria Math" w:cs="Calibri"/>
                  <w:i/>
                  <w:color w:val="000000"/>
                </w:rPr>
              </w:ins>
            </m:ctrlPr>
          </m:sSubPr>
          <m:e>
            <m:r>
              <w:ins w:id="738" w:author="Andrea Plunkett" w:date="2024-07-26T12:19:00Z" w16du:dateUtc="2024-07-26T19:19:00Z">
                <w:rPr>
                  <w:rFonts w:ascii="Cambria Math" w:hAnsi="Cambria Math" w:cs="Calibri"/>
                  <w:color w:val="000000"/>
                </w:rPr>
                <m:t>β</m:t>
              </w:ins>
            </m:r>
          </m:e>
          <m:sub>
            <m:r>
              <w:ins w:id="739" w:author="Andrea Plunkett" w:date="2024-07-26T12:19:00Z" w16du:dateUtc="2024-07-26T19:19:00Z">
                <w:rPr>
                  <w:rFonts w:ascii="Cambria Math" w:hAnsi="Cambria Math" w:cs="Calibri"/>
                  <w:color w:val="000000"/>
                </w:rPr>
                <m:t>5</m:t>
              </w:ins>
            </m:r>
          </m:sub>
        </m:sSub>
      </m:oMath>
      <w:ins w:id="740" w:author="Andrea Plunkett" w:date="2024-07-26T12:19:00Z" w16du:dateUtc="2024-07-26T19:19:00Z">
        <w:r w:rsidR="00383D4B">
          <w:rPr>
            <w:rFonts w:ascii="Calibri" w:hAnsi="Calibri" w:cs="Calibri"/>
            <w:color w:val="000000"/>
          </w:rPr>
          <w:t xml:space="preserve"> = 0</w:t>
        </w:r>
      </w:ins>
    </w:p>
    <w:p w14:paraId="7112683C" w14:textId="6C29BDDA" w:rsidR="006A075F" w:rsidRPr="00BE2559" w:rsidRDefault="006A075F">
      <w:pPr>
        <w:pStyle w:val="ListParagraph"/>
        <w:numPr>
          <w:ilvl w:val="0"/>
          <w:numId w:val="26"/>
        </w:numPr>
        <w:spacing w:line="360" w:lineRule="auto"/>
        <w:rPr>
          <w:ins w:id="741" w:author="Andrea Plunkett" w:date="2024-07-26T12:10:00Z" w16du:dateUtc="2024-07-26T19:10:00Z"/>
          <w:rFonts w:ascii="Calibri" w:hAnsi="Calibri" w:cs="Calibri"/>
          <w:lang w:val="en-US"/>
        </w:rPr>
        <w:pPrChange w:id="742" w:author="Andrea Plunkett" w:date="2024-07-26T12:10:00Z" w16du:dateUtc="2024-07-26T19:10:00Z">
          <w:pPr>
            <w:pStyle w:val="ListParagraph"/>
            <w:numPr>
              <w:numId w:val="26"/>
            </w:numPr>
            <w:ind w:hanging="360"/>
          </w:pPr>
        </w:pPrChange>
      </w:pPr>
      <w:ins w:id="743" w:author="Andrea Plunkett" w:date="2024-07-26T12:10:00Z" w16du:dateUtc="2024-07-26T19:10:00Z">
        <w:r w:rsidRPr="00BE2559">
          <w:rPr>
            <w:rFonts w:ascii="Calibri" w:hAnsi="Calibri" w:cs="Calibri"/>
            <w:lang w:val="en-US"/>
          </w:rPr>
          <w:t>Alternative Hypothesis (</w:t>
        </w:r>
      </w:ins>
      <m:oMath>
        <m:sSub>
          <m:sSubPr>
            <m:ctrlPr>
              <w:ins w:id="744" w:author="Andrea Plunkett" w:date="2024-07-26T12:10:00Z" w16du:dateUtc="2024-07-26T19:10:00Z">
                <w:rPr>
                  <w:rFonts w:ascii="Cambria Math" w:hAnsi="Cambria Math" w:cs="Calibri"/>
                  <w:i/>
                  <w:color w:val="000000"/>
                </w:rPr>
              </w:ins>
            </m:ctrlPr>
          </m:sSubPr>
          <m:e>
            <m:r>
              <w:ins w:id="745" w:author="Andrea Plunkett" w:date="2024-07-26T12:10:00Z" w16du:dateUtc="2024-07-26T19:10:00Z">
                <w:rPr>
                  <w:rFonts w:ascii="Cambria Math" w:hAnsi="Cambria Math" w:cs="Calibri"/>
                  <w:color w:val="000000"/>
                </w:rPr>
                <m:t>H</m:t>
              </w:ins>
            </m:r>
          </m:e>
          <m:sub>
            <m:r>
              <w:ins w:id="746" w:author="Andrea Plunkett" w:date="2024-07-26T12:10:00Z" w16du:dateUtc="2024-07-26T19:10:00Z">
                <w:rPr>
                  <w:rFonts w:ascii="Cambria Math" w:hAnsi="Cambria Math" w:cs="Calibri"/>
                  <w:color w:val="000000"/>
                </w:rPr>
                <m:t>a</m:t>
              </w:ins>
            </m:r>
          </m:sub>
        </m:sSub>
      </m:oMath>
      <w:ins w:id="747" w:author="Andrea Plunkett" w:date="2024-07-26T12:10:00Z" w16du:dateUtc="2024-07-26T19:10:00Z">
        <w:r w:rsidRPr="00BE2559">
          <w:rPr>
            <w:rFonts w:ascii="Calibri" w:hAnsi="Calibri" w:cs="Calibri"/>
            <w:lang w:val="en-US"/>
          </w:rPr>
          <w:t>): The coefficient of view1 is not equal to zero.</w:t>
        </w:r>
      </w:ins>
      <w:ins w:id="748" w:author="Andrea Plunkett" w:date="2024-07-26T12:19:00Z" w16du:dateUtc="2024-07-26T19:19:00Z">
        <w:r w:rsidR="00383D4B">
          <w:rPr>
            <w:rFonts w:ascii="Calibri" w:hAnsi="Calibri" w:cs="Calibri"/>
            <w:lang w:val="en-US"/>
          </w:rPr>
          <w:t xml:space="preserve"> </w:t>
        </w:r>
      </w:ins>
      <m:oMath>
        <m:sSub>
          <m:sSubPr>
            <m:ctrlPr>
              <w:ins w:id="749" w:author="Andrea Plunkett" w:date="2024-07-26T12:19:00Z" w16du:dateUtc="2024-07-26T19:19:00Z">
                <w:rPr>
                  <w:rFonts w:ascii="Cambria Math" w:hAnsi="Cambria Math" w:cs="Calibri"/>
                  <w:i/>
                  <w:color w:val="000000"/>
                </w:rPr>
              </w:ins>
            </m:ctrlPr>
          </m:sSubPr>
          <m:e>
            <m:r>
              <w:ins w:id="750" w:author="Andrea Plunkett" w:date="2024-07-26T12:19:00Z" w16du:dateUtc="2024-07-26T19:19:00Z">
                <w:rPr>
                  <w:rFonts w:ascii="Cambria Math" w:hAnsi="Cambria Math" w:cs="Calibri"/>
                  <w:color w:val="000000"/>
                </w:rPr>
                <m:t>H</m:t>
              </w:ins>
            </m:r>
          </m:e>
          <m:sub>
            <m:r>
              <w:ins w:id="751" w:author="Andrea Plunkett" w:date="2024-07-26T12:19:00Z" w16du:dateUtc="2024-07-26T19:19:00Z">
                <w:rPr>
                  <w:rFonts w:ascii="Cambria Math" w:hAnsi="Cambria Math" w:cs="Calibri"/>
                  <w:color w:val="000000"/>
                </w:rPr>
                <m:t>a</m:t>
              </w:ins>
            </m:r>
          </m:sub>
        </m:sSub>
        <m:r>
          <w:ins w:id="752" w:author="Andrea Plunkett" w:date="2024-07-26T12:19:00Z" w16du:dateUtc="2024-07-26T19:19:00Z">
            <w:rPr>
              <w:rFonts w:ascii="Cambria Math" w:hAnsi="Cambria Math" w:cs="Calibri"/>
              <w:color w:val="000000"/>
            </w:rPr>
            <m:t xml:space="preserve">: </m:t>
          </w:ins>
        </m:r>
        <m:sSub>
          <m:sSubPr>
            <m:ctrlPr>
              <w:ins w:id="753" w:author="Andrea Plunkett" w:date="2024-07-26T12:19:00Z" w16du:dateUtc="2024-07-26T19:19:00Z">
                <w:rPr>
                  <w:rFonts w:ascii="Cambria Math" w:hAnsi="Cambria Math" w:cs="Calibri"/>
                  <w:i/>
                  <w:color w:val="000000"/>
                </w:rPr>
              </w:ins>
            </m:ctrlPr>
          </m:sSubPr>
          <m:e>
            <m:r>
              <w:ins w:id="754" w:author="Andrea Plunkett" w:date="2024-07-26T12:19:00Z" w16du:dateUtc="2024-07-26T19:19:00Z">
                <w:rPr>
                  <w:rFonts w:ascii="Cambria Math" w:hAnsi="Cambria Math" w:cs="Calibri"/>
                  <w:color w:val="000000"/>
                </w:rPr>
                <m:t>β</m:t>
              </w:ins>
            </m:r>
          </m:e>
          <m:sub>
            <m:r>
              <w:ins w:id="755" w:author="Andrea Plunkett" w:date="2024-07-26T12:19:00Z" w16du:dateUtc="2024-07-26T19:19:00Z">
                <w:rPr>
                  <w:rFonts w:ascii="Cambria Math" w:hAnsi="Cambria Math" w:cs="Calibri"/>
                  <w:color w:val="000000"/>
                </w:rPr>
                <m:t>5</m:t>
              </w:ins>
            </m:r>
          </m:sub>
        </m:sSub>
        <m:r>
          <w:ins w:id="756" w:author="Andrea Plunkett" w:date="2024-07-26T12:19:00Z" w16du:dateUtc="2024-07-26T19:19:00Z">
            <w:rPr>
              <w:rFonts w:ascii="Cambria Math" w:hAnsi="Cambria Math" w:cs="Calibri"/>
              <w:color w:val="000000"/>
            </w:rPr>
            <m:t>≠ 0</m:t>
          </w:ins>
        </m:r>
      </m:oMath>
    </w:p>
    <w:p w14:paraId="6A35C3E6" w14:textId="77777777" w:rsidR="006A075F" w:rsidRPr="00BE2559" w:rsidRDefault="006A075F">
      <w:pPr>
        <w:pStyle w:val="ListParagraph"/>
        <w:numPr>
          <w:ilvl w:val="0"/>
          <w:numId w:val="26"/>
        </w:numPr>
        <w:spacing w:line="360" w:lineRule="auto"/>
        <w:rPr>
          <w:ins w:id="757" w:author="Andrea Plunkett" w:date="2024-07-26T12:10:00Z" w16du:dateUtc="2024-07-26T19:10:00Z"/>
          <w:rFonts w:ascii="Calibri" w:hAnsi="Calibri" w:cs="Calibri"/>
          <w:lang w:val="en-US"/>
        </w:rPr>
        <w:pPrChange w:id="758" w:author="Andrea Plunkett" w:date="2024-07-26T12:10:00Z" w16du:dateUtc="2024-07-26T19:10:00Z">
          <w:pPr>
            <w:pStyle w:val="ListParagraph"/>
            <w:numPr>
              <w:numId w:val="26"/>
            </w:numPr>
            <w:ind w:hanging="360"/>
          </w:pPr>
        </w:pPrChange>
      </w:pPr>
      <w:ins w:id="759" w:author="Andrea Plunkett" w:date="2024-07-26T12:10:00Z" w16du:dateUtc="2024-07-26T19:10:00Z">
        <w:r w:rsidRPr="00BE2559">
          <w:rPr>
            <w:rFonts w:ascii="Calibri" w:hAnsi="Calibri" w:cs="Calibri"/>
            <w:lang w:val="en-US"/>
          </w:rPr>
          <w:t>P-value: &lt; 2e-16</w:t>
        </w:r>
      </w:ins>
    </w:p>
    <w:p w14:paraId="178A4DCF" w14:textId="698B0EF7" w:rsidR="006A075F" w:rsidRPr="006A075F" w:rsidRDefault="006A075F">
      <w:pPr>
        <w:pStyle w:val="ListParagraph"/>
        <w:numPr>
          <w:ilvl w:val="0"/>
          <w:numId w:val="26"/>
        </w:numPr>
        <w:spacing w:line="360" w:lineRule="auto"/>
        <w:rPr>
          <w:ins w:id="760" w:author="Andrea Plunkett" w:date="2024-07-26T12:10:00Z" w16du:dateUtc="2024-07-26T19:10:00Z"/>
          <w:rFonts w:ascii="Calibri" w:hAnsi="Calibri" w:cs="Calibri"/>
          <w:lang w:val="en-US"/>
          <w:rPrChange w:id="761" w:author="Andrea Plunkett" w:date="2024-07-26T12:11:00Z" w16du:dateUtc="2024-07-26T19:11:00Z">
            <w:rPr>
              <w:ins w:id="762" w:author="Andrea Plunkett" w:date="2024-07-26T12:10:00Z" w16du:dateUtc="2024-07-26T19:10:00Z"/>
              <w:lang w:val="en-US"/>
            </w:rPr>
          </w:rPrChange>
        </w:rPr>
        <w:pPrChange w:id="763" w:author="Andrea Plunkett" w:date="2024-07-26T12:11:00Z" w16du:dateUtc="2024-07-26T19:11:00Z">
          <w:pPr>
            <w:pStyle w:val="ListParagraph"/>
          </w:pPr>
        </w:pPrChange>
      </w:pPr>
      <w:ins w:id="764" w:author="Andrea Plunkett" w:date="2024-07-26T12:10:00Z" w16du:dateUtc="2024-07-26T19:10:00Z">
        <w:r w:rsidRPr="00BE2559">
          <w:rPr>
            <w:rFonts w:ascii="Calibri" w:hAnsi="Calibri" w:cs="Calibri"/>
            <w:lang w:val="en-US"/>
          </w:rPr>
          <w:t>Conclusion: Since the p-value is less than 0.05, we reject the null hypothesis. The view1 term is significant at a 5% level of significance.</w:t>
        </w:r>
      </w:ins>
    </w:p>
    <w:p w14:paraId="2FD7BDD1" w14:textId="77777777" w:rsidR="006A075F" w:rsidRPr="00BE2559" w:rsidRDefault="006A075F">
      <w:pPr>
        <w:pStyle w:val="ListParagraph"/>
        <w:numPr>
          <w:ilvl w:val="0"/>
          <w:numId w:val="27"/>
        </w:numPr>
        <w:spacing w:line="360" w:lineRule="auto"/>
        <w:rPr>
          <w:ins w:id="765" w:author="Andrea Plunkett" w:date="2024-07-26T12:10:00Z" w16du:dateUtc="2024-07-26T19:10:00Z"/>
          <w:rFonts w:ascii="Calibri" w:hAnsi="Calibri" w:cs="Calibri"/>
          <w:lang w:val="en-US"/>
        </w:rPr>
        <w:pPrChange w:id="766" w:author="Andrea Plunkett" w:date="2024-07-26T12:10:00Z" w16du:dateUtc="2024-07-26T19:10:00Z">
          <w:pPr>
            <w:pStyle w:val="ListParagraph"/>
            <w:numPr>
              <w:numId w:val="27"/>
            </w:numPr>
            <w:ind w:hanging="360"/>
          </w:pPr>
        </w:pPrChange>
      </w:pPr>
      <w:ins w:id="767" w:author="Andrea Plunkett" w:date="2024-07-26T12:10:00Z" w16du:dateUtc="2024-07-26T19:10:00Z">
        <w:r w:rsidRPr="00BE2559">
          <w:rPr>
            <w:rFonts w:ascii="Calibri" w:hAnsi="Calibri" w:cs="Calibri"/>
            <w:lang w:val="en-US"/>
          </w:rPr>
          <w:t>view2:</w:t>
        </w:r>
      </w:ins>
    </w:p>
    <w:p w14:paraId="0299B693" w14:textId="4F6DF5DF" w:rsidR="006A075F" w:rsidRPr="00383D4B" w:rsidRDefault="006A075F">
      <w:pPr>
        <w:pStyle w:val="ListParagraph"/>
        <w:numPr>
          <w:ilvl w:val="0"/>
          <w:numId w:val="26"/>
        </w:numPr>
        <w:spacing w:line="360" w:lineRule="auto"/>
        <w:rPr>
          <w:ins w:id="768" w:author="Andrea Plunkett" w:date="2024-07-26T12:10:00Z" w16du:dateUtc="2024-07-26T19:10:00Z"/>
          <w:rFonts w:ascii="Calibri" w:hAnsi="Calibri" w:cs="Calibri"/>
          <w:lang w:val="en-US"/>
          <w:rPrChange w:id="769" w:author="Andrea Plunkett" w:date="2024-07-26T12:20:00Z" w16du:dateUtc="2024-07-26T19:20:00Z">
            <w:rPr>
              <w:ins w:id="770" w:author="Andrea Plunkett" w:date="2024-07-26T12:10:00Z" w16du:dateUtc="2024-07-26T19:10:00Z"/>
              <w:lang w:val="en-US"/>
            </w:rPr>
          </w:rPrChange>
        </w:rPr>
        <w:pPrChange w:id="771" w:author="Andrea Plunkett" w:date="2024-07-26T12:20:00Z" w16du:dateUtc="2024-07-26T19:20:00Z">
          <w:pPr>
            <w:pStyle w:val="ListParagraph"/>
            <w:numPr>
              <w:numId w:val="28"/>
            </w:numPr>
            <w:ind w:hanging="360"/>
          </w:pPr>
        </w:pPrChange>
      </w:pPr>
      <w:ins w:id="772" w:author="Andrea Plunkett" w:date="2024-07-26T12:10:00Z" w16du:dateUtc="2024-07-26T19:10:00Z">
        <w:r w:rsidRPr="00BE2559">
          <w:rPr>
            <w:rFonts w:ascii="Calibri" w:hAnsi="Calibri" w:cs="Calibri"/>
            <w:lang w:val="en-US"/>
          </w:rPr>
          <w:t>Null Hypothesis (</w:t>
        </w:r>
      </w:ins>
      <m:oMath>
        <m:sSub>
          <m:sSubPr>
            <m:ctrlPr>
              <w:ins w:id="773" w:author="Andrea Plunkett" w:date="2024-07-26T12:10:00Z" w16du:dateUtc="2024-07-26T19:10:00Z">
                <w:rPr>
                  <w:rFonts w:ascii="Cambria Math" w:hAnsi="Cambria Math" w:cs="Calibri"/>
                  <w:i/>
                </w:rPr>
              </w:ins>
            </m:ctrlPr>
          </m:sSubPr>
          <m:e>
            <m:r>
              <w:ins w:id="774" w:author="Andrea Plunkett" w:date="2024-07-26T12:10:00Z" w16du:dateUtc="2024-07-26T19:10:00Z">
                <w:rPr>
                  <w:rFonts w:ascii="Cambria Math" w:hAnsi="Cambria Math" w:cs="Calibri"/>
                </w:rPr>
                <m:t>H</m:t>
              </w:ins>
            </m:r>
          </m:e>
          <m:sub>
            <m:r>
              <w:ins w:id="775" w:author="Andrea Plunkett" w:date="2024-07-26T12:10:00Z" w16du:dateUtc="2024-07-26T19:10:00Z">
                <w:rPr>
                  <w:rFonts w:ascii="Cambria Math" w:hAnsi="Cambria Math" w:cs="Calibri"/>
                </w:rPr>
                <m:t>0</m:t>
              </w:ins>
            </m:r>
          </m:sub>
        </m:sSub>
      </m:oMath>
      <w:ins w:id="776" w:author="Andrea Plunkett" w:date="2024-07-26T12:10:00Z" w16du:dateUtc="2024-07-26T19:10:00Z">
        <w:r w:rsidRPr="00BE2559">
          <w:rPr>
            <w:rFonts w:ascii="Calibri" w:hAnsi="Calibri" w:cs="Calibri"/>
            <w:lang w:val="en-US"/>
          </w:rPr>
          <w:t>): The coefficient of view2 is equal to zero.</w:t>
        </w:r>
      </w:ins>
      <w:ins w:id="777" w:author="Andrea Plunkett" w:date="2024-07-26T12:20:00Z" w16du:dateUtc="2024-07-26T19:20:00Z">
        <w:r w:rsidR="00383D4B">
          <w:rPr>
            <w:rFonts w:ascii="Calibri" w:hAnsi="Calibri" w:cs="Calibri"/>
            <w:lang w:val="en-US"/>
          </w:rPr>
          <w:t xml:space="preserve"> </w:t>
        </w:r>
      </w:ins>
      <m:oMath>
        <m:sSub>
          <m:sSubPr>
            <m:ctrlPr>
              <w:ins w:id="778" w:author="Andrea Plunkett" w:date="2024-07-26T12:20:00Z" w16du:dateUtc="2024-07-26T19:20:00Z">
                <w:rPr>
                  <w:rFonts w:ascii="Cambria Math" w:hAnsi="Cambria Math" w:cs="Calibri"/>
                  <w:i/>
                  <w:color w:val="000000"/>
                </w:rPr>
              </w:ins>
            </m:ctrlPr>
          </m:sSubPr>
          <m:e>
            <m:r>
              <w:ins w:id="779" w:author="Andrea Plunkett" w:date="2024-07-26T12:20:00Z" w16du:dateUtc="2024-07-26T19:20:00Z">
                <w:rPr>
                  <w:rFonts w:ascii="Cambria Math" w:hAnsi="Cambria Math" w:cs="Calibri"/>
                  <w:color w:val="000000"/>
                </w:rPr>
                <m:t>H</m:t>
              </w:ins>
            </m:r>
          </m:e>
          <m:sub>
            <m:r>
              <w:ins w:id="780" w:author="Andrea Plunkett" w:date="2024-07-26T12:20:00Z" w16du:dateUtc="2024-07-26T19:20:00Z">
                <w:rPr>
                  <w:rFonts w:ascii="Cambria Math" w:hAnsi="Cambria Math" w:cs="Calibri"/>
                  <w:color w:val="000000"/>
                </w:rPr>
                <m:t>0</m:t>
              </w:ins>
            </m:r>
          </m:sub>
        </m:sSub>
        <m:r>
          <w:ins w:id="781" w:author="Andrea Plunkett" w:date="2024-07-26T12:20:00Z" w16du:dateUtc="2024-07-26T19:20:00Z">
            <w:rPr>
              <w:rFonts w:ascii="Cambria Math" w:hAnsi="Cambria Math" w:cs="Calibri"/>
              <w:color w:val="000000"/>
            </w:rPr>
            <m:t xml:space="preserve">: </m:t>
          </w:ins>
        </m:r>
        <m:sSub>
          <m:sSubPr>
            <m:ctrlPr>
              <w:ins w:id="782" w:author="Andrea Plunkett" w:date="2024-07-26T12:20:00Z" w16du:dateUtc="2024-07-26T19:20:00Z">
                <w:rPr>
                  <w:rFonts w:ascii="Cambria Math" w:hAnsi="Cambria Math" w:cs="Calibri"/>
                  <w:i/>
                  <w:color w:val="000000"/>
                </w:rPr>
              </w:ins>
            </m:ctrlPr>
          </m:sSubPr>
          <m:e>
            <m:r>
              <w:ins w:id="783" w:author="Andrea Plunkett" w:date="2024-07-26T12:20:00Z" w16du:dateUtc="2024-07-26T19:20:00Z">
                <w:rPr>
                  <w:rFonts w:ascii="Cambria Math" w:hAnsi="Cambria Math" w:cs="Calibri"/>
                  <w:color w:val="000000"/>
                </w:rPr>
                <m:t>β</m:t>
              </w:ins>
            </m:r>
          </m:e>
          <m:sub>
            <m:r>
              <w:ins w:id="784" w:author="Andrea Plunkett" w:date="2024-07-26T12:20:00Z" w16du:dateUtc="2024-07-26T19:20:00Z">
                <w:rPr>
                  <w:rFonts w:ascii="Cambria Math" w:hAnsi="Cambria Math" w:cs="Calibri"/>
                  <w:color w:val="000000"/>
                </w:rPr>
                <m:t>6</m:t>
              </w:ins>
            </m:r>
          </m:sub>
        </m:sSub>
      </m:oMath>
      <w:ins w:id="785" w:author="Andrea Plunkett" w:date="2024-07-26T12:20:00Z" w16du:dateUtc="2024-07-26T19:20:00Z">
        <w:r w:rsidR="00383D4B">
          <w:rPr>
            <w:rFonts w:ascii="Calibri" w:hAnsi="Calibri" w:cs="Calibri"/>
            <w:color w:val="000000"/>
          </w:rPr>
          <w:t xml:space="preserve"> = 0</w:t>
        </w:r>
      </w:ins>
    </w:p>
    <w:p w14:paraId="5DFDC8FE" w14:textId="416EC6B6" w:rsidR="006A075F" w:rsidRPr="00BE2559" w:rsidRDefault="006A075F">
      <w:pPr>
        <w:pStyle w:val="ListParagraph"/>
        <w:numPr>
          <w:ilvl w:val="0"/>
          <w:numId w:val="28"/>
        </w:numPr>
        <w:spacing w:line="360" w:lineRule="auto"/>
        <w:rPr>
          <w:ins w:id="786" w:author="Andrea Plunkett" w:date="2024-07-26T12:10:00Z" w16du:dateUtc="2024-07-26T19:10:00Z"/>
          <w:rFonts w:ascii="Calibri" w:hAnsi="Calibri" w:cs="Calibri"/>
          <w:lang w:val="en-US"/>
        </w:rPr>
        <w:pPrChange w:id="787" w:author="Andrea Plunkett" w:date="2024-07-26T12:10:00Z" w16du:dateUtc="2024-07-26T19:10:00Z">
          <w:pPr>
            <w:pStyle w:val="ListParagraph"/>
            <w:numPr>
              <w:numId w:val="28"/>
            </w:numPr>
            <w:ind w:hanging="360"/>
          </w:pPr>
        </w:pPrChange>
      </w:pPr>
      <w:ins w:id="788" w:author="Andrea Plunkett" w:date="2024-07-26T12:10:00Z" w16du:dateUtc="2024-07-26T19:10:00Z">
        <w:r w:rsidRPr="00BE2559">
          <w:rPr>
            <w:rFonts w:ascii="Calibri" w:hAnsi="Calibri" w:cs="Calibri"/>
            <w:lang w:val="en-US"/>
          </w:rPr>
          <w:t>Alternative Hypothesis (</w:t>
        </w:r>
      </w:ins>
      <m:oMath>
        <m:sSub>
          <m:sSubPr>
            <m:ctrlPr>
              <w:ins w:id="789" w:author="Andrea Plunkett" w:date="2024-07-26T12:10:00Z" w16du:dateUtc="2024-07-26T19:10:00Z">
                <w:rPr>
                  <w:rFonts w:ascii="Cambria Math" w:hAnsi="Cambria Math" w:cs="Calibri"/>
                  <w:i/>
                  <w:color w:val="000000"/>
                </w:rPr>
              </w:ins>
            </m:ctrlPr>
          </m:sSubPr>
          <m:e>
            <m:r>
              <w:ins w:id="790" w:author="Andrea Plunkett" w:date="2024-07-26T12:10:00Z" w16du:dateUtc="2024-07-26T19:10:00Z">
                <w:rPr>
                  <w:rFonts w:ascii="Cambria Math" w:hAnsi="Cambria Math" w:cs="Calibri"/>
                  <w:color w:val="000000"/>
                </w:rPr>
                <m:t>H</m:t>
              </w:ins>
            </m:r>
          </m:e>
          <m:sub>
            <m:r>
              <w:ins w:id="791" w:author="Andrea Plunkett" w:date="2024-07-26T12:10:00Z" w16du:dateUtc="2024-07-26T19:10:00Z">
                <w:rPr>
                  <w:rFonts w:ascii="Cambria Math" w:hAnsi="Cambria Math" w:cs="Calibri"/>
                  <w:color w:val="000000"/>
                </w:rPr>
                <m:t>a</m:t>
              </w:ins>
            </m:r>
          </m:sub>
        </m:sSub>
      </m:oMath>
      <w:ins w:id="792" w:author="Andrea Plunkett" w:date="2024-07-26T12:10:00Z" w16du:dateUtc="2024-07-26T19:10:00Z">
        <w:r w:rsidRPr="00BE2559">
          <w:rPr>
            <w:rFonts w:ascii="Calibri" w:hAnsi="Calibri" w:cs="Calibri"/>
            <w:lang w:val="en-US"/>
          </w:rPr>
          <w:t>): The coefficient of view2 is not equal to zero.</w:t>
        </w:r>
      </w:ins>
      <w:ins w:id="793" w:author="Andrea Plunkett" w:date="2024-07-26T12:20:00Z" w16du:dateUtc="2024-07-26T19:20:00Z">
        <w:r w:rsidR="00383D4B">
          <w:rPr>
            <w:rFonts w:ascii="Calibri" w:hAnsi="Calibri" w:cs="Calibri"/>
            <w:lang w:val="en-US"/>
          </w:rPr>
          <w:t xml:space="preserve"> </w:t>
        </w:r>
      </w:ins>
      <m:oMath>
        <m:sSub>
          <m:sSubPr>
            <m:ctrlPr>
              <w:ins w:id="794" w:author="Andrea Plunkett" w:date="2024-07-26T12:20:00Z" w16du:dateUtc="2024-07-26T19:20:00Z">
                <w:rPr>
                  <w:rFonts w:ascii="Cambria Math" w:hAnsi="Cambria Math" w:cs="Calibri"/>
                  <w:i/>
                  <w:color w:val="000000"/>
                </w:rPr>
              </w:ins>
            </m:ctrlPr>
          </m:sSubPr>
          <m:e>
            <m:r>
              <w:ins w:id="795" w:author="Andrea Plunkett" w:date="2024-07-26T12:20:00Z" w16du:dateUtc="2024-07-26T19:20:00Z">
                <w:rPr>
                  <w:rFonts w:ascii="Cambria Math" w:hAnsi="Cambria Math" w:cs="Calibri"/>
                  <w:color w:val="000000"/>
                </w:rPr>
                <m:t>H</m:t>
              </w:ins>
            </m:r>
          </m:e>
          <m:sub>
            <m:r>
              <w:ins w:id="796" w:author="Andrea Plunkett" w:date="2024-07-26T12:20:00Z" w16du:dateUtc="2024-07-26T19:20:00Z">
                <w:rPr>
                  <w:rFonts w:ascii="Cambria Math" w:hAnsi="Cambria Math" w:cs="Calibri"/>
                  <w:color w:val="000000"/>
                </w:rPr>
                <m:t>a</m:t>
              </w:ins>
            </m:r>
          </m:sub>
        </m:sSub>
        <m:r>
          <w:ins w:id="797" w:author="Andrea Plunkett" w:date="2024-07-26T12:20:00Z" w16du:dateUtc="2024-07-26T19:20:00Z">
            <w:rPr>
              <w:rFonts w:ascii="Cambria Math" w:hAnsi="Cambria Math" w:cs="Calibri"/>
              <w:color w:val="000000"/>
            </w:rPr>
            <m:t xml:space="preserve">: </m:t>
          </w:ins>
        </m:r>
        <m:sSub>
          <m:sSubPr>
            <m:ctrlPr>
              <w:ins w:id="798" w:author="Andrea Plunkett" w:date="2024-07-26T12:20:00Z" w16du:dateUtc="2024-07-26T19:20:00Z">
                <w:rPr>
                  <w:rFonts w:ascii="Cambria Math" w:hAnsi="Cambria Math" w:cs="Calibri"/>
                  <w:i/>
                  <w:color w:val="000000"/>
                </w:rPr>
              </w:ins>
            </m:ctrlPr>
          </m:sSubPr>
          <m:e>
            <m:r>
              <w:ins w:id="799" w:author="Andrea Plunkett" w:date="2024-07-26T12:20:00Z" w16du:dateUtc="2024-07-26T19:20:00Z">
                <w:rPr>
                  <w:rFonts w:ascii="Cambria Math" w:hAnsi="Cambria Math" w:cs="Calibri"/>
                  <w:color w:val="000000"/>
                </w:rPr>
                <m:t>β</m:t>
              </w:ins>
            </m:r>
          </m:e>
          <m:sub>
            <m:r>
              <w:ins w:id="800" w:author="Andrea Plunkett" w:date="2024-07-26T12:20:00Z" w16du:dateUtc="2024-07-26T19:20:00Z">
                <w:rPr>
                  <w:rFonts w:ascii="Cambria Math" w:hAnsi="Cambria Math" w:cs="Calibri"/>
                  <w:color w:val="000000"/>
                </w:rPr>
                <m:t>6</m:t>
              </w:ins>
            </m:r>
          </m:sub>
        </m:sSub>
        <m:r>
          <w:ins w:id="801" w:author="Andrea Plunkett" w:date="2024-07-26T12:20:00Z" w16du:dateUtc="2024-07-26T19:20:00Z">
            <w:rPr>
              <w:rFonts w:ascii="Cambria Math" w:hAnsi="Cambria Math" w:cs="Calibri"/>
              <w:color w:val="000000"/>
            </w:rPr>
            <m:t>≠ 0</m:t>
          </w:ins>
        </m:r>
      </m:oMath>
    </w:p>
    <w:p w14:paraId="6C149CD4" w14:textId="77777777" w:rsidR="006A075F" w:rsidRPr="00BE2559" w:rsidRDefault="006A075F">
      <w:pPr>
        <w:pStyle w:val="ListParagraph"/>
        <w:numPr>
          <w:ilvl w:val="0"/>
          <w:numId w:val="28"/>
        </w:numPr>
        <w:spacing w:line="360" w:lineRule="auto"/>
        <w:rPr>
          <w:ins w:id="802" w:author="Andrea Plunkett" w:date="2024-07-26T12:10:00Z" w16du:dateUtc="2024-07-26T19:10:00Z"/>
          <w:rFonts w:ascii="Calibri" w:hAnsi="Calibri" w:cs="Calibri"/>
          <w:lang w:val="en-US"/>
        </w:rPr>
        <w:pPrChange w:id="803" w:author="Andrea Plunkett" w:date="2024-07-26T12:10:00Z" w16du:dateUtc="2024-07-26T19:10:00Z">
          <w:pPr>
            <w:pStyle w:val="ListParagraph"/>
            <w:numPr>
              <w:numId w:val="28"/>
            </w:numPr>
            <w:ind w:hanging="360"/>
          </w:pPr>
        </w:pPrChange>
      </w:pPr>
      <w:ins w:id="804" w:author="Andrea Plunkett" w:date="2024-07-26T12:10:00Z" w16du:dateUtc="2024-07-26T19:10:00Z">
        <w:r w:rsidRPr="00BE2559">
          <w:rPr>
            <w:rFonts w:ascii="Calibri" w:hAnsi="Calibri" w:cs="Calibri"/>
            <w:lang w:val="en-US"/>
          </w:rPr>
          <w:t>P-value: &lt; 2e-16</w:t>
        </w:r>
      </w:ins>
    </w:p>
    <w:p w14:paraId="13454D4F" w14:textId="6A1C6153" w:rsidR="006A075F" w:rsidRDefault="006A075F" w:rsidP="003C27AD">
      <w:pPr>
        <w:pStyle w:val="ListParagraph"/>
        <w:numPr>
          <w:ilvl w:val="0"/>
          <w:numId w:val="28"/>
        </w:numPr>
        <w:spacing w:line="360" w:lineRule="auto"/>
        <w:rPr>
          <w:ins w:id="805" w:author="Andrea Plunkett" w:date="2024-07-26T12:11:00Z" w16du:dateUtc="2024-07-26T19:11:00Z"/>
          <w:rFonts w:ascii="Calibri" w:hAnsi="Calibri" w:cs="Calibri"/>
          <w:lang w:val="en-US"/>
        </w:rPr>
      </w:pPr>
      <w:ins w:id="806" w:author="Andrea Plunkett" w:date="2024-07-26T12:10:00Z" w16du:dateUtc="2024-07-26T19:10:00Z">
        <w:r w:rsidRPr="00BE2559">
          <w:rPr>
            <w:rFonts w:ascii="Calibri" w:hAnsi="Calibri" w:cs="Calibri"/>
            <w:lang w:val="en-US"/>
          </w:rPr>
          <w:t>Conclusion: Since the p-value is less than 0.05, we reject the null hypothesis. The view2 term is significant at a 5% level of significance.</w:t>
        </w:r>
      </w:ins>
    </w:p>
    <w:p w14:paraId="130C7E75" w14:textId="77777777" w:rsidR="003C27AD" w:rsidRPr="003C27AD" w:rsidRDefault="003C27AD">
      <w:pPr>
        <w:pStyle w:val="ListParagraph"/>
        <w:spacing w:line="360" w:lineRule="auto"/>
        <w:rPr>
          <w:ins w:id="807" w:author="Andrea Plunkett" w:date="2024-07-26T12:10:00Z" w16du:dateUtc="2024-07-26T19:10:00Z"/>
          <w:rFonts w:ascii="Calibri" w:hAnsi="Calibri" w:cs="Calibri"/>
          <w:lang w:val="en-US"/>
          <w:rPrChange w:id="808" w:author="Andrea Plunkett" w:date="2024-07-26T12:11:00Z" w16du:dateUtc="2024-07-26T19:11:00Z">
            <w:rPr>
              <w:ins w:id="809" w:author="Andrea Plunkett" w:date="2024-07-26T12:10:00Z" w16du:dateUtc="2024-07-26T19:10:00Z"/>
              <w:lang w:val="en-US"/>
            </w:rPr>
          </w:rPrChange>
        </w:rPr>
        <w:pPrChange w:id="810" w:author="Andrea Plunkett" w:date="2024-07-26T12:11:00Z" w16du:dateUtc="2024-07-26T19:11:00Z">
          <w:pPr>
            <w:pStyle w:val="ListParagraph"/>
            <w:numPr>
              <w:numId w:val="28"/>
            </w:numPr>
            <w:ind w:hanging="360"/>
          </w:pPr>
        </w:pPrChange>
      </w:pPr>
    </w:p>
    <w:p w14:paraId="0736ABA6" w14:textId="38964ABC" w:rsidR="00F02164" w:rsidRDefault="003C27AD" w:rsidP="00F12C47">
      <w:pPr>
        <w:spacing w:line="360" w:lineRule="auto"/>
        <w:rPr>
          <w:ins w:id="811" w:author="Andrea Plunkett" w:date="2024-07-26T12:58:00Z" w16du:dateUtc="2024-07-26T19:58:00Z"/>
          <w:rFonts w:ascii="Calibri" w:hAnsi="Calibri" w:cs="Calibri"/>
          <w:lang w:val="en-US"/>
        </w:rPr>
      </w:pPr>
      <w:ins w:id="812" w:author="Andrea Plunkett" w:date="2024-07-26T12:11:00Z" w16du:dateUtc="2024-07-26T19:11:00Z">
        <w:r>
          <w:rPr>
            <w:rFonts w:ascii="Calibri" w:hAnsi="Calibri" w:cs="Calibri"/>
            <w:lang w:val="en-US"/>
          </w:rPr>
          <w:t xml:space="preserve">    </w:t>
        </w:r>
      </w:ins>
      <w:ins w:id="813" w:author="Andrea Plunkett" w:date="2024-07-26T12:10:00Z" w16du:dateUtc="2024-07-26T19:10:00Z">
        <w:r w:rsidR="006A075F" w:rsidRPr="00602B66">
          <w:rPr>
            <w:rFonts w:ascii="Calibri" w:hAnsi="Calibri" w:cs="Calibri"/>
            <w:lang w:val="en-US"/>
          </w:rPr>
          <w:t>In conclusion, all the terms in the model (sqft_living, sqft_above, age, bathrooms, view1, view2) are significant at a 5% level of significance. This means that all these predictors have a significant effect on the price of the house.</w:t>
        </w:r>
      </w:ins>
    </w:p>
    <w:p w14:paraId="177F03AC" w14:textId="77777777" w:rsidR="00F12C47" w:rsidRPr="00F12C47" w:rsidRDefault="00F12C47">
      <w:pPr>
        <w:spacing w:line="360" w:lineRule="auto"/>
        <w:rPr>
          <w:rFonts w:ascii="Calibri" w:hAnsi="Calibri" w:cs="Calibri"/>
          <w:lang w:val="en-US"/>
          <w:rPrChange w:id="814" w:author="Andrea Plunkett" w:date="2024-07-26T12:58:00Z" w16du:dateUtc="2024-07-26T19:58:00Z">
            <w:rPr>
              <w:rFonts w:asciiTheme="majorHAnsi" w:eastAsia="Calibri" w:hAnsiTheme="majorHAnsi" w:cstheme="majorHAnsi"/>
              <w:i/>
            </w:rPr>
          </w:rPrChange>
        </w:rPr>
        <w:pPrChange w:id="815" w:author="Andrea Plunkett" w:date="2024-07-26T12:58:00Z" w16du:dateUtc="2024-07-26T19:58:00Z">
          <w:pPr>
            <w:suppressAutoHyphens/>
            <w:spacing w:line="240" w:lineRule="auto"/>
            <w:contextualSpacing/>
          </w:pPr>
        </w:pPrChange>
      </w:pPr>
    </w:p>
    <w:p w14:paraId="5763BC85" w14:textId="77777777" w:rsidR="00F02164" w:rsidRPr="006C76C5" w:rsidRDefault="003966FD" w:rsidP="006C76C5">
      <w:pPr>
        <w:pStyle w:val="Heading3"/>
        <w:suppressAutoHyphens/>
        <w:contextualSpacing/>
      </w:pPr>
      <w:r w:rsidRPr="006C76C5">
        <w:t>Making Predictions Using Model</w:t>
      </w:r>
    </w:p>
    <w:p w14:paraId="28442384"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591359B1" w14:textId="125A842B" w:rsidR="00F02164" w:rsidDel="00351E36" w:rsidRDefault="007768C9" w:rsidP="006C76C5">
      <w:pPr>
        <w:suppressAutoHyphens/>
        <w:spacing w:line="240" w:lineRule="auto"/>
        <w:contextualSpacing/>
        <w:rPr>
          <w:del w:id="816" w:author="Andrea Plunkett" w:date="2024-07-26T12:37:00Z" w16du:dateUtc="2024-07-26T19:37:00Z"/>
          <w:rFonts w:ascii="Calibri" w:eastAsia="Calibri" w:hAnsi="Calibri" w:cs="Calibri"/>
          <w:b/>
          <w:bCs/>
          <w:iCs/>
        </w:rPr>
      </w:pPr>
      <w:ins w:id="817" w:author="Andrea Plunkett" w:date="2024-07-26T12:37:00Z" w16du:dateUtc="2024-07-26T19:37:00Z">
        <w:r w:rsidRPr="00351E36">
          <w:rPr>
            <w:rFonts w:ascii="Calibri" w:eastAsia="Calibri" w:hAnsi="Calibri" w:cs="Calibri"/>
            <w:b/>
            <w:bCs/>
            <w:iCs/>
            <w:rPrChange w:id="818" w:author="Andrea Plunkett" w:date="2024-07-26T12:37:00Z" w16du:dateUtc="2024-07-26T19:37:00Z">
              <w:rPr>
                <w:rFonts w:asciiTheme="majorHAnsi" w:eastAsia="Calibri" w:hAnsiTheme="majorHAnsi" w:cstheme="majorHAnsi"/>
                <w:i/>
              </w:rPr>
            </w:rPrChange>
          </w:rPr>
          <w:t xml:space="preserve">Scenario 1 </w:t>
        </w:r>
      </w:ins>
      <w:del w:id="819" w:author="Andrea Plunkett" w:date="2024-07-26T12:37:00Z" w16du:dateUtc="2024-07-26T19:37:00Z">
        <w:r w:rsidR="003966FD" w:rsidRPr="00351E36" w:rsidDel="007768C9">
          <w:rPr>
            <w:rFonts w:asciiTheme="majorHAnsi" w:eastAsia="Calibri" w:hAnsiTheme="majorHAnsi" w:cstheme="majorHAnsi"/>
            <w:i/>
          </w:rPr>
          <w:delText>What is the predicted price for a home that</w:delText>
        </w:r>
        <w:r w:rsidR="00877D83" w:rsidRPr="00351E36" w:rsidDel="007768C9">
          <w:rPr>
            <w:rFonts w:asciiTheme="majorHAnsi" w:eastAsia="Calibri" w:hAnsiTheme="majorHAnsi" w:cstheme="majorHAnsi"/>
            <w:i/>
          </w:rPr>
          <w:delText xml:space="preserve"> </w:delText>
        </w:r>
        <w:r w:rsidR="005C5378" w:rsidRPr="00351E36" w:rsidDel="007768C9">
          <w:rPr>
            <w:rFonts w:asciiTheme="majorHAnsi" w:eastAsia="Calibri" w:hAnsiTheme="majorHAnsi" w:cstheme="majorHAnsi"/>
            <w:i/>
          </w:rPr>
          <w:delText xml:space="preserve">has </w:delText>
        </w:r>
        <w:r w:rsidR="003966FD" w:rsidRPr="00351E36" w:rsidDel="007768C9">
          <w:rPr>
            <w:rFonts w:asciiTheme="majorHAnsi" w:eastAsia="Calibri" w:hAnsiTheme="majorHAnsi" w:cstheme="majorHAnsi"/>
            <w:i/>
          </w:rPr>
          <w:delText xml:space="preserve">2150 sqft living area, </w:delText>
        </w:r>
        <w:r w:rsidR="00877D83" w:rsidRPr="00351E36" w:rsidDel="007768C9">
          <w:rPr>
            <w:rFonts w:asciiTheme="majorHAnsi" w:eastAsia="Calibri" w:hAnsiTheme="majorHAnsi" w:cstheme="majorHAnsi"/>
            <w:i/>
          </w:rPr>
          <w:delText xml:space="preserve">1050 sqft upper level living area, </w:delText>
        </w:r>
        <w:r w:rsidR="005C5378" w:rsidRPr="00351E36" w:rsidDel="007768C9">
          <w:rPr>
            <w:rFonts w:asciiTheme="majorHAnsi" w:eastAsia="Calibri" w:hAnsiTheme="majorHAnsi" w:cstheme="majorHAnsi"/>
            <w:i/>
          </w:rPr>
          <w:delText xml:space="preserve">is </w:delText>
        </w:r>
        <w:r w:rsidR="00FF231E" w:rsidRPr="00351E36" w:rsidDel="007768C9">
          <w:rPr>
            <w:rFonts w:asciiTheme="majorHAnsi" w:eastAsia="Calibri" w:hAnsiTheme="majorHAnsi" w:cstheme="majorHAnsi"/>
            <w:i/>
          </w:rPr>
          <w:delText xml:space="preserve">15 years old, </w:delText>
        </w:r>
        <w:r w:rsidR="005C5378" w:rsidRPr="00351E36" w:rsidDel="007768C9">
          <w:rPr>
            <w:rFonts w:asciiTheme="majorHAnsi" w:eastAsia="Calibri" w:hAnsiTheme="majorHAnsi" w:cstheme="majorHAnsi"/>
            <w:i/>
          </w:rPr>
          <w:delText xml:space="preserve">has </w:delText>
        </w:r>
        <w:r w:rsidR="00877D83" w:rsidRPr="00351E36" w:rsidDel="007768C9">
          <w:rPr>
            <w:rFonts w:asciiTheme="majorHAnsi" w:eastAsia="Calibri" w:hAnsiTheme="majorHAnsi" w:cstheme="majorHAnsi"/>
            <w:i/>
          </w:rPr>
          <w:delText>3 bathrooms</w:delText>
        </w:r>
        <w:r w:rsidR="003966FD" w:rsidRPr="00351E36" w:rsidDel="007768C9">
          <w:rPr>
            <w:rFonts w:asciiTheme="majorHAnsi" w:eastAsia="Calibri" w:hAnsiTheme="majorHAnsi" w:cstheme="majorHAnsi"/>
            <w:i/>
          </w:rPr>
          <w:delText>,</w:delText>
        </w:r>
        <w:r w:rsidR="00132677" w:rsidRPr="00351E36" w:rsidDel="007768C9">
          <w:rPr>
            <w:rFonts w:asciiTheme="majorHAnsi" w:eastAsia="Calibri" w:hAnsiTheme="majorHAnsi" w:cstheme="majorHAnsi"/>
            <w:i/>
          </w:rPr>
          <w:delText xml:space="preserve"> and </w:delText>
        </w:r>
        <w:r w:rsidR="00877D83" w:rsidRPr="00351E36" w:rsidDel="007768C9">
          <w:rPr>
            <w:rFonts w:asciiTheme="majorHAnsi" w:eastAsia="Calibri" w:hAnsiTheme="majorHAnsi" w:cstheme="majorHAnsi"/>
            <w:i/>
          </w:rPr>
          <w:delText xml:space="preserve">backs out to </w:delText>
        </w:r>
        <w:r w:rsidR="00015269" w:rsidRPr="00351E36" w:rsidDel="007768C9">
          <w:rPr>
            <w:rFonts w:asciiTheme="majorHAnsi" w:eastAsia="Calibri" w:hAnsiTheme="majorHAnsi" w:cstheme="majorHAnsi"/>
            <w:i/>
          </w:rPr>
          <w:delText>road</w:delText>
        </w:r>
        <w:r w:rsidR="003966FD" w:rsidRPr="00351E36" w:rsidDel="007768C9">
          <w:rPr>
            <w:rFonts w:asciiTheme="majorHAnsi" w:eastAsia="Calibri" w:hAnsiTheme="majorHAnsi" w:cstheme="majorHAnsi"/>
            <w:i/>
          </w:rPr>
          <w:delText>? Obtain 90% prediction and confidence intervals for the price of this home. Interpret each interval.</w:delText>
        </w:r>
      </w:del>
    </w:p>
    <w:p w14:paraId="086FDA1D" w14:textId="77777777" w:rsidR="00351E36" w:rsidRDefault="00351E36" w:rsidP="00351E36">
      <w:pPr>
        <w:pBdr>
          <w:top w:val="nil"/>
          <w:left w:val="nil"/>
          <w:bottom w:val="nil"/>
          <w:right w:val="nil"/>
          <w:between w:val="nil"/>
        </w:pBdr>
        <w:suppressAutoHyphens/>
        <w:spacing w:line="240" w:lineRule="auto"/>
        <w:contextualSpacing/>
        <w:rPr>
          <w:ins w:id="820" w:author="Andrea Plunkett" w:date="2024-07-26T12:38:00Z" w16du:dateUtc="2024-07-26T19:38:00Z"/>
          <w:rFonts w:ascii="Calibri" w:eastAsia="Calibri" w:hAnsi="Calibri" w:cs="Calibri"/>
          <w:b/>
          <w:bCs/>
          <w:iCs/>
        </w:rPr>
      </w:pPr>
    </w:p>
    <w:p w14:paraId="6089D578" w14:textId="77777777" w:rsidR="00351E36" w:rsidRDefault="00351E36" w:rsidP="00351E36">
      <w:pPr>
        <w:pBdr>
          <w:top w:val="nil"/>
          <w:left w:val="nil"/>
          <w:bottom w:val="nil"/>
          <w:right w:val="nil"/>
          <w:between w:val="nil"/>
        </w:pBdr>
        <w:suppressAutoHyphens/>
        <w:spacing w:line="240" w:lineRule="auto"/>
        <w:contextualSpacing/>
        <w:rPr>
          <w:ins w:id="821" w:author="Andrea Plunkett" w:date="2024-07-26T12:37:00Z" w16du:dateUtc="2024-07-26T19:37:00Z"/>
          <w:rFonts w:asciiTheme="majorHAnsi" w:eastAsia="Calibri" w:hAnsiTheme="majorHAnsi" w:cstheme="majorHAnsi"/>
          <w:i/>
        </w:rPr>
      </w:pPr>
    </w:p>
    <w:p w14:paraId="0F5398B4" w14:textId="688040B3" w:rsidR="00D82D1A" w:rsidRPr="000633E0" w:rsidRDefault="00F92EF7" w:rsidP="00B22484">
      <w:pPr>
        <w:spacing w:line="360" w:lineRule="auto"/>
        <w:rPr>
          <w:ins w:id="822" w:author="Andrea Plunkett" w:date="2024-07-26T12:44:00Z" w16du:dateUtc="2024-07-26T19:44:00Z"/>
          <w:rFonts w:ascii="Calibri" w:hAnsi="Calibri" w:cs="Calibri"/>
        </w:rPr>
      </w:pPr>
      <w:ins w:id="823" w:author="Andrea Plunkett" w:date="2024-07-26T12:59:00Z" w16du:dateUtc="2024-07-26T19:59:00Z">
        <w:r>
          <w:rPr>
            <w:rFonts w:ascii="Calibri" w:hAnsi="Calibri" w:cs="Calibri"/>
          </w:rPr>
          <w:lastRenderedPageBreak/>
          <w:t xml:space="preserve">    </w:t>
        </w:r>
      </w:ins>
      <w:ins w:id="824" w:author="Andrea Plunkett" w:date="2024-07-26T12:44:00Z" w16du:dateUtc="2024-07-26T19:44:00Z">
        <w:r w:rsidR="00B22484" w:rsidRPr="000633E0">
          <w:rPr>
            <w:rFonts w:ascii="Calibri" w:hAnsi="Calibri" w:cs="Calibri"/>
          </w:rPr>
          <w:t>The predicted price for a home with 2150 sqft living area, 1050 sqft upper level living area, 15 years old, 3 bathrooms, and backs out to road is as follows:</w:t>
        </w:r>
      </w:ins>
    </w:p>
    <w:p w14:paraId="2254CC54" w14:textId="77777777" w:rsidR="00B22484" w:rsidRPr="000633E0" w:rsidRDefault="00B22484" w:rsidP="00B22484">
      <w:pPr>
        <w:spacing w:line="360" w:lineRule="auto"/>
        <w:rPr>
          <w:ins w:id="825" w:author="Andrea Plunkett" w:date="2024-07-26T12:44:00Z" w16du:dateUtc="2024-07-26T19:44:00Z"/>
          <w:rFonts w:ascii="Calibri" w:hAnsi="Calibri" w:cs="Calibri"/>
        </w:rPr>
      </w:pPr>
      <w:ins w:id="826" w:author="Andrea Plunkett" w:date="2024-07-26T12:44:00Z" w16du:dateUtc="2024-07-26T19:44:00Z">
        <w:r w:rsidRPr="000633E0">
          <w:rPr>
            <w:rFonts w:ascii="Calibri" w:hAnsi="Calibri" w:cs="Calibri"/>
          </w:rPr>
          <w:t>The equation is:</w:t>
        </w:r>
      </w:ins>
    </w:p>
    <w:p w14:paraId="2A2F6B63" w14:textId="77777777" w:rsidR="00B22484" w:rsidRDefault="00B22484" w:rsidP="00B22484">
      <w:pPr>
        <w:spacing w:line="360" w:lineRule="auto"/>
        <w:jc w:val="center"/>
        <w:rPr>
          <w:ins w:id="827" w:author="Andrea Plunkett" w:date="2024-07-26T12:58:00Z" w16du:dateUtc="2024-07-26T19:58:00Z"/>
          <w:rFonts w:ascii="Calibri" w:hAnsi="Calibri" w:cs="Calibri"/>
        </w:rPr>
      </w:pPr>
      <w:ins w:id="828" w:author="Andrea Plunkett" w:date="2024-07-26T12:44:00Z" w16du:dateUtc="2024-07-26T19:44:00Z">
        <w:r w:rsidRPr="000633E0">
          <w:rPr>
            <w:rFonts w:ascii="Calibri" w:hAnsi="Calibri" w:cs="Calibri"/>
          </w:rPr>
          <w:t>price=7709+129.3×sqft_living+19.51×sqft_above+1451×age+43970×bathrooms+167500×view1+249000×view2</w:t>
        </w:r>
      </w:ins>
    </w:p>
    <w:p w14:paraId="40F3FC87" w14:textId="77777777" w:rsidR="00F12C47" w:rsidRPr="000633E0" w:rsidRDefault="00F12C47" w:rsidP="00B22484">
      <w:pPr>
        <w:spacing w:line="360" w:lineRule="auto"/>
        <w:jc w:val="center"/>
        <w:rPr>
          <w:ins w:id="829" w:author="Andrea Plunkett" w:date="2024-07-26T12:44:00Z" w16du:dateUtc="2024-07-26T19:44:00Z"/>
          <w:rFonts w:ascii="Calibri" w:hAnsi="Calibri" w:cs="Calibri"/>
        </w:rPr>
      </w:pPr>
    </w:p>
    <w:p w14:paraId="783789A1" w14:textId="6B1AFB01" w:rsidR="00B22484" w:rsidRPr="000633E0" w:rsidRDefault="00B22484" w:rsidP="00B22484">
      <w:pPr>
        <w:spacing w:line="360" w:lineRule="auto"/>
        <w:rPr>
          <w:ins w:id="830" w:author="Andrea Plunkett" w:date="2024-07-26T12:44:00Z" w16du:dateUtc="2024-07-26T19:44:00Z"/>
          <w:rFonts w:ascii="Calibri" w:hAnsi="Calibri" w:cs="Calibri"/>
        </w:rPr>
      </w:pPr>
      <w:ins w:id="831" w:author="Andrea Plunkett" w:date="2024-07-26T12:44:00Z" w16du:dateUtc="2024-07-26T19:44:00Z">
        <w:r w:rsidRPr="000633E0">
          <w:rPr>
            <w:rFonts w:ascii="Calibri" w:hAnsi="Calibri" w:cs="Calibri"/>
          </w:rPr>
          <w:t xml:space="preserve">Substituting the given values into the equation, </w:t>
        </w:r>
      </w:ins>
      <w:ins w:id="832" w:author="Andrea Plunkett" w:date="2024-07-26T12:46:00Z" w16du:dateUtc="2024-07-26T19:46:00Z">
        <w:r w:rsidR="00171D89">
          <w:rPr>
            <w:rFonts w:ascii="Calibri" w:hAnsi="Calibri" w:cs="Calibri"/>
          </w:rPr>
          <w:t>I</w:t>
        </w:r>
      </w:ins>
      <w:ins w:id="833" w:author="Andrea Plunkett" w:date="2024-07-26T12:44:00Z" w16du:dateUtc="2024-07-26T19:44:00Z">
        <w:r w:rsidRPr="000633E0">
          <w:rPr>
            <w:rFonts w:ascii="Calibri" w:hAnsi="Calibri" w:cs="Calibri"/>
          </w:rPr>
          <w:t xml:space="preserve"> get:</w:t>
        </w:r>
      </w:ins>
    </w:p>
    <w:p w14:paraId="05A7EF6F" w14:textId="77777777" w:rsidR="00B22484" w:rsidRPr="000633E0" w:rsidRDefault="00B22484" w:rsidP="00B22484">
      <w:pPr>
        <w:spacing w:line="360" w:lineRule="auto"/>
        <w:jc w:val="center"/>
        <w:rPr>
          <w:ins w:id="834" w:author="Andrea Plunkett" w:date="2024-07-26T12:44:00Z" w16du:dateUtc="2024-07-26T19:44:00Z"/>
          <w:rFonts w:ascii="Calibri" w:hAnsi="Calibri" w:cs="Calibri"/>
        </w:rPr>
      </w:pPr>
      <w:ins w:id="835" w:author="Andrea Plunkett" w:date="2024-07-26T12:44:00Z" w16du:dateUtc="2024-07-26T19:44:00Z">
        <w:r w:rsidRPr="000633E0">
          <w:rPr>
            <w:rFonts w:ascii="Calibri" w:hAnsi="Calibri" w:cs="Calibri"/>
          </w:rPr>
          <w:t>price=7709+129.3×2150+19.51×1050+1451×15+43970×3+167500×0+249000×0</w:t>
        </w:r>
      </w:ins>
    </w:p>
    <w:p w14:paraId="1699383D" w14:textId="14280E1F" w:rsidR="00B22484" w:rsidRDefault="00B22484" w:rsidP="00B22484">
      <w:pPr>
        <w:spacing w:line="360" w:lineRule="auto"/>
        <w:rPr>
          <w:ins w:id="836" w:author="Andrea Plunkett" w:date="2024-07-26T12:49:00Z" w16du:dateUtc="2024-07-26T19:49:00Z"/>
          <w:rFonts w:ascii="Calibri" w:hAnsi="Calibri" w:cs="Calibri"/>
        </w:rPr>
      </w:pPr>
      <w:ins w:id="837" w:author="Andrea Plunkett" w:date="2024-07-26T12:44:00Z" w16du:dateUtc="2024-07-26T19:44:00Z">
        <w:r w:rsidRPr="000633E0">
          <w:rPr>
            <w:rFonts w:ascii="Calibri" w:hAnsi="Calibri" w:cs="Calibri"/>
          </w:rPr>
          <w:t xml:space="preserve">Solving this equation will give </w:t>
        </w:r>
      </w:ins>
      <w:ins w:id="838" w:author="Andrea Plunkett" w:date="2024-07-26T12:47:00Z" w16du:dateUtc="2024-07-26T19:47:00Z">
        <w:r w:rsidR="00171D89">
          <w:rPr>
            <w:rFonts w:ascii="Calibri" w:hAnsi="Calibri" w:cs="Calibri"/>
          </w:rPr>
          <w:t>me</w:t>
        </w:r>
      </w:ins>
      <w:ins w:id="839" w:author="Andrea Plunkett" w:date="2024-07-26T12:44:00Z" w16du:dateUtc="2024-07-26T19:44:00Z">
        <w:r w:rsidRPr="000633E0">
          <w:rPr>
            <w:rFonts w:ascii="Calibri" w:hAnsi="Calibri" w:cs="Calibri"/>
          </w:rPr>
          <w:t xml:space="preserve"> the predicted price for the home. Note that </w:t>
        </w:r>
      </w:ins>
      <w:ins w:id="840" w:author="Andrea Plunkett" w:date="2024-07-26T12:47:00Z" w16du:dateUtc="2024-07-26T19:47:00Z">
        <w:r w:rsidR="00171D89">
          <w:rPr>
            <w:rFonts w:ascii="Calibri" w:hAnsi="Calibri" w:cs="Calibri"/>
          </w:rPr>
          <w:t>I</w:t>
        </w:r>
      </w:ins>
      <w:ins w:id="841" w:author="Andrea Plunkett" w:date="2024-07-26T12:45:00Z" w16du:dateUtc="2024-07-26T19:45:00Z">
        <w:r w:rsidR="00171D89" w:rsidRPr="000633E0">
          <w:rPr>
            <w:rFonts w:ascii="Calibri" w:hAnsi="Calibri" w:cs="Calibri"/>
          </w:rPr>
          <w:t xml:space="preserve"> have</w:t>
        </w:r>
      </w:ins>
      <w:ins w:id="842" w:author="Andrea Plunkett" w:date="2024-07-26T12:44:00Z" w16du:dateUtc="2024-07-26T19:44:00Z">
        <w:r w:rsidRPr="000633E0">
          <w:rPr>
            <w:rFonts w:ascii="Calibri" w:hAnsi="Calibri" w:cs="Calibri"/>
          </w:rPr>
          <w:t xml:space="preserve"> used 0 for view1 and view2 as the home backs out to a road and not to a lake.</w:t>
        </w:r>
      </w:ins>
    </w:p>
    <w:p w14:paraId="7E4257FA" w14:textId="3126C912" w:rsidR="00614E08" w:rsidRPr="000633E0" w:rsidRDefault="00614E08">
      <w:pPr>
        <w:spacing w:line="360" w:lineRule="auto"/>
        <w:jc w:val="center"/>
        <w:rPr>
          <w:ins w:id="843" w:author="Andrea Plunkett" w:date="2024-07-26T12:44:00Z" w16du:dateUtc="2024-07-26T19:44:00Z"/>
          <w:rFonts w:ascii="Calibri" w:hAnsi="Calibri" w:cs="Calibri"/>
        </w:rPr>
        <w:pPrChange w:id="844" w:author="Andrea Plunkett" w:date="2024-07-26T12:49:00Z" w16du:dateUtc="2024-07-26T19:49:00Z">
          <w:pPr>
            <w:spacing w:line="360" w:lineRule="auto"/>
          </w:pPr>
        </w:pPrChange>
      </w:pPr>
      <w:ins w:id="845" w:author="Andrea Plunkett" w:date="2024-07-26T12:49:00Z" w16du:dateUtc="2024-07-26T19:49:00Z">
        <w:r>
          <w:rPr>
            <w:rFonts w:ascii="Calibri" w:hAnsi="Calibri" w:cs="Calibri"/>
          </w:rPr>
          <w:t>Price = 7709 +2747945+20485+21765+131910+0+0</w:t>
        </w:r>
      </w:ins>
    </w:p>
    <w:p w14:paraId="55D1244E" w14:textId="77777777" w:rsidR="00B22484" w:rsidRPr="000633E0" w:rsidRDefault="00B22484" w:rsidP="00B22484">
      <w:pPr>
        <w:spacing w:line="360" w:lineRule="auto"/>
        <w:jc w:val="center"/>
        <w:rPr>
          <w:ins w:id="846" w:author="Andrea Plunkett" w:date="2024-07-26T12:44:00Z" w16du:dateUtc="2024-07-26T19:44:00Z"/>
          <w:rFonts w:ascii="Calibri" w:hAnsi="Calibri" w:cs="Calibri"/>
        </w:rPr>
      </w:pPr>
      <w:ins w:id="847" w:author="Andrea Plunkett" w:date="2024-07-26T12:44:00Z" w16du:dateUtc="2024-07-26T19:44:00Z">
        <w:r w:rsidRPr="000633E0">
          <w:rPr>
            <w:rFonts w:ascii="Calibri" w:hAnsi="Calibri" w:cs="Calibri"/>
          </w:rPr>
          <w:t>price=$459,814</w:t>
        </w:r>
      </w:ins>
    </w:p>
    <w:p w14:paraId="536AB960" w14:textId="25A8B174" w:rsidR="00B22484" w:rsidRPr="00190C82" w:rsidRDefault="00F92EF7" w:rsidP="00B22484">
      <w:pPr>
        <w:spacing w:line="360" w:lineRule="auto"/>
        <w:rPr>
          <w:ins w:id="848" w:author="Andrea Plunkett" w:date="2024-07-26T12:44:00Z" w16du:dateUtc="2024-07-26T19:44:00Z"/>
          <w:rFonts w:ascii="Calibri" w:hAnsi="Calibri" w:cs="Calibri"/>
        </w:rPr>
      </w:pPr>
      <w:ins w:id="849" w:author="Andrea Plunkett" w:date="2024-07-26T12:59:00Z" w16du:dateUtc="2024-07-26T19:59:00Z">
        <w:r>
          <w:rPr>
            <w:rFonts w:ascii="Calibri" w:hAnsi="Calibri" w:cs="Calibri"/>
          </w:rPr>
          <w:t xml:space="preserve">    </w:t>
        </w:r>
      </w:ins>
      <w:ins w:id="850" w:author="Andrea Plunkett" w:date="2024-07-26T12:44:00Z" w16du:dateUtc="2024-07-26T19:44:00Z">
        <w:r w:rsidR="00B22484" w:rsidRPr="000633E0">
          <w:rPr>
            <w:rFonts w:ascii="Calibri" w:hAnsi="Calibri" w:cs="Calibri"/>
          </w:rPr>
          <w:t>So, the predicted price for a home with 2150 sqft living area, 1050 sqft upper level living area, 15 years old, 3 bathrooms, and backs out to road is approximately $459,814.</w:t>
        </w:r>
      </w:ins>
    </w:p>
    <w:p w14:paraId="40566713" w14:textId="77777777" w:rsidR="00B22484" w:rsidRPr="00190C82" w:rsidRDefault="00B22484" w:rsidP="00B22484">
      <w:pPr>
        <w:spacing w:line="360" w:lineRule="auto"/>
        <w:rPr>
          <w:ins w:id="851" w:author="Andrea Plunkett" w:date="2024-07-26T12:44:00Z" w16du:dateUtc="2024-07-26T19:44:00Z"/>
          <w:rFonts w:ascii="Calibri" w:hAnsi="Calibri" w:cs="Calibri"/>
        </w:rPr>
      </w:pPr>
      <w:ins w:id="852" w:author="Andrea Plunkett" w:date="2024-07-26T12:44:00Z" w16du:dateUtc="2024-07-26T19:44:00Z">
        <w:r w:rsidRPr="00190C82">
          <w:rPr>
            <w:rFonts w:ascii="Calibri" w:hAnsi="Calibri" w:cs="Calibri"/>
          </w:rPr>
          <w:t xml:space="preserve">Prediction Interval: The prediction interval provides a range for the predicted price of a specific home with the given characteristics. The 90% prediction interval for the price of this home is </w:t>
        </w:r>
        <w:r>
          <w:rPr>
            <w:rFonts w:ascii="Calibri" w:hAnsi="Calibri" w:cs="Calibri"/>
          </w:rPr>
          <w:t>(</w:t>
        </w:r>
        <w:r w:rsidRPr="00190C82">
          <w:rPr>
            <w:rFonts w:ascii="Calibri" w:hAnsi="Calibri" w:cs="Calibri"/>
          </w:rPr>
          <w:t>$239,563</w:t>
        </w:r>
        <w:r>
          <w:rPr>
            <w:rFonts w:ascii="Calibri" w:hAnsi="Calibri" w:cs="Calibri"/>
          </w:rPr>
          <w:t>,</w:t>
        </w:r>
        <w:r w:rsidRPr="00190C82">
          <w:rPr>
            <w:rFonts w:ascii="Calibri" w:hAnsi="Calibri" w:cs="Calibri"/>
          </w:rPr>
          <w:t> $680,093.4</w:t>
        </w:r>
        <w:r>
          <w:rPr>
            <w:rFonts w:ascii="Calibri" w:hAnsi="Calibri" w:cs="Calibri"/>
          </w:rPr>
          <w:t>)</w:t>
        </w:r>
        <w:r w:rsidRPr="00190C82">
          <w:rPr>
            <w:rFonts w:ascii="Calibri" w:hAnsi="Calibri" w:cs="Calibri"/>
          </w:rPr>
          <w:t>. This means that we are 90% confident that the price of a home with these specific characteristics will fall within this range.</w:t>
        </w:r>
      </w:ins>
    </w:p>
    <w:p w14:paraId="4DBD1D84" w14:textId="77777777" w:rsidR="00B22484" w:rsidRPr="00190C82" w:rsidRDefault="00B22484" w:rsidP="00B22484">
      <w:pPr>
        <w:spacing w:line="360" w:lineRule="auto"/>
        <w:rPr>
          <w:ins w:id="853" w:author="Andrea Plunkett" w:date="2024-07-26T12:44:00Z" w16du:dateUtc="2024-07-26T19:44:00Z"/>
          <w:rFonts w:ascii="Calibri" w:hAnsi="Calibri" w:cs="Calibri"/>
        </w:rPr>
      </w:pPr>
      <w:ins w:id="854" w:author="Andrea Plunkett" w:date="2024-07-26T12:44:00Z" w16du:dateUtc="2024-07-26T19:44:00Z">
        <w:r w:rsidRPr="00190C82">
          <w:rPr>
            <w:rFonts w:ascii="Calibri" w:hAnsi="Calibri" w:cs="Calibri"/>
          </w:rPr>
          <w:t>Confidence Interval: The confidence interval provides a range for the average price of all homes with the given characteristics. The 90% confidence interval for the price of this home is from </w:t>
        </w:r>
        <w:r>
          <w:rPr>
            <w:rFonts w:ascii="Calibri" w:hAnsi="Calibri" w:cs="Calibri"/>
          </w:rPr>
          <w:t>(</w:t>
        </w:r>
        <w:r w:rsidRPr="00190C82">
          <w:rPr>
            <w:rFonts w:ascii="Calibri" w:hAnsi="Calibri" w:cs="Calibri"/>
          </w:rPr>
          <w:t>$446,087.9</w:t>
        </w:r>
        <w:r>
          <w:rPr>
            <w:rFonts w:ascii="Calibri" w:hAnsi="Calibri" w:cs="Calibri"/>
          </w:rPr>
          <w:t xml:space="preserve">, </w:t>
        </w:r>
        <w:r w:rsidRPr="00190C82">
          <w:rPr>
            <w:rFonts w:ascii="Calibri" w:hAnsi="Calibri" w:cs="Calibri"/>
          </w:rPr>
          <w:t>$473,568.5</w:t>
        </w:r>
        <w:r>
          <w:rPr>
            <w:rFonts w:ascii="Calibri" w:hAnsi="Calibri" w:cs="Calibri"/>
          </w:rPr>
          <w:t>)</w:t>
        </w:r>
        <w:r w:rsidRPr="00190C82">
          <w:rPr>
            <w:rFonts w:ascii="Calibri" w:hAnsi="Calibri" w:cs="Calibri"/>
          </w:rPr>
          <w:t>. This means that we are 90% confident that the average price of all homes with these specific characteristics will fall within this range.</w:t>
        </w:r>
      </w:ins>
    </w:p>
    <w:p w14:paraId="6B223415" w14:textId="177B25B2" w:rsidR="00B22484" w:rsidRDefault="00F92EF7" w:rsidP="00B22484">
      <w:pPr>
        <w:spacing w:line="360" w:lineRule="auto"/>
        <w:rPr>
          <w:ins w:id="855" w:author="Andrea Plunkett" w:date="2024-07-26T12:44:00Z" w16du:dateUtc="2024-07-26T19:44:00Z"/>
          <w:rFonts w:ascii="Calibri" w:hAnsi="Calibri" w:cs="Calibri"/>
        </w:rPr>
      </w:pPr>
      <w:ins w:id="856" w:author="Andrea Plunkett" w:date="2024-07-26T12:59:00Z" w16du:dateUtc="2024-07-26T19:59:00Z">
        <w:r>
          <w:rPr>
            <w:rFonts w:ascii="Calibri" w:hAnsi="Calibri" w:cs="Calibri"/>
          </w:rPr>
          <w:t xml:space="preserve">    </w:t>
        </w:r>
      </w:ins>
      <w:ins w:id="857" w:author="Andrea Plunkett" w:date="2024-07-26T12:44:00Z" w16du:dateUtc="2024-07-26T19:44:00Z">
        <w:r w:rsidR="00B22484" w:rsidRPr="00190C82">
          <w:rPr>
            <w:rFonts w:ascii="Calibri" w:hAnsi="Calibri" w:cs="Calibri"/>
          </w:rPr>
          <w:t xml:space="preserve">In summary, while the confidence interval gives </w:t>
        </w:r>
      </w:ins>
      <w:ins w:id="858" w:author="Andrea Plunkett" w:date="2024-07-26T12:58:00Z" w16du:dateUtc="2024-07-26T19:58:00Z">
        <w:r w:rsidR="009A4154">
          <w:rPr>
            <w:rFonts w:ascii="Calibri" w:hAnsi="Calibri" w:cs="Calibri"/>
          </w:rPr>
          <w:t>me</w:t>
        </w:r>
      </w:ins>
      <w:ins w:id="859" w:author="Andrea Plunkett" w:date="2024-07-26T12:44:00Z" w16du:dateUtc="2024-07-26T19:44:00Z">
        <w:r w:rsidR="00B22484" w:rsidRPr="00190C82">
          <w:rPr>
            <w:rFonts w:ascii="Calibri" w:hAnsi="Calibri" w:cs="Calibri"/>
          </w:rPr>
          <w:t xml:space="preserve"> an estimate of where </w:t>
        </w:r>
      </w:ins>
      <w:ins w:id="860" w:author="Andrea Plunkett" w:date="2024-07-26T12:58:00Z" w16du:dateUtc="2024-07-26T19:58:00Z">
        <w:r w:rsidR="009A4154">
          <w:rPr>
            <w:rFonts w:ascii="Calibri" w:hAnsi="Calibri" w:cs="Calibri"/>
          </w:rPr>
          <w:t>I</w:t>
        </w:r>
      </w:ins>
      <w:ins w:id="861" w:author="Andrea Plunkett" w:date="2024-07-26T12:44:00Z" w16du:dateUtc="2024-07-26T19:44:00Z">
        <w:r w:rsidR="00B22484" w:rsidRPr="00190C82">
          <w:rPr>
            <w:rFonts w:ascii="Calibri" w:hAnsi="Calibri" w:cs="Calibri"/>
          </w:rPr>
          <w:t xml:space="preserve"> expect the average home price to be, the prediction interval gives </w:t>
        </w:r>
      </w:ins>
      <w:ins w:id="862" w:author="Andrea Plunkett" w:date="2024-07-26T12:58:00Z" w16du:dateUtc="2024-07-26T19:58:00Z">
        <w:r w:rsidR="009A4154">
          <w:rPr>
            <w:rFonts w:ascii="Calibri" w:hAnsi="Calibri" w:cs="Calibri"/>
          </w:rPr>
          <w:t>me</w:t>
        </w:r>
      </w:ins>
      <w:ins w:id="863" w:author="Andrea Plunkett" w:date="2024-07-26T12:44:00Z" w16du:dateUtc="2024-07-26T19:44:00Z">
        <w:r w:rsidR="00B22484" w:rsidRPr="00190C82">
          <w:rPr>
            <w:rFonts w:ascii="Calibri" w:hAnsi="Calibri" w:cs="Calibri"/>
          </w:rPr>
          <w:t xml:space="preserve"> an estimate of where </w:t>
        </w:r>
      </w:ins>
      <w:ins w:id="864" w:author="Andrea Plunkett" w:date="2024-07-26T12:58:00Z" w16du:dateUtc="2024-07-26T19:58:00Z">
        <w:r w:rsidR="009A4154">
          <w:rPr>
            <w:rFonts w:ascii="Calibri" w:hAnsi="Calibri" w:cs="Calibri"/>
          </w:rPr>
          <w:t>I</w:t>
        </w:r>
      </w:ins>
      <w:ins w:id="865" w:author="Andrea Plunkett" w:date="2024-07-26T12:44:00Z" w16du:dateUtc="2024-07-26T19:44:00Z">
        <w:r w:rsidR="00B22484" w:rsidRPr="00190C82">
          <w:rPr>
            <w:rFonts w:ascii="Calibri" w:hAnsi="Calibri" w:cs="Calibri"/>
          </w:rPr>
          <w:t xml:space="preserve"> expect the price of a specific home to be. The prediction interval is wider than the confidence interval, reflecting the additional uncertainty when predicting a single observation as opposed to the mean.</w:t>
        </w:r>
      </w:ins>
    </w:p>
    <w:p w14:paraId="5BEF7FBA" w14:textId="77777777" w:rsidR="00351E36" w:rsidRPr="00351E36" w:rsidRDefault="00351E36" w:rsidP="006C76C5">
      <w:pPr>
        <w:suppressAutoHyphens/>
        <w:spacing w:line="240" w:lineRule="auto"/>
        <w:contextualSpacing/>
        <w:rPr>
          <w:ins w:id="866" w:author="Andrea Plunkett" w:date="2024-07-26T12:37:00Z" w16du:dateUtc="2024-07-26T19:37:00Z"/>
          <w:rFonts w:asciiTheme="majorHAnsi" w:eastAsia="Calibri" w:hAnsiTheme="majorHAnsi" w:cstheme="majorHAnsi"/>
          <w:i/>
        </w:rPr>
      </w:pPr>
    </w:p>
    <w:p w14:paraId="1001111D" w14:textId="0098A003" w:rsidR="007768C9" w:rsidRPr="00351E36" w:rsidRDefault="00B22484">
      <w:pPr>
        <w:pBdr>
          <w:top w:val="nil"/>
          <w:left w:val="nil"/>
          <w:bottom w:val="nil"/>
          <w:right w:val="nil"/>
          <w:between w:val="nil"/>
        </w:pBdr>
        <w:suppressAutoHyphens/>
        <w:spacing w:line="240" w:lineRule="auto"/>
        <w:contextualSpacing/>
        <w:rPr>
          <w:ins w:id="867" w:author="Andrea Plunkett" w:date="2024-07-26T12:37:00Z" w16du:dateUtc="2024-07-26T19:37:00Z"/>
          <w:rFonts w:asciiTheme="majorHAnsi" w:eastAsia="Calibri" w:hAnsiTheme="majorHAnsi" w:cstheme="majorHAnsi"/>
          <w:i/>
          <w:rPrChange w:id="868" w:author="Andrea Plunkett" w:date="2024-07-26T12:37:00Z" w16du:dateUtc="2024-07-26T19:37:00Z">
            <w:rPr>
              <w:ins w:id="869" w:author="Andrea Plunkett" w:date="2024-07-26T12:37:00Z" w16du:dateUtc="2024-07-26T19:37:00Z"/>
              <w:rFonts w:asciiTheme="majorHAnsi" w:eastAsia="Calibri" w:hAnsiTheme="majorHAnsi" w:cstheme="majorHAnsi"/>
              <w:i/>
              <w:color w:val="000000"/>
            </w:rPr>
          </w:rPrChange>
        </w:rPr>
        <w:pPrChange w:id="870" w:author="Andrea Plunkett" w:date="2024-07-26T12:37:00Z" w16du:dateUtc="2024-07-26T19:37:00Z">
          <w:pPr>
            <w:numPr>
              <w:numId w:val="5"/>
            </w:numPr>
            <w:pBdr>
              <w:top w:val="nil"/>
              <w:left w:val="nil"/>
              <w:bottom w:val="nil"/>
              <w:right w:val="nil"/>
              <w:between w:val="nil"/>
            </w:pBdr>
            <w:suppressAutoHyphens/>
            <w:spacing w:line="240" w:lineRule="auto"/>
            <w:ind w:left="720" w:hanging="360"/>
            <w:contextualSpacing/>
          </w:pPr>
        </w:pPrChange>
      </w:pPr>
      <w:ins w:id="871" w:author="Andrea Plunkett" w:date="2024-07-26T12:45:00Z" w16du:dateUtc="2024-07-26T19:45:00Z">
        <w:r w:rsidRPr="003A53BC">
          <w:rPr>
            <w:rFonts w:ascii="Calibri" w:eastAsia="Calibri" w:hAnsi="Calibri" w:cs="Calibri"/>
            <w:b/>
            <w:bCs/>
            <w:iCs/>
          </w:rPr>
          <w:t xml:space="preserve">Scenario </w:t>
        </w:r>
        <w:r>
          <w:rPr>
            <w:rFonts w:ascii="Calibri" w:eastAsia="Calibri" w:hAnsi="Calibri" w:cs="Calibri"/>
            <w:b/>
            <w:bCs/>
            <w:iCs/>
          </w:rPr>
          <w:t>2</w:t>
        </w:r>
      </w:ins>
    </w:p>
    <w:p w14:paraId="0CF512A4" w14:textId="77777777" w:rsidR="00581816" w:rsidRDefault="00581816" w:rsidP="00581816">
      <w:pPr>
        <w:rPr>
          <w:ins w:id="872" w:author="Andrea Plunkett" w:date="2024-07-26T12:52:00Z" w16du:dateUtc="2024-07-26T19:52:00Z"/>
          <w:rFonts w:ascii="Calibri" w:hAnsi="Calibri" w:cs="Calibri"/>
        </w:rPr>
      </w:pPr>
    </w:p>
    <w:p w14:paraId="30D8D4BA" w14:textId="785A4FB5" w:rsidR="00581816" w:rsidRDefault="00F92EF7">
      <w:pPr>
        <w:spacing w:line="360" w:lineRule="auto"/>
        <w:rPr>
          <w:ins w:id="873" w:author="Andrea Plunkett" w:date="2024-07-26T12:52:00Z" w16du:dateUtc="2024-07-26T19:52:00Z"/>
          <w:rFonts w:ascii="Calibri" w:hAnsi="Calibri" w:cs="Calibri"/>
        </w:rPr>
        <w:pPrChange w:id="874" w:author="Andrea Plunkett" w:date="2024-07-26T12:52:00Z" w16du:dateUtc="2024-07-26T19:52:00Z">
          <w:pPr/>
        </w:pPrChange>
      </w:pPr>
      <w:ins w:id="875" w:author="Andrea Plunkett" w:date="2024-07-26T12:59:00Z" w16du:dateUtc="2024-07-26T19:59:00Z">
        <w:r>
          <w:rPr>
            <w:rFonts w:ascii="Calibri" w:hAnsi="Calibri" w:cs="Calibri"/>
          </w:rPr>
          <w:t xml:space="preserve">    </w:t>
        </w:r>
      </w:ins>
      <w:ins w:id="876" w:author="Andrea Plunkett" w:date="2024-07-26T12:52:00Z" w16du:dateUtc="2024-07-26T19:52:00Z">
        <w:r w:rsidR="00581816" w:rsidRPr="00190C82">
          <w:rPr>
            <w:rFonts w:ascii="Calibri" w:hAnsi="Calibri" w:cs="Calibri"/>
          </w:rPr>
          <w:t>The predicted price for a home with 4250 sqft living area, 2100 sqft upper level living area, 5 years old, 5 bathrooms, and backs out to a lake is as follows:</w:t>
        </w:r>
      </w:ins>
    </w:p>
    <w:p w14:paraId="0965B16D" w14:textId="77777777" w:rsidR="00581816" w:rsidRPr="00AA29AA" w:rsidRDefault="00581816">
      <w:pPr>
        <w:spacing w:line="360" w:lineRule="auto"/>
        <w:rPr>
          <w:ins w:id="877" w:author="Andrea Plunkett" w:date="2024-07-26T12:52:00Z" w16du:dateUtc="2024-07-26T19:52:00Z"/>
          <w:rFonts w:ascii="Calibri" w:hAnsi="Calibri" w:cs="Calibri"/>
        </w:rPr>
        <w:pPrChange w:id="878" w:author="Andrea Plunkett" w:date="2024-07-26T12:52:00Z" w16du:dateUtc="2024-07-26T19:52:00Z">
          <w:pPr/>
        </w:pPrChange>
      </w:pPr>
      <w:ins w:id="879" w:author="Andrea Plunkett" w:date="2024-07-26T12:52:00Z" w16du:dateUtc="2024-07-26T19:52:00Z">
        <w:r w:rsidRPr="00AA29AA">
          <w:rPr>
            <w:rFonts w:ascii="Calibri" w:hAnsi="Calibri" w:cs="Calibri"/>
          </w:rPr>
          <w:t>The equation is:</w:t>
        </w:r>
      </w:ins>
    </w:p>
    <w:p w14:paraId="1D544B83" w14:textId="77777777" w:rsidR="00581816" w:rsidRPr="00AA29AA" w:rsidRDefault="00581816">
      <w:pPr>
        <w:spacing w:line="360" w:lineRule="auto"/>
        <w:jc w:val="center"/>
        <w:rPr>
          <w:ins w:id="880" w:author="Andrea Plunkett" w:date="2024-07-26T12:52:00Z" w16du:dateUtc="2024-07-26T19:52:00Z"/>
          <w:rFonts w:ascii="Calibri" w:hAnsi="Calibri" w:cs="Calibri"/>
        </w:rPr>
        <w:pPrChange w:id="881" w:author="Andrea Plunkett" w:date="2024-07-26T12:52:00Z" w16du:dateUtc="2024-07-26T19:52:00Z">
          <w:pPr>
            <w:jc w:val="center"/>
          </w:pPr>
        </w:pPrChange>
      </w:pPr>
      <w:ins w:id="882" w:author="Andrea Plunkett" w:date="2024-07-26T12:52:00Z" w16du:dateUtc="2024-07-26T19:52:00Z">
        <w:r w:rsidRPr="00AA29AA">
          <w:rPr>
            <w:rFonts w:ascii="Calibri" w:hAnsi="Calibri" w:cs="Calibri"/>
          </w:rPr>
          <w:lastRenderedPageBreak/>
          <w:t>price=7709+129.3×sqft_living+19.51×sqft_above+1451×age+43970×bathrooms+167500×view1+249000×view2</w:t>
        </w:r>
      </w:ins>
    </w:p>
    <w:p w14:paraId="45E19ACF" w14:textId="77777777" w:rsidR="00581816" w:rsidRPr="00AA29AA" w:rsidRDefault="00581816">
      <w:pPr>
        <w:spacing w:line="360" w:lineRule="auto"/>
        <w:rPr>
          <w:ins w:id="883" w:author="Andrea Plunkett" w:date="2024-07-26T12:52:00Z" w16du:dateUtc="2024-07-26T19:52:00Z"/>
          <w:rFonts w:ascii="Calibri" w:hAnsi="Calibri" w:cs="Calibri"/>
        </w:rPr>
        <w:pPrChange w:id="884" w:author="Andrea Plunkett" w:date="2024-07-26T12:52:00Z" w16du:dateUtc="2024-07-26T19:52:00Z">
          <w:pPr/>
        </w:pPrChange>
      </w:pPr>
      <w:ins w:id="885" w:author="Andrea Plunkett" w:date="2024-07-26T12:52:00Z" w16du:dateUtc="2024-07-26T19:52:00Z">
        <w:r w:rsidRPr="00AA29AA">
          <w:rPr>
            <w:rFonts w:ascii="Calibri" w:hAnsi="Calibri" w:cs="Calibri"/>
          </w:rPr>
          <w:t>Substituting the given values into the equation,</w:t>
        </w:r>
        <w:r>
          <w:rPr>
            <w:rFonts w:ascii="Calibri" w:hAnsi="Calibri" w:cs="Calibri"/>
          </w:rPr>
          <w:t xml:space="preserve"> I</w:t>
        </w:r>
        <w:r w:rsidRPr="00AA29AA">
          <w:rPr>
            <w:rFonts w:ascii="Calibri" w:hAnsi="Calibri" w:cs="Calibri"/>
          </w:rPr>
          <w:t xml:space="preserve"> get:</w:t>
        </w:r>
      </w:ins>
    </w:p>
    <w:p w14:paraId="7AFCD634" w14:textId="77777777" w:rsidR="00581816" w:rsidRPr="00AA29AA" w:rsidRDefault="00581816">
      <w:pPr>
        <w:spacing w:line="360" w:lineRule="auto"/>
        <w:jc w:val="center"/>
        <w:rPr>
          <w:ins w:id="886" w:author="Andrea Plunkett" w:date="2024-07-26T12:52:00Z" w16du:dateUtc="2024-07-26T19:52:00Z"/>
          <w:rFonts w:ascii="Calibri" w:hAnsi="Calibri" w:cs="Calibri"/>
        </w:rPr>
        <w:pPrChange w:id="887" w:author="Andrea Plunkett" w:date="2024-07-26T12:52:00Z" w16du:dateUtc="2024-07-26T19:52:00Z">
          <w:pPr>
            <w:jc w:val="center"/>
          </w:pPr>
        </w:pPrChange>
      </w:pPr>
      <w:ins w:id="888" w:author="Andrea Plunkett" w:date="2024-07-26T12:52:00Z" w16du:dateUtc="2024-07-26T19:52:00Z">
        <w:r w:rsidRPr="00AA29AA">
          <w:rPr>
            <w:rFonts w:ascii="Calibri" w:hAnsi="Calibri" w:cs="Calibri"/>
          </w:rPr>
          <w:t>price=7709+129.3×4250+19.51×2100+1451×5+43970×5+167500×1+249000×0</w:t>
        </w:r>
      </w:ins>
    </w:p>
    <w:p w14:paraId="50B29561" w14:textId="77777777" w:rsidR="00581816" w:rsidRPr="00AA29AA" w:rsidRDefault="00581816">
      <w:pPr>
        <w:spacing w:line="360" w:lineRule="auto"/>
        <w:rPr>
          <w:ins w:id="889" w:author="Andrea Plunkett" w:date="2024-07-26T12:52:00Z" w16du:dateUtc="2024-07-26T19:52:00Z"/>
          <w:rFonts w:ascii="Calibri" w:hAnsi="Calibri" w:cs="Calibri"/>
        </w:rPr>
        <w:pPrChange w:id="890" w:author="Andrea Plunkett" w:date="2024-07-26T12:52:00Z" w16du:dateUtc="2024-07-26T19:52:00Z">
          <w:pPr/>
        </w:pPrChange>
      </w:pPr>
      <w:ins w:id="891" w:author="Andrea Plunkett" w:date="2024-07-26T12:52:00Z" w16du:dateUtc="2024-07-26T19:52:00Z">
        <w:r w:rsidRPr="00AA29AA">
          <w:rPr>
            <w:rFonts w:ascii="Calibri" w:hAnsi="Calibri" w:cs="Calibri"/>
          </w:rPr>
          <w:t>Solving this equation:</w:t>
        </w:r>
      </w:ins>
    </w:p>
    <w:p w14:paraId="6E199A41" w14:textId="77777777" w:rsidR="00581816" w:rsidRPr="00AA29AA" w:rsidRDefault="00581816">
      <w:pPr>
        <w:spacing w:line="360" w:lineRule="auto"/>
        <w:jc w:val="center"/>
        <w:rPr>
          <w:ins w:id="892" w:author="Andrea Plunkett" w:date="2024-07-26T12:52:00Z" w16du:dateUtc="2024-07-26T19:52:00Z"/>
          <w:rFonts w:ascii="Calibri" w:hAnsi="Calibri" w:cs="Calibri"/>
        </w:rPr>
        <w:pPrChange w:id="893" w:author="Andrea Plunkett" w:date="2024-07-26T12:52:00Z" w16du:dateUtc="2024-07-26T19:52:00Z">
          <w:pPr>
            <w:jc w:val="center"/>
          </w:pPr>
        </w:pPrChange>
      </w:pPr>
      <w:ins w:id="894" w:author="Andrea Plunkett" w:date="2024-07-26T12:52:00Z" w16du:dateUtc="2024-07-26T19:52:00Z">
        <w:r w:rsidRPr="00AA29AA">
          <w:rPr>
            <w:rFonts w:ascii="Calibri" w:hAnsi="Calibri" w:cs="Calibri"/>
          </w:rPr>
          <w:t>price=7709+549525+40971+7255+219850+167500+0</w:t>
        </w:r>
      </w:ins>
    </w:p>
    <w:p w14:paraId="673F9EA8" w14:textId="77777777" w:rsidR="00581816" w:rsidRPr="00AA29AA" w:rsidRDefault="00581816">
      <w:pPr>
        <w:spacing w:line="360" w:lineRule="auto"/>
        <w:jc w:val="center"/>
        <w:rPr>
          <w:ins w:id="895" w:author="Andrea Plunkett" w:date="2024-07-26T12:52:00Z" w16du:dateUtc="2024-07-26T19:52:00Z"/>
          <w:rFonts w:ascii="Calibri" w:hAnsi="Calibri" w:cs="Calibri"/>
        </w:rPr>
        <w:pPrChange w:id="896" w:author="Andrea Plunkett" w:date="2024-07-26T12:52:00Z" w16du:dateUtc="2024-07-26T19:52:00Z">
          <w:pPr>
            <w:jc w:val="center"/>
          </w:pPr>
        </w:pPrChange>
      </w:pPr>
      <w:ins w:id="897" w:author="Andrea Plunkett" w:date="2024-07-26T12:52:00Z" w16du:dateUtc="2024-07-26T19:52:00Z">
        <w:r w:rsidRPr="00AA29AA">
          <w:rPr>
            <w:rFonts w:ascii="Calibri" w:hAnsi="Calibri" w:cs="Calibri"/>
          </w:rPr>
          <w:t>price=$1,074,810</w:t>
        </w:r>
      </w:ins>
    </w:p>
    <w:p w14:paraId="0EB6745E" w14:textId="17C4C8A3" w:rsidR="00581816" w:rsidRPr="00190C82" w:rsidRDefault="00F92EF7">
      <w:pPr>
        <w:spacing w:line="360" w:lineRule="auto"/>
        <w:rPr>
          <w:ins w:id="898" w:author="Andrea Plunkett" w:date="2024-07-26T12:52:00Z" w16du:dateUtc="2024-07-26T19:52:00Z"/>
          <w:rFonts w:ascii="Calibri" w:hAnsi="Calibri" w:cs="Calibri"/>
        </w:rPr>
        <w:pPrChange w:id="899" w:author="Andrea Plunkett" w:date="2024-07-26T12:52:00Z" w16du:dateUtc="2024-07-26T19:52:00Z">
          <w:pPr/>
        </w:pPrChange>
      </w:pPr>
      <w:ins w:id="900" w:author="Andrea Plunkett" w:date="2024-07-26T12:59:00Z" w16du:dateUtc="2024-07-26T19:59:00Z">
        <w:r>
          <w:rPr>
            <w:rFonts w:ascii="Calibri" w:hAnsi="Calibri" w:cs="Calibri"/>
          </w:rPr>
          <w:t xml:space="preserve">    </w:t>
        </w:r>
      </w:ins>
      <w:ins w:id="901" w:author="Andrea Plunkett" w:date="2024-07-26T12:52:00Z" w16du:dateUtc="2024-07-26T19:52:00Z">
        <w:r w:rsidR="00581816" w:rsidRPr="00AA29AA">
          <w:rPr>
            <w:rFonts w:ascii="Calibri" w:hAnsi="Calibri" w:cs="Calibri"/>
          </w:rPr>
          <w:t xml:space="preserve">So, the predicted price for a home with 4250 sqft living area, 2100 sqft upper level living area, 5 years old, 5 bathrooms, and backs out to a lake is approximately $1,074,810. </w:t>
        </w:r>
      </w:ins>
    </w:p>
    <w:p w14:paraId="089AEBC1" w14:textId="77777777" w:rsidR="00581816" w:rsidRPr="00190C82" w:rsidRDefault="00581816">
      <w:pPr>
        <w:spacing w:line="360" w:lineRule="auto"/>
        <w:rPr>
          <w:ins w:id="902" w:author="Andrea Plunkett" w:date="2024-07-26T12:52:00Z" w16du:dateUtc="2024-07-26T19:52:00Z"/>
          <w:rFonts w:ascii="Calibri" w:hAnsi="Calibri" w:cs="Calibri"/>
        </w:rPr>
        <w:pPrChange w:id="903" w:author="Andrea Plunkett" w:date="2024-07-26T12:52:00Z" w16du:dateUtc="2024-07-26T19:52:00Z">
          <w:pPr/>
        </w:pPrChange>
      </w:pPr>
      <w:ins w:id="904" w:author="Andrea Plunkett" w:date="2024-07-26T12:52:00Z" w16du:dateUtc="2024-07-26T19:52:00Z">
        <w:r w:rsidRPr="00190C82">
          <w:rPr>
            <w:rFonts w:ascii="Calibri" w:hAnsi="Calibri" w:cs="Calibri"/>
          </w:rPr>
          <w:t>Prediction Interval: The prediction interval provides a range for the predicted price of a specific home with the given characteristics. The 90% prediction interval for the price of this home is from $852,522.6 to $1,296,048. This means that we are 90% confident that the price of a home with these specific characteristics will fall within this range.</w:t>
        </w:r>
      </w:ins>
    </w:p>
    <w:p w14:paraId="3A530808" w14:textId="77777777" w:rsidR="00581816" w:rsidRPr="00190C82" w:rsidRDefault="00581816">
      <w:pPr>
        <w:spacing w:line="360" w:lineRule="auto"/>
        <w:rPr>
          <w:ins w:id="905" w:author="Andrea Plunkett" w:date="2024-07-26T12:52:00Z" w16du:dateUtc="2024-07-26T19:52:00Z"/>
          <w:rFonts w:ascii="Calibri" w:hAnsi="Calibri" w:cs="Calibri"/>
        </w:rPr>
        <w:pPrChange w:id="906" w:author="Andrea Plunkett" w:date="2024-07-26T12:52:00Z" w16du:dateUtc="2024-07-26T19:52:00Z">
          <w:pPr/>
        </w:pPrChange>
      </w:pPr>
      <w:ins w:id="907" w:author="Andrea Plunkett" w:date="2024-07-26T12:52:00Z" w16du:dateUtc="2024-07-26T19:52:00Z">
        <w:r w:rsidRPr="00190C82">
          <w:rPr>
            <w:rFonts w:ascii="Calibri" w:hAnsi="Calibri" w:cs="Calibri"/>
          </w:rPr>
          <w:t>Confidence Interval: The confidence interval provides a range for the average price of all homes with the given characteristics. The 90% confidence interval for the price of this home is from $1,045,117 to $1,103,454. This means that we are 90% confident that the average price of all homes with these specific characteristics will fall within this range.</w:t>
        </w:r>
      </w:ins>
    </w:p>
    <w:p w14:paraId="1E67E83C" w14:textId="7D5B3E74" w:rsidR="00581816" w:rsidRPr="00190C82" w:rsidRDefault="00F92EF7">
      <w:pPr>
        <w:spacing w:line="360" w:lineRule="auto"/>
        <w:rPr>
          <w:ins w:id="908" w:author="Andrea Plunkett" w:date="2024-07-26T12:52:00Z" w16du:dateUtc="2024-07-26T19:52:00Z"/>
          <w:rFonts w:ascii="Calibri" w:hAnsi="Calibri" w:cs="Calibri"/>
        </w:rPr>
        <w:pPrChange w:id="909" w:author="Andrea Plunkett" w:date="2024-07-26T12:52:00Z" w16du:dateUtc="2024-07-26T19:52:00Z">
          <w:pPr/>
        </w:pPrChange>
      </w:pPr>
      <w:ins w:id="910" w:author="Andrea Plunkett" w:date="2024-07-26T12:59:00Z" w16du:dateUtc="2024-07-26T19:59:00Z">
        <w:r>
          <w:rPr>
            <w:rFonts w:ascii="Calibri" w:hAnsi="Calibri" w:cs="Calibri"/>
          </w:rPr>
          <w:t xml:space="preserve">    </w:t>
        </w:r>
      </w:ins>
      <w:ins w:id="911" w:author="Andrea Plunkett" w:date="2024-07-26T12:52:00Z" w16du:dateUtc="2024-07-26T19:52:00Z">
        <w:r w:rsidR="00581816" w:rsidRPr="00190C82">
          <w:rPr>
            <w:rFonts w:ascii="Calibri" w:hAnsi="Calibri" w:cs="Calibri"/>
          </w:rPr>
          <w:t xml:space="preserve">In summary, while the confidence interval gives </w:t>
        </w:r>
        <w:r w:rsidR="00581816">
          <w:rPr>
            <w:rFonts w:ascii="Calibri" w:hAnsi="Calibri" w:cs="Calibri"/>
          </w:rPr>
          <w:t>me</w:t>
        </w:r>
        <w:r w:rsidR="00581816" w:rsidRPr="00190C82">
          <w:rPr>
            <w:rFonts w:ascii="Calibri" w:hAnsi="Calibri" w:cs="Calibri"/>
          </w:rPr>
          <w:t xml:space="preserve"> an estimate of where </w:t>
        </w:r>
        <w:r w:rsidR="00581816">
          <w:rPr>
            <w:rFonts w:ascii="Calibri" w:hAnsi="Calibri" w:cs="Calibri"/>
          </w:rPr>
          <w:t>I</w:t>
        </w:r>
        <w:r w:rsidR="00581816" w:rsidRPr="00190C82">
          <w:rPr>
            <w:rFonts w:ascii="Calibri" w:hAnsi="Calibri" w:cs="Calibri"/>
          </w:rPr>
          <w:t xml:space="preserve"> expect the average home price to be, the prediction interval gives </w:t>
        </w:r>
        <w:r w:rsidR="00581816">
          <w:rPr>
            <w:rFonts w:ascii="Calibri" w:hAnsi="Calibri" w:cs="Calibri"/>
          </w:rPr>
          <w:t>me</w:t>
        </w:r>
        <w:r w:rsidR="00581816" w:rsidRPr="00190C82">
          <w:rPr>
            <w:rFonts w:ascii="Calibri" w:hAnsi="Calibri" w:cs="Calibri"/>
          </w:rPr>
          <w:t xml:space="preserve"> an estimate of where </w:t>
        </w:r>
        <w:r w:rsidR="00581816">
          <w:rPr>
            <w:rFonts w:ascii="Calibri" w:hAnsi="Calibri" w:cs="Calibri"/>
          </w:rPr>
          <w:t>I</w:t>
        </w:r>
        <w:r w:rsidR="00581816" w:rsidRPr="00190C82">
          <w:rPr>
            <w:rFonts w:ascii="Calibri" w:hAnsi="Calibri" w:cs="Calibri"/>
          </w:rPr>
          <w:t xml:space="preserve"> expect the price of a specific home to be. The prediction interval is wider than the confidence interval, reflecting the additional uncertainty when predicting a single observation as opposed to the mean.</w:t>
        </w:r>
      </w:ins>
    </w:p>
    <w:p w14:paraId="37A06329" w14:textId="1BF337D1" w:rsidR="00F560AB" w:rsidRPr="00AA29AA" w:rsidRDefault="00F92EF7" w:rsidP="00F560AB">
      <w:pPr>
        <w:spacing w:line="360" w:lineRule="auto"/>
        <w:rPr>
          <w:ins w:id="912" w:author="Andrea Plunkett" w:date="2024-07-26T12:54:00Z" w16du:dateUtc="2024-07-26T19:54:00Z"/>
          <w:rFonts w:ascii="Calibri" w:hAnsi="Calibri" w:cs="Calibri"/>
        </w:rPr>
      </w:pPr>
      <w:ins w:id="913" w:author="Andrea Plunkett" w:date="2024-07-26T12:59:00Z" w16du:dateUtc="2024-07-26T19:59:00Z">
        <w:r>
          <w:rPr>
            <w:rFonts w:ascii="Calibri" w:hAnsi="Calibri" w:cs="Calibri"/>
          </w:rPr>
          <w:t xml:space="preserve">    </w:t>
        </w:r>
      </w:ins>
      <w:ins w:id="914" w:author="Andrea Plunkett" w:date="2024-07-26T12:54:00Z" w16du:dateUtc="2024-07-26T19:54:00Z">
        <w:r w:rsidR="00F560AB" w:rsidRPr="00AA29AA">
          <w:rPr>
            <w:rFonts w:ascii="Calibri" w:hAnsi="Calibri" w:cs="Calibri"/>
          </w:rPr>
          <w:t>When I make predictions, I use two types of intervals: prediction intervals and confidence intervals. Both give me a range of values, but they are used in slightly different ways.</w:t>
        </w:r>
      </w:ins>
    </w:p>
    <w:p w14:paraId="1F08E780" w14:textId="5516822F" w:rsidR="00F560AB" w:rsidRPr="00AA29AA" w:rsidRDefault="00F92EF7" w:rsidP="00F560AB">
      <w:pPr>
        <w:spacing w:line="360" w:lineRule="auto"/>
        <w:rPr>
          <w:ins w:id="915" w:author="Andrea Plunkett" w:date="2024-07-26T12:54:00Z" w16du:dateUtc="2024-07-26T19:54:00Z"/>
          <w:rFonts w:ascii="Calibri" w:hAnsi="Calibri" w:cs="Calibri"/>
        </w:rPr>
      </w:pPr>
      <w:ins w:id="916" w:author="Andrea Plunkett" w:date="2024-07-26T13:00:00Z" w16du:dateUtc="2024-07-26T20:00:00Z">
        <w:r>
          <w:rPr>
            <w:rFonts w:ascii="Calibri" w:hAnsi="Calibri" w:cs="Calibri"/>
          </w:rPr>
          <w:t xml:space="preserve">    </w:t>
        </w:r>
      </w:ins>
      <w:ins w:id="917" w:author="Andrea Plunkett" w:date="2024-07-26T12:54:00Z" w16du:dateUtc="2024-07-26T19:54:00Z">
        <w:r w:rsidR="00F560AB" w:rsidRPr="00AA29AA">
          <w:rPr>
            <w:rFonts w:ascii="Calibri" w:hAnsi="Calibri" w:cs="Calibri"/>
          </w:rPr>
          <w:t xml:space="preserve">A confidence interval is like a net that captures where I expect the average home price to fall based on certain home features. It is pretty reliable, but it assumes my model is perfect and </w:t>
        </w:r>
      </w:ins>
      <w:ins w:id="918" w:author="Andrea Plunkett" w:date="2024-07-26T12:55:00Z" w16du:dateUtc="2024-07-26T19:55:00Z">
        <w:r w:rsidR="00655505" w:rsidRPr="00AA29AA">
          <w:rPr>
            <w:rFonts w:ascii="Calibri" w:hAnsi="Calibri" w:cs="Calibri"/>
          </w:rPr>
          <w:t>does not</w:t>
        </w:r>
      </w:ins>
      <w:ins w:id="919" w:author="Andrea Plunkett" w:date="2024-07-26T12:54:00Z" w16du:dateUtc="2024-07-26T19:54:00Z">
        <w:r w:rsidR="00F560AB" w:rsidRPr="00AA29AA">
          <w:rPr>
            <w:rFonts w:ascii="Calibri" w:hAnsi="Calibri" w:cs="Calibri"/>
          </w:rPr>
          <w:t xml:space="preserve"> account for all </w:t>
        </w:r>
      </w:ins>
      <w:ins w:id="920" w:author="Andrea Plunkett" w:date="2024-07-26T12:55:00Z" w16du:dateUtc="2024-07-26T19:55:00Z">
        <w:r w:rsidR="00655505" w:rsidRPr="00AA29AA">
          <w:rPr>
            <w:rFonts w:ascii="Calibri" w:hAnsi="Calibri" w:cs="Calibri"/>
          </w:rPr>
          <w:t>errors</w:t>
        </w:r>
      </w:ins>
      <w:ins w:id="921" w:author="Andrea Plunkett" w:date="2024-07-26T12:54:00Z" w16du:dateUtc="2024-07-26T19:54:00Z">
        <w:r w:rsidR="00F560AB" w:rsidRPr="00AA29AA">
          <w:rPr>
            <w:rFonts w:ascii="Calibri" w:hAnsi="Calibri" w:cs="Calibri"/>
          </w:rPr>
          <w:t>.</w:t>
        </w:r>
      </w:ins>
    </w:p>
    <w:p w14:paraId="33A5D78B" w14:textId="43EFEFE8" w:rsidR="00F560AB" w:rsidRPr="00AA29AA" w:rsidRDefault="001D5863" w:rsidP="00F560AB">
      <w:pPr>
        <w:spacing w:line="360" w:lineRule="auto"/>
        <w:rPr>
          <w:ins w:id="922" w:author="Andrea Plunkett" w:date="2024-07-26T12:54:00Z" w16du:dateUtc="2024-07-26T19:54:00Z"/>
          <w:rFonts w:ascii="Calibri" w:hAnsi="Calibri" w:cs="Calibri"/>
        </w:rPr>
      </w:pPr>
      <w:ins w:id="923" w:author="Andrea Plunkett" w:date="2024-07-26T13:00:00Z" w16du:dateUtc="2024-07-26T20:00:00Z">
        <w:r>
          <w:rPr>
            <w:rFonts w:ascii="Calibri" w:hAnsi="Calibri" w:cs="Calibri"/>
          </w:rPr>
          <w:t xml:space="preserve">    </w:t>
        </w:r>
      </w:ins>
      <w:ins w:id="924" w:author="Andrea Plunkett" w:date="2024-07-26T12:54:00Z" w16du:dateUtc="2024-07-26T19:54:00Z">
        <w:r w:rsidR="00F560AB" w:rsidRPr="00AA29AA">
          <w:rPr>
            <w:rFonts w:ascii="Calibri" w:hAnsi="Calibri" w:cs="Calibri"/>
          </w:rPr>
          <w:t>A prediction interval, on the other hand, is like a wider net that captures where I expect the price of a specific home to fall. It is wider because predicting the price of a single home is trickier and has more uncertainty than predicting an average price.</w:t>
        </w:r>
      </w:ins>
    </w:p>
    <w:p w14:paraId="7C4AB241" w14:textId="61796466" w:rsidR="00F560AB" w:rsidRDefault="001D5863" w:rsidP="00F560AB">
      <w:pPr>
        <w:spacing w:line="360" w:lineRule="auto"/>
        <w:rPr>
          <w:ins w:id="925" w:author="Andrea Plunkett" w:date="2024-07-26T19:13:00Z" w16du:dateUtc="2024-07-27T02:13:00Z"/>
          <w:rFonts w:ascii="Calibri" w:hAnsi="Calibri" w:cs="Calibri"/>
        </w:rPr>
      </w:pPr>
      <w:ins w:id="926" w:author="Andrea Plunkett" w:date="2024-07-26T13:00:00Z" w16du:dateUtc="2024-07-26T20:00:00Z">
        <w:r>
          <w:rPr>
            <w:rFonts w:ascii="Calibri" w:hAnsi="Calibri" w:cs="Calibri"/>
          </w:rPr>
          <w:t xml:space="preserve">    </w:t>
        </w:r>
      </w:ins>
      <w:ins w:id="927" w:author="Andrea Plunkett" w:date="2024-07-26T12:54:00Z" w16du:dateUtc="2024-07-26T19:54:00Z">
        <w:r w:rsidR="00F560AB" w:rsidRPr="00AA29AA">
          <w:rPr>
            <w:rFonts w:ascii="Calibri" w:hAnsi="Calibri" w:cs="Calibri"/>
          </w:rPr>
          <w:t xml:space="preserve">In short, if you are looking at the average price of homes with certain features, the confidence interval is my go-to. But if you are trying to predict the price of a specific home, the prediction interval will give </w:t>
        </w:r>
        <w:r w:rsidR="00F560AB" w:rsidRPr="00AA29AA">
          <w:rPr>
            <w:rFonts w:ascii="Calibri" w:hAnsi="Calibri" w:cs="Calibri"/>
          </w:rPr>
          <w:lastRenderedPageBreak/>
          <w:t>you a more realistic range. That is why the prediction interval is wider—it accounts for more uncertainty.</w:t>
        </w:r>
      </w:ins>
    </w:p>
    <w:p w14:paraId="1734D125" w14:textId="77777777" w:rsidR="00A96DF2" w:rsidRPr="00AA29AA" w:rsidRDefault="00A96DF2" w:rsidP="00F560AB">
      <w:pPr>
        <w:spacing w:line="360" w:lineRule="auto"/>
        <w:rPr>
          <w:ins w:id="928" w:author="Andrea Plunkett" w:date="2024-07-26T12:54:00Z" w16du:dateUtc="2024-07-26T19:54:00Z"/>
          <w:rFonts w:ascii="Calibri" w:hAnsi="Calibri" w:cs="Calibri"/>
        </w:rPr>
      </w:pPr>
    </w:p>
    <w:p w14:paraId="5664B3DD" w14:textId="2531BCD5" w:rsidR="00F02164" w:rsidDel="00B40B90" w:rsidRDefault="00D02ED4" w:rsidP="006C76C5">
      <w:pPr>
        <w:suppressAutoHyphens/>
        <w:spacing w:line="240" w:lineRule="auto"/>
        <w:contextualSpacing/>
        <w:rPr>
          <w:del w:id="929" w:author="Andrea Plunkett" w:date="2024-07-26T12:37:00Z" w16du:dateUtc="2024-07-26T19:37:00Z"/>
          <w:rFonts w:asciiTheme="majorHAnsi" w:eastAsia="Calibri" w:hAnsiTheme="majorHAnsi" w:cstheme="majorHAnsi"/>
          <w:i/>
        </w:rPr>
      </w:pPr>
      <w:del w:id="930" w:author="Andrea Plunkett" w:date="2024-07-26T12:37:00Z" w16du:dateUtc="2024-07-26T19:37:00Z">
        <w:r w:rsidRPr="006C76C5" w:rsidDel="007768C9">
          <w:rPr>
            <w:rFonts w:asciiTheme="majorHAnsi" w:eastAsia="Calibri" w:hAnsiTheme="majorHAnsi" w:cstheme="majorHAnsi"/>
            <w:i/>
          </w:rPr>
          <w:delText xml:space="preserve">What is the predicted price for a home that </w:delText>
        </w:r>
        <w:r w:rsidR="008365D4" w:rsidDel="007768C9">
          <w:rPr>
            <w:rFonts w:asciiTheme="majorHAnsi" w:eastAsia="Calibri" w:hAnsiTheme="majorHAnsi" w:cstheme="majorHAnsi"/>
            <w:i/>
          </w:rPr>
          <w:delText xml:space="preserve">has </w:delText>
        </w:r>
        <w:r w:rsidR="00077625" w:rsidDel="007768C9">
          <w:rPr>
            <w:rFonts w:asciiTheme="majorHAnsi" w:eastAsia="Calibri" w:hAnsiTheme="majorHAnsi" w:cstheme="majorHAnsi"/>
            <w:i/>
          </w:rPr>
          <w:delText>42</w:delText>
        </w:r>
        <w:r w:rsidRPr="006C76C5" w:rsidDel="007768C9">
          <w:rPr>
            <w:rFonts w:asciiTheme="majorHAnsi" w:eastAsia="Calibri" w:hAnsiTheme="majorHAnsi" w:cstheme="majorHAnsi"/>
            <w:i/>
          </w:rPr>
          <w:delText xml:space="preserve">50 sqft living area, </w:delText>
        </w:r>
        <w:r w:rsidR="00077625" w:rsidDel="007768C9">
          <w:rPr>
            <w:rFonts w:asciiTheme="majorHAnsi" w:eastAsia="Calibri" w:hAnsiTheme="majorHAnsi" w:cstheme="majorHAnsi"/>
            <w:i/>
          </w:rPr>
          <w:delText>210</w:delText>
        </w:r>
        <w:r w:rsidDel="007768C9">
          <w:rPr>
            <w:rFonts w:asciiTheme="majorHAnsi" w:eastAsia="Calibri" w:hAnsiTheme="majorHAnsi" w:cstheme="majorHAnsi"/>
            <w:i/>
          </w:rPr>
          <w:delText xml:space="preserve">0 sqft upper level living area, </w:delText>
        </w:r>
        <w:r w:rsidR="00C15C79" w:rsidDel="007768C9">
          <w:rPr>
            <w:rFonts w:asciiTheme="majorHAnsi" w:eastAsia="Calibri" w:hAnsiTheme="majorHAnsi" w:cstheme="majorHAnsi"/>
            <w:i/>
          </w:rPr>
          <w:delText xml:space="preserve">is 5 years old, has </w:delText>
        </w:r>
        <w:r w:rsidR="00077625" w:rsidDel="007768C9">
          <w:rPr>
            <w:rFonts w:asciiTheme="majorHAnsi" w:eastAsia="Calibri" w:hAnsiTheme="majorHAnsi" w:cstheme="majorHAnsi"/>
            <w:i/>
          </w:rPr>
          <w:delText>5</w:delText>
        </w:r>
        <w:r w:rsidDel="007768C9">
          <w:rPr>
            <w:rFonts w:asciiTheme="majorHAnsi" w:eastAsia="Calibri" w:hAnsiTheme="majorHAnsi" w:cstheme="majorHAnsi"/>
            <w:i/>
          </w:rPr>
          <w:delText xml:space="preserve"> bathrooms</w:delText>
        </w:r>
        <w:r w:rsidRPr="006C76C5" w:rsidDel="007768C9">
          <w:rPr>
            <w:rFonts w:asciiTheme="majorHAnsi" w:eastAsia="Calibri" w:hAnsiTheme="majorHAnsi" w:cstheme="majorHAnsi"/>
            <w:i/>
          </w:rPr>
          <w:delText>, and backs out to a lake</w:delText>
        </w:r>
        <w:r w:rsidR="003966FD" w:rsidRPr="006C76C5" w:rsidDel="007768C9">
          <w:rPr>
            <w:rFonts w:asciiTheme="majorHAnsi" w:eastAsia="Calibri" w:hAnsiTheme="majorHAnsi" w:cstheme="majorHAnsi"/>
            <w:i/>
          </w:rPr>
          <w:delText>? Obtain 90% prediction and confidence intervals for the price of this home. Interpret each interval.</w:delText>
        </w:r>
        <w:r w:rsidR="007F51C7" w:rsidRPr="006C76C5" w:rsidDel="007768C9">
          <w:rPr>
            <w:rFonts w:asciiTheme="majorHAnsi" w:eastAsia="Calibri" w:hAnsiTheme="majorHAnsi" w:cstheme="majorHAnsi"/>
            <w:i/>
          </w:rPr>
          <w:delText xml:space="preserve"> </w:delText>
        </w:r>
      </w:del>
    </w:p>
    <w:p w14:paraId="705519F2" w14:textId="4D92387C" w:rsidR="00F02164" w:rsidRPr="006C76C5" w:rsidDel="007768C9" w:rsidRDefault="003966FD" w:rsidP="006C76C5">
      <w:pPr>
        <w:numPr>
          <w:ilvl w:val="0"/>
          <w:numId w:val="5"/>
        </w:numPr>
        <w:pBdr>
          <w:top w:val="nil"/>
          <w:left w:val="nil"/>
          <w:bottom w:val="nil"/>
          <w:right w:val="nil"/>
          <w:between w:val="nil"/>
        </w:pBdr>
        <w:suppressAutoHyphens/>
        <w:spacing w:line="240" w:lineRule="auto"/>
        <w:contextualSpacing/>
        <w:rPr>
          <w:del w:id="931" w:author="Andrea Plunkett" w:date="2024-07-26T12:37:00Z" w16du:dateUtc="2024-07-26T19:37:00Z"/>
          <w:rFonts w:asciiTheme="majorHAnsi" w:eastAsia="Calibri" w:hAnsiTheme="majorHAnsi" w:cstheme="majorHAnsi"/>
          <w:i/>
          <w:color w:val="000000"/>
        </w:rPr>
      </w:pPr>
      <w:del w:id="932" w:author="Andrea Plunkett" w:date="2024-07-26T12:37:00Z" w16du:dateUtc="2024-07-26T19:37:00Z">
        <w:r w:rsidRPr="006C76C5" w:rsidDel="007768C9">
          <w:rPr>
            <w:rFonts w:asciiTheme="majorHAnsi" w:eastAsia="Calibri" w:hAnsiTheme="majorHAnsi" w:cstheme="majorHAnsi"/>
            <w:i/>
            <w:color w:val="000000"/>
          </w:rPr>
          <w:delText>Why is the prediction interval wider than the confidence interval?</w:delText>
        </w:r>
      </w:del>
    </w:p>
    <w:p w14:paraId="0BD15200" w14:textId="7D8DBFFE" w:rsidR="00F02164" w:rsidRPr="006C76C5" w:rsidDel="007768C9" w:rsidRDefault="00F02164" w:rsidP="006C76C5">
      <w:pPr>
        <w:suppressAutoHyphens/>
        <w:spacing w:line="240" w:lineRule="auto"/>
        <w:contextualSpacing/>
        <w:rPr>
          <w:del w:id="933" w:author="Andrea Plunkett" w:date="2024-07-26T12:37:00Z" w16du:dateUtc="2024-07-26T19:37:00Z"/>
          <w:rFonts w:asciiTheme="majorHAnsi" w:hAnsiTheme="majorHAnsi" w:cstheme="majorHAnsi"/>
          <w:b/>
        </w:rPr>
      </w:pPr>
    </w:p>
    <w:p w14:paraId="784391DA" w14:textId="76B1B2FA" w:rsidR="00F02164" w:rsidRPr="006C76C5" w:rsidDel="007768C9" w:rsidRDefault="003966FD" w:rsidP="006C76C5">
      <w:pPr>
        <w:suppressAutoHyphens/>
        <w:spacing w:line="240" w:lineRule="auto"/>
        <w:contextualSpacing/>
        <w:rPr>
          <w:del w:id="934" w:author="Andrea Plunkett" w:date="2024-07-26T12:37:00Z" w16du:dateUtc="2024-07-26T19:37:00Z"/>
          <w:rFonts w:asciiTheme="majorHAnsi" w:eastAsia="Calibri" w:hAnsiTheme="majorHAnsi" w:cstheme="majorHAnsi"/>
          <w:i/>
          <w:highlight w:val="yellow"/>
        </w:rPr>
      </w:pPr>
      <w:del w:id="935" w:author="Andrea Plunkett" w:date="2024-07-26T12:37:00Z" w16du:dateUtc="2024-07-26T19:37:00Z">
        <w:r w:rsidRPr="006C76C5" w:rsidDel="007768C9">
          <w:rPr>
            <w:rFonts w:asciiTheme="majorHAnsi" w:eastAsia="Calibri" w:hAnsiTheme="majorHAnsi" w:cstheme="majorHAnsi"/>
            <w:i/>
            <w:noProof/>
            <w:highlight w:val="yellow"/>
            <w:lang w:val="en-US"/>
          </w:rPr>
          <w:drawing>
            <wp:inline distT="114300" distB="114300" distL="114300" distR="114300" wp14:anchorId="16940906" wp14:editId="482AE014">
              <wp:extent cx="215566" cy="190500"/>
              <wp:effectExtent l="0" t="0" r="0" b="0"/>
              <wp:docPr id="1"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6C76C5" w:rsidDel="007768C9">
          <w:rPr>
            <w:rFonts w:asciiTheme="majorHAnsi" w:eastAsia="Calibri" w:hAnsiTheme="majorHAnsi" w:cstheme="majorHAnsi"/>
            <w:i/>
            <w:highlight w:val="yellow"/>
          </w:rPr>
          <w:delText xml:space="preserve"> Answer the questions in a paragraph response. Remove all questions and this note before submitting! Do not include R code in your report. </w:delText>
        </w:r>
      </w:del>
    </w:p>
    <w:p w14:paraId="414BA613" w14:textId="70B54913" w:rsidR="00F02164" w:rsidDel="001D5863" w:rsidRDefault="00F02164" w:rsidP="006C76C5">
      <w:pPr>
        <w:suppressAutoHyphens/>
        <w:spacing w:line="240" w:lineRule="auto"/>
        <w:contextualSpacing/>
        <w:rPr>
          <w:del w:id="936" w:author="Andrea Plunkett" w:date="2024-07-26T13:00:00Z" w16du:dateUtc="2024-07-26T20:00:00Z"/>
          <w:rFonts w:asciiTheme="majorHAnsi" w:eastAsia="Calibri" w:hAnsiTheme="majorHAnsi" w:cstheme="majorHAnsi"/>
          <w:i/>
          <w:highlight w:val="yellow"/>
        </w:rPr>
      </w:pPr>
    </w:p>
    <w:p w14:paraId="75C14F91" w14:textId="14165CA6" w:rsidR="00D540E9" w:rsidDel="007E34BD" w:rsidRDefault="00D540E9" w:rsidP="006C76C5">
      <w:pPr>
        <w:suppressAutoHyphens/>
        <w:spacing w:line="240" w:lineRule="auto"/>
        <w:contextualSpacing/>
        <w:rPr>
          <w:del w:id="937" w:author="Andrea Plunkett" w:date="2024-07-26T21:29:00Z" w16du:dateUtc="2024-07-27T04:29:00Z"/>
          <w:rFonts w:asciiTheme="majorHAnsi" w:eastAsia="Calibri" w:hAnsiTheme="majorHAnsi" w:cstheme="majorHAnsi"/>
          <w:i/>
          <w:highlight w:val="yellow"/>
        </w:rPr>
      </w:pPr>
    </w:p>
    <w:p w14:paraId="38ED003B" w14:textId="77777777" w:rsidR="00D540E9" w:rsidRPr="006C76C5" w:rsidDel="007E34BD" w:rsidRDefault="00D540E9" w:rsidP="006C76C5">
      <w:pPr>
        <w:suppressAutoHyphens/>
        <w:spacing w:line="240" w:lineRule="auto"/>
        <w:contextualSpacing/>
        <w:rPr>
          <w:del w:id="938" w:author="Andrea Plunkett" w:date="2024-07-26T21:29:00Z" w16du:dateUtc="2024-07-27T04:29:00Z"/>
          <w:rFonts w:asciiTheme="majorHAnsi" w:eastAsia="Calibri" w:hAnsiTheme="majorHAnsi" w:cstheme="majorHAnsi"/>
          <w:i/>
          <w:highlight w:val="yellow"/>
        </w:rPr>
      </w:pPr>
    </w:p>
    <w:p w14:paraId="0E2EF5E1" w14:textId="77777777" w:rsidR="00F02164" w:rsidRPr="006C76C5" w:rsidRDefault="003966FD" w:rsidP="006C76C5">
      <w:pPr>
        <w:pStyle w:val="Heading2"/>
        <w:suppressAutoHyphens/>
        <w:contextualSpacing/>
      </w:pPr>
      <w:r w:rsidRPr="006C76C5">
        <w:t>4. Model #2 - Complete Second Order Regression Model with Quantitative Variables</w:t>
      </w:r>
    </w:p>
    <w:p w14:paraId="3A9B7D73" w14:textId="77777777" w:rsidR="00F02164" w:rsidRPr="006C76C5" w:rsidRDefault="00F02164" w:rsidP="006C76C5">
      <w:pPr>
        <w:suppressAutoHyphens/>
        <w:spacing w:line="240" w:lineRule="auto"/>
        <w:contextualSpacing/>
        <w:rPr>
          <w:rFonts w:asciiTheme="majorHAnsi" w:eastAsia="Calibri" w:hAnsiTheme="majorHAnsi" w:cstheme="majorHAnsi"/>
          <w:b/>
        </w:rPr>
      </w:pPr>
    </w:p>
    <w:p w14:paraId="7A286DE7" w14:textId="77777777" w:rsidR="00F02164" w:rsidRDefault="003966FD" w:rsidP="006C76C5">
      <w:pPr>
        <w:pStyle w:val="Heading3"/>
        <w:suppressAutoHyphens/>
        <w:contextualSpacing/>
        <w:rPr>
          <w:ins w:id="939" w:author="Andrea Plunkett" w:date="2024-07-26T17:48:00Z" w16du:dateUtc="2024-07-27T00:48:00Z"/>
        </w:rPr>
      </w:pPr>
      <w:r w:rsidRPr="006C76C5">
        <w:t>Correlation Analysis</w:t>
      </w:r>
    </w:p>
    <w:p w14:paraId="255FE83C" w14:textId="77777777" w:rsidR="00797B83" w:rsidRPr="00797B83" w:rsidRDefault="00797B83">
      <w:pPr>
        <w:rPr>
          <w:ins w:id="940" w:author="Andrea Plunkett" w:date="2024-07-26T17:48:00Z" w16du:dateUtc="2024-07-27T00:48:00Z"/>
        </w:rPr>
        <w:pPrChange w:id="941" w:author="Andrea Plunkett" w:date="2024-07-26T17:48:00Z" w16du:dateUtc="2024-07-27T00:48:00Z">
          <w:pPr>
            <w:pStyle w:val="Heading3"/>
            <w:suppressAutoHyphens/>
            <w:contextualSpacing/>
          </w:pPr>
        </w:pPrChange>
      </w:pPr>
    </w:p>
    <w:p w14:paraId="602A3094" w14:textId="51F81FF1" w:rsidR="00797B83" w:rsidRPr="001335A4" w:rsidRDefault="004246F9">
      <w:pPr>
        <w:spacing w:line="360" w:lineRule="auto"/>
        <w:rPr>
          <w:ins w:id="942" w:author="Andrea Plunkett" w:date="2024-07-26T17:48:00Z" w16du:dateUtc="2024-07-27T00:48:00Z"/>
          <w:rFonts w:ascii="Calibri" w:hAnsi="Calibri" w:cs="Calibri"/>
        </w:rPr>
        <w:pPrChange w:id="943" w:author="Andrea Plunkett" w:date="2024-07-26T17:48:00Z" w16du:dateUtc="2024-07-27T00:48:00Z">
          <w:pPr/>
        </w:pPrChange>
      </w:pPr>
      <w:ins w:id="944" w:author="Andrea Plunkett" w:date="2024-07-26T17:52:00Z" w16du:dateUtc="2024-07-27T00:52:00Z">
        <w:r>
          <w:rPr>
            <w:rFonts w:ascii="Calibri" w:hAnsi="Calibri" w:cs="Calibri"/>
          </w:rPr>
          <w:t xml:space="preserve">    </w:t>
        </w:r>
      </w:ins>
      <w:ins w:id="945" w:author="Andrea Plunkett" w:date="2024-07-26T17:48:00Z" w16du:dateUtc="2024-07-27T00:48:00Z">
        <w:r w:rsidR="00797B83" w:rsidRPr="001335A4">
          <w:rPr>
            <w:rFonts w:ascii="Calibri" w:hAnsi="Calibri" w:cs="Calibri"/>
          </w:rPr>
          <w:t xml:space="preserve">The scatterplot </w:t>
        </w:r>
        <w:r w:rsidR="00797B83">
          <w:rPr>
            <w:rFonts w:ascii="Calibri" w:hAnsi="Calibri" w:cs="Calibri"/>
          </w:rPr>
          <w:t xml:space="preserve">below </w:t>
        </w:r>
        <w:r w:rsidR="00797B83" w:rsidRPr="001335A4">
          <w:rPr>
            <w:rFonts w:ascii="Calibri" w:hAnsi="Calibri" w:cs="Calibri"/>
          </w:rPr>
          <w:t xml:space="preserve">shows a relationship between the price of properties and the average school rating in the area. The plot is densely populated with points that form a curve, suggesting a positive correlation between the two variables: as the average school rating increases, so does the price. Given the curvature in the scatterplot, </w:t>
        </w:r>
      </w:ins>
      <w:ins w:id="946" w:author="Andrea Plunkett" w:date="2024-07-26T17:50:00Z" w16du:dateUtc="2024-07-27T00:50:00Z">
        <w:r w:rsidR="005B49D9">
          <w:rPr>
            <w:rFonts w:ascii="Calibri" w:hAnsi="Calibri" w:cs="Calibri"/>
          </w:rPr>
          <w:t>showing t</w:t>
        </w:r>
      </w:ins>
      <w:ins w:id="947" w:author="Andrea Plunkett" w:date="2024-07-26T17:48:00Z" w16du:dateUtc="2024-07-27T00:48:00Z">
        <w:r w:rsidR="00797B83" w:rsidRPr="001335A4">
          <w:rPr>
            <w:rFonts w:ascii="Calibri" w:hAnsi="Calibri" w:cs="Calibri"/>
          </w:rPr>
          <w:t xml:space="preserve">he prices rise more steeply at higher school ratings, indicating a possible quadratic relationship. Therefore, a second order (quadratic) model </w:t>
        </w:r>
      </w:ins>
      <w:ins w:id="948" w:author="Andrea Plunkett" w:date="2024-07-26T17:51:00Z" w16du:dateUtc="2024-07-27T00:51:00Z">
        <w:r w:rsidR="00054FFB">
          <w:rPr>
            <w:rFonts w:ascii="Calibri" w:hAnsi="Calibri" w:cs="Calibri"/>
          </w:rPr>
          <w:t xml:space="preserve">would </w:t>
        </w:r>
      </w:ins>
      <w:ins w:id="949" w:author="Andrea Plunkett" w:date="2024-07-26T17:48:00Z" w16du:dateUtc="2024-07-27T00:48:00Z">
        <w:r w:rsidR="00797B83" w:rsidRPr="001335A4">
          <w:rPr>
            <w:rFonts w:ascii="Calibri" w:hAnsi="Calibri" w:cs="Calibri"/>
          </w:rPr>
          <w:t>provide a better fit for this data account</w:t>
        </w:r>
      </w:ins>
      <w:ins w:id="950" w:author="Andrea Plunkett" w:date="2024-07-26T17:51:00Z" w16du:dateUtc="2024-07-27T00:51:00Z">
        <w:r w:rsidR="00054FFB">
          <w:rPr>
            <w:rFonts w:ascii="Calibri" w:hAnsi="Calibri" w:cs="Calibri"/>
          </w:rPr>
          <w:t>ing</w:t>
        </w:r>
      </w:ins>
      <w:ins w:id="951" w:author="Andrea Plunkett" w:date="2024-07-26T17:48:00Z" w16du:dateUtc="2024-07-27T00:48:00Z">
        <w:r w:rsidR="00797B83" w:rsidRPr="001335A4">
          <w:rPr>
            <w:rFonts w:ascii="Calibri" w:hAnsi="Calibri" w:cs="Calibri"/>
          </w:rPr>
          <w:t xml:space="preserve"> for the rate of change increasing as school ratings improve</w:t>
        </w:r>
        <w:r w:rsidR="00797B83">
          <w:rPr>
            <w:rFonts w:ascii="Calibri" w:hAnsi="Calibri" w:cs="Calibri"/>
          </w:rPr>
          <w:t>.</w:t>
        </w:r>
        <w:r w:rsidR="00797B83" w:rsidRPr="001335A4">
          <w:rPr>
            <w:rFonts w:ascii="Calibri" w:hAnsi="Calibri" w:cs="Calibri"/>
          </w:rPr>
          <w:t xml:space="preserve"> </w:t>
        </w:r>
      </w:ins>
    </w:p>
    <w:p w14:paraId="2306249F" w14:textId="77777777" w:rsidR="00797B83" w:rsidRPr="00797B83" w:rsidRDefault="00797B83">
      <w:pPr>
        <w:rPr>
          <w:ins w:id="952" w:author="Andrea Plunkett" w:date="2024-07-26T13:01:00Z" w16du:dateUtc="2024-07-26T20:01:00Z"/>
        </w:rPr>
        <w:pPrChange w:id="953" w:author="Andrea Plunkett" w:date="2024-07-26T17:48:00Z" w16du:dateUtc="2024-07-27T00:48:00Z">
          <w:pPr>
            <w:pStyle w:val="Heading3"/>
            <w:suppressAutoHyphens/>
            <w:contextualSpacing/>
          </w:pPr>
        </w:pPrChange>
      </w:pPr>
    </w:p>
    <w:p w14:paraId="57E74749" w14:textId="073B3940" w:rsidR="00F07187" w:rsidRDefault="00832DE4" w:rsidP="00F07187">
      <w:pPr>
        <w:rPr>
          <w:ins w:id="954" w:author="Andrea Plunkett" w:date="2024-07-26T17:54:00Z" w16du:dateUtc="2024-07-27T00:54:00Z"/>
        </w:rPr>
      </w:pPr>
      <w:ins w:id="955" w:author="Andrea Plunkett" w:date="2024-07-26T17:41:00Z" w16du:dateUtc="2024-07-27T00:41:00Z">
        <w:r w:rsidRPr="00832DE4">
          <w:rPr>
            <w:noProof/>
          </w:rPr>
          <w:drawing>
            <wp:inline distT="0" distB="0" distL="0" distR="0" wp14:anchorId="06100E57" wp14:editId="1DBF22AE">
              <wp:extent cx="5563235" cy="2314575"/>
              <wp:effectExtent l="0" t="0" r="0" b="9525"/>
              <wp:docPr id="1375822475" name="Picture 1" descr="A graph of a scatter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822475" name="Picture 1" descr="A graph of a scatter plot&#10;&#10;Description automatically generated"/>
                      <pic:cNvPicPr/>
                    </pic:nvPicPr>
                    <pic:blipFill>
                      <a:blip r:embed="rId14"/>
                      <a:stretch>
                        <a:fillRect/>
                      </a:stretch>
                    </pic:blipFill>
                    <pic:spPr>
                      <a:xfrm>
                        <a:off x="0" y="0"/>
                        <a:ext cx="5563387" cy="2314638"/>
                      </a:xfrm>
                      <a:prstGeom prst="rect">
                        <a:avLst/>
                      </a:prstGeom>
                    </pic:spPr>
                  </pic:pic>
                </a:graphicData>
              </a:graphic>
            </wp:inline>
          </w:drawing>
        </w:r>
      </w:ins>
    </w:p>
    <w:p w14:paraId="0D082EF7" w14:textId="77777777" w:rsidR="00F961B6" w:rsidRPr="00F961B6" w:rsidRDefault="00F961B6" w:rsidP="00F961B6">
      <w:pPr>
        <w:rPr>
          <w:ins w:id="956" w:author="Andrea Plunkett" w:date="2024-07-26T17:54:00Z" w16du:dateUtc="2024-07-27T00:54:00Z"/>
        </w:rPr>
      </w:pPr>
    </w:p>
    <w:p w14:paraId="74D58C41" w14:textId="77777777" w:rsidR="00F961B6" w:rsidRDefault="00F961B6" w:rsidP="00F961B6">
      <w:pPr>
        <w:rPr>
          <w:ins w:id="957" w:author="Andrea Plunkett" w:date="2024-07-26T17:54:00Z" w16du:dateUtc="2024-07-27T00:54:00Z"/>
        </w:rPr>
      </w:pPr>
    </w:p>
    <w:p w14:paraId="29B57A02" w14:textId="77777777" w:rsidR="00F961B6" w:rsidRDefault="00F961B6" w:rsidP="00F961B6">
      <w:pPr>
        <w:rPr>
          <w:ins w:id="958" w:author="Andrea Plunkett" w:date="2024-07-26T17:54:00Z" w16du:dateUtc="2024-07-27T00:54:00Z"/>
        </w:rPr>
      </w:pPr>
    </w:p>
    <w:p w14:paraId="446E7773" w14:textId="2AE077B6" w:rsidR="00F961B6" w:rsidRPr="001E0CC8" w:rsidRDefault="00F961B6" w:rsidP="00F961B6">
      <w:pPr>
        <w:spacing w:line="360" w:lineRule="auto"/>
        <w:rPr>
          <w:ins w:id="959" w:author="Andrea Plunkett" w:date="2024-07-26T17:54:00Z" w16du:dateUtc="2024-07-27T00:54:00Z"/>
          <w:rFonts w:ascii="Calibri" w:hAnsi="Calibri" w:cs="Calibri"/>
        </w:rPr>
      </w:pPr>
      <w:ins w:id="960" w:author="Andrea Plunkett" w:date="2024-07-26T17:54:00Z" w16du:dateUtc="2024-07-27T00:54:00Z">
        <w:r>
          <w:t xml:space="preserve">    </w:t>
        </w:r>
        <w:r w:rsidRPr="001E0CC8">
          <w:rPr>
            <w:rFonts w:ascii="Calibri" w:hAnsi="Calibri" w:cs="Calibri"/>
          </w:rPr>
          <w:t xml:space="preserve">The scatterplot </w:t>
        </w:r>
        <w:r>
          <w:rPr>
            <w:rFonts w:ascii="Calibri" w:hAnsi="Calibri" w:cs="Calibri"/>
          </w:rPr>
          <w:t xml:space="preserve">below </w:t>
        </w:r>
        <w:r w:rsidRPr="001E0CC8">
          <w:rPr>
            <w:rFonts w:ascii="Calibri" w:hAnsi="Calibri" w:cs="Calibri"/>
          </w:rPr>
          <w:t>illustrates an inverse relationship between property prices and crime rates per 100,000 residents. The data points form a curve that begins high for areas with low crime rates, then sharply declines as crime rates rise, eventually plateauing. This pattern suggests a non-linear association, hinting that a quadratic model may be more effective in capturing this trend. </w:t>
        </w:r>
      </w:ins>
    </w:p>
    <w:p w14:paraId="23304372" w14:textId="5CE93F88" w:rsidR="00F961B6" w:rsidRPr="00F961B6" w:rsidRDefault="00F961B6">
      <w:pPr>
        <w:tabs>
          <w:tab w:val="left" w:pos="1035"/>
        </w:tabs>
        <w:rPr>
          <w:bCs/>
          <w:rPrChange w:id="961" w:author="Andrea Plunkett" w:date="2024-07-26T17:54:00Z" w16du:dateUtc="2024-07-27T00:54:00Z">
            <w:rPr/>
          </w:rPrChange>
        </w:rPr>
        <w:pPrChange w:id="962" w:author="Andrea Plunkett" w:date="2024-07-26T17:54:00Z" w16du:dateUtc="2024-07-27T00:54:00Z">
          <w:pPr>
            <w:pStyle w:val="Heading3"/>
            <w:suppressAutoHyphens/>
            <w:contextualSpacing/>
          </w:pPr>
        </w:pPrChange>
      </w:pPr>
    </w:p>
    <w:p w14:paraId="7C0D41E8" w14:textId="4744DE2C" w:rsidR="00F02164" w:rsidRPr="006C76C5" w:rsidRDefault="004A771C" w:rsidP="006C76C5">
      <w:pPr>
        <w:suppressAutoHyphens/>
        <w:spacing w:line="240" w:lineRule="auto"/>
        <w:contextualSpacing/>
        <w:rPr>
          <w:rFonts w:asciiTheme="majorHAnsi" w:eastAsia="Calibri" w:hAnsiTheme="majorHAnsi" w:cstheme="majorHAnsi"/>
          <w:i/>
        </w:rPr>
      </w:pPr>
      <w:ins w:id="963" w:author="Andrea Plunkett" w:date="2024-07-26T17:50:00Z" w16du:dateUtc="2024-07-27T00:50:00Z">
        <w:r w:rsidRPr="004A771C">
          <w:rPr>
            <w:rFonts w:asciiTheme="majorHAnsi" w:eastAsia="Calibri" w:hAnsiTheme="majorHAnsi" w:cstheme="majorHAnsi"/>
            <w:i/>
            <w:noProof/>
          </w:rPr>
          <w:lastRenderedPageBreak/>
          <w:drawing>
            <wp:inline distT="0" distB="0" distL="0" distR="0" wp14:anchorId="380C1D25" wp14:editId="53CBC67E">
              <wp:extent cx="5943600" cy="2533650"/>
              <wp:effectExtent l="0" t="0" r="0" b="0"/>
              <wp:docPr id="1812847756" name="Picture 1"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847756" name="Picture 1" descr="A graph with red dots&#10;&#10;Description automatically generated"/>
                      <pic:cNvPicPr/>
                    </pic:nvPicPr>
                    <pic:blipFill>
                      <a:blip r:embed="rId15"/>
                      <a:stretch>
                        <a:fillRect/>
                      </a:stretch>
                    </pic:blipFill>
                    <pic:spPr>
                      <a:xfrm>
                        <a:off x="0" y="0"/>
                        <a:ext cx="5943600" cy="2533650"/>
                      </a:xfrm>
                      <a:prstGeom prst="rect">
                        <a:avLst/>
                      </a:prstGeom>
                    </pic:spPr>
                  </pic:pic>
                </a:graphicData>
              </a:graphic>
            </wp:inline>
          </w:drawing>
        </w:r>
      </w:ins>
    </w:p>
    <w:p w14:paraId="23A65F63" w14:textId="0EE2B46D" w:rsidR="00F02164" w:rsidRPr="006C76C5" w:rsidDel="00F07187" w:rsidRDefault="003966FD" w:rsidP="006C76C5">
      <w:pPr>
        <w:numPr>
          <w:ilvl w:val="0"/>
          <w:numId w:val="3"/>
        </w:numPr>
        <w:pBdr>
          <w:top w:val="nil"/>
          <w:left w:val="nil"/>
          <w:bottom w:val="nil"/>
          <w:right w:val="nil"/>
          <w:between w:val="nil"/>
        </w:pBdr>
        <w:suppressAutoHyphens/>
        <w:spacing w:line="240" w:lineRule="auto"/>
        <w:contextualSpacing/>
        <w:rPr>
          <w:del w:id="964" w:author="Andrea Plunkett" w:date="2024-07-26T13:01:00Z" w16du:dateUtc="2024-07-26T20:01:00Z"/>
          <w:rFonts w:asciiTheme="majorHAnsi" w:eastAsia="Calibri" w:hAnsiTheme="majorHAnsi" w:cstheme="majorHAnsi"/>
          <w:i/>
          <w:color w:val="000000"/>
        </w:rPr>
      </w:pPr>
      <w:del w:id="965" w:author="Andrea Plunkett" w:date="2024-07-26T13:01:00Z" w16du:dateUtc="2024-07-26T20:01:00Z">
        <w:r w:rsidRPr="006C76C5" w:rsidDel="00F07187">
          <w:rPr>
            <w:rFonts w:asciiTheme="majorHAnsi" w:eastAsia="Calibri" w:hAnsiTheme="majorHAnsi" w:cstheme="majorHAnsi"/>
            <w:i/>
            <w:color w:val="000000"/>
          </w:rPr>
          <w:delText>Create scatterplots of:</w:delText>
        </w:r>
      </w:del>
    </w:p>
    <w:p w14:paraId="40A6276A" w14:textId="1EF2291E" w:rsidR="00F02164" w:rsidRPr="006C76C5" w:rsidDel="00F07187" w:rsidRDefault="003966FD" w:rsidP="006C76C5">
      <w:pPr>
        <w:numPr>
          <w:ilvl w:val="1"/>
          <w:numId w:val="3"/>
        </w:numPr>
        <w:pBdr>
          <w:top w:val="nil"/>
          <w:left w:val="nil"/>
          <w:bottom w:val="nil"/>
          <w:right w:val="nil"/>
          <w:between w:val="nil"/>
        </w:pBdr>
        <w:suppressAutoHyphens/>
        <w:spacing w:line="240" w:lineRule="auto"/>
        <w:contextualSpacing/>
        <w:rPr>
          <w:del w:id="966" w:author="Andrea Plunkett" w:date="2024-07-26T13:01:00Z" w16du:dateUtc="2024-07-26T20:01:00Z"/>
          <w:rFonts w:asciiTheme="majorHAnsi" w:eastAsia="Calibri" w:hAnsiTheme="majorHAnsi" w:cstheme="majorHAnsi"/>
          <w:i/>
          <w:color w:val="000000"/>
        </w:rPr>
      </w:pPr>
      <w:del w:id="967" w:author="Andrea Plunkett" w:date="2024-07-26T13:01:00Z" w16du:dateUtc="2024-07-26T20:01:00Z">
        <w:r w:rsidRPr="006C76C5" w:rsidDel="00F07187">
          <w:rPr>
            <w:rFonts w:asciiTheme="majorHAnsi" w:eastAsia="Calibri" w:hAnsiTheme="majorHAnsi" w:cstheme="majorHAnsi"/>
            <w:i/>
            <w:color w:val="000000"/>
          </w:rPr>
          <w:delText xml:space="preserve">Price (price) vs. </w:delText>
        </w:r>
        <w:r w:rsidR="00003711" w:rsidDel="00F07187">
          <w:rPr>
            <w:rFonts w:asciiTheme="majorHAnsi" w:eastAsia="Calibri" w:hAnsiTheme="majorHAnsi" w:cstheme="majorHAnsi"/>
            <w:i/>
            <w:color w:val="000000"/>
          </w:rPr>
          <w:delText xml:space="preserve">average school rating in the area </w:delText>
        </w:r>
        <w:r w:rsidRPr="006C76C5" w:rsidDel="00F07187">
          <w:rPr>
            <w:rFonts w:asciiTheme="majorHAnsi" w:eastAsia="Calibri" w:hAnsiTheme="majorHAnsi" w:cstheme="majorHAnsi"/>
            <w:i/>
            <w:color w:val="000000"/>
          </w:rPr>
          <w:delText>(</w:delText>
        </w:r>
        <w:r w:rsidR="00003711" w:rsidDel="00F07187">
          <w:rPr>
            <w:rFonts w:asciiTheme="majorHAnsi" w:eastAsia="Calibri" w:hAnsiTheme="majorHAnsi" w:cstheme="majorHAnsi"/>
            <w:i/>
            <w:color w:val="000000"/>
          </w:rPr>
          <w:delText>school_rating</w:delText>
        </w:r>
        <w:r w:rsidRPr="006C76C5" w:rsidDel="00F07187">
          <w:rPr>
            <w:rFonts w:asciiTheme="majorHAnsi" w:eastAsia="Calibri" w:hAnsiTheme="majorHAnsi" w:cstheme="majorHAnsi"/>
            <w:i/>
            <w:color w:val="000000"/>
          </w:rPr>
          <w:delText>)</w:delText>
        </w:r>
      </w:del>
    </w:p>
    <w:p w14:paraId="4142EE2A" w14:textId="2CEDA45A" w:rsidR="00F02164" w:rsidRPr="006C76C5" w:rsidDel="00F07187" w:rsidRDefault="003966FD" w:rsidP="006C76C5">
      <w:pPr>
        <w:numPr>
          <w:ilvl w:val="1"/>
          <w:numId w:val="3"/>
        </w:numPr>
        <w:pBdr>
          <w:top w:val="nil"/>
          <w:left w:val="nil"/>
          <w:bottom w:val="nil"/>
          <w:right w:val="nil"/>
          <w:between w:val="nil"/>
        </w:pBdr>
        <w:suppressAutoHyphens/>
        <w:spacing w:line="240" w:lineRule="auto"/>
        <w:contextualSpacing/>
        <w:rPr>
          <w:del w:id="968" w:author="Andrea Plunkett" w:date="2024-07-26T13:01:00Z" w16du:dateUtc="2024-07-26T20:01:00Z"/>
          <w:rFonts w:asciiTheme="majorHAnsi" w:eastAsia="Calibri" w:hAnsiTheme="majorHAnsi" w:cstheme="majorHAnsi"/>
          <w:i/>
          <w:color w:val="000000"/>
        </w:rPr>
      </w:pPr>
      <w:del w:id="969" w:author="Andrea Plunkett" w:date="2024-07-26T13:01:00Z" w16du:dateUtc="2024-07-26T20:01:00Z">
        <w:r w:rsidRPr="006C76C5" w:rsidDel="00F07187">
          <w:rPr>
            <w:rFonts w:asciiTheme="majorHAnsi" w:eastAsia="Calibri" w:hAnsiTheme="majorHAnsi" w:cstheme="majorHAnsi"/>
            <w:i/>
            <w:color w:val="000000"/>
          </w:rPr>
          <w:delText xml:space="preserve">Price (price) vs. the crime rate per 100,000 people (crime) </w:delText>
        </w:r>
      </w:del>
    </w:p>
    <w:p w14:paraId="3FB7A73C" w14:textId="71C15432" w:rsidR="00F02164" w:rsidRPr="006C76C5" w:rsidDel="00F07187" w:rsidRDefault="003966FD" w:rsidP="006C76C5">
      <w:pPr>
        <w:numPr>
          <w:ilvl w:val="0"/>
          <w:numId w:val="3"/>
        </w:numPr>
        <w:pBdr>
          <w:top w:val="nil"/>
          <w:left w:val="nil"/>
          <w:bottom w:val="nil"/>
          <w:right w:val="nil"/>
          <w:between w:val="nil"/>
        </w:pBdr>
        <w:suppressAutoHyphens/>
        <w:spacing w:line="240" w:lineRule="auto"/>
        <w:contextualSpacing/>
        <w:rPr>
          <w:del w:id="970" w:author="Andrea Plunkett" w:date="2024-07-26T13:01:00Z" w16du:dateUtc="2024-07-26T20:01:00Z"/>
          <w:rFonts w:asciiTheme="majorHAnsi" w:eastAsia="Calibri" w:hAnsiTheme="majorHAnsi" w:cstheme="majorHAnsi"/>
          <w:i/>
          <w:color w:val="000000"/>
        </w:rPr>
      </w:pPr>
      <w:del w:id="971" w:author="Andrea Plunkett" w:date="2024-07-26T13:01:00Z" w16du:dateUtc="2024-07-26T20:01:00Z">
        <w:r w:rsidRPr="006C76C5" w:rsidDel="00F07187">
          <w:rPr>
            <w:rFonts w:asciiTheme="majorHAnsi" w:eastAsia="Calibri" w:hAnsiTheme="majorHAnsi" w:cstheme="majorHAnsi"/>
            <w:i/>
            <w:color w:val="000000"/>
          </w:rPr>
          <w:delText>Comment on each scatterplot. Is a second order model appropriate using these variables?</w:delText>
        </w:r>
      </w:del>
    </w:p>
    <w:p w14:paraId="03978ACF" w14:textId="20C80152" w:rsidR="00F02164" w:rsidRPr="006C76C5" w:rsidDel="00F07187" w:rsidRDefault="00F02164" w:rsidP="006C76C5">
      <w:pPr>
        <w:suppressAutoHyphens/>
        <w:spacing w:line="240" w:lineRule="auto"/>
        <w:contextualSpacing/>
        <w:rPr>
          <w:del w:id="972" w:author="Andrea Plunkett" w:date="2024-07-26T13:01:00Z" w16du:dateUtc="2024-07-26T20:01:00Z"/>
          <w:rFonts w:asciiTheme="majorHAnsi" w:eastAsia="Calibri" w:hAnsiTheme="majorHAnsi" w:cstheme="majorHAnsi"/>
        </w:rPr>
      </w:pPr>
    </w:p>
    <w:p w14:paraId="67B4CACA" w14:textId="604CAC59" w:rsidR="00F02164" w:rsidRPr="006C76C5" w:rsidDel="00F07187" w:rsidRDefault="003966FD" w:rsidP="006C76C5">
      <w:pPr>
        <w:suppressAutoHyphens/>
        <w:spacing w:line="240" w:lineRule="auto"/>
        <w:contextualSpacing/>
        <w:rPr>
          <w:del w:id="973" w:author="Andrea Plunkett" w:date="2024-07-26T13:01:00Z" w16du:dateUtc="2024-07-26T20:01:00Z"/>
          <w:rFonts w:asciiTheme="majorHAnsi" w:eastAsia="Calibri" w:hAnsiTheme="majorHAnsi" w:cstheme="majorHAnsi"/>
          <w:b/>
        </w:rPr>
      </w:pPr>
      <w:del w:id="974" w:author="Andrea Plunkett" w:date="2024-07-26T13:01:00Z" w16du:dateUtc="2024-07-26T20:01:00Z">
        <w:r w:rsidRPr="006C76C5" w:rsidDel="00F07187">
          <w:rPr>
            <w:rFonts w:asciiTheme="majorHAnsi" w:eastAsia="Calibri" w:hAnsiTheme="majorHAnsi" w:cstheme="majorHAnsi"/>
            <w:i/>
            <w:noProof/>
            <w:highlight w:val="yellow"/>
            <w:lang w:val="en-US"/>
          </w:rPr>
          <w:drawing>
            <wp:inline distT="114300" distB="114300" distL="114300" distR="114300" wp14:anchorId="2FE3423F" wp14:editId="3C7142B4">
              <wp:extent cx="215566" cy="190500"/>
              <wp:effectExtent l="0" t="0" r="0" b="0"/>
              <wp:docPr id="17"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6C76C5" w:rsidDel="00F07187">
          <w:rPr>
            <w:rFonts w:asciiTheme="majorHAnsi" w:eastAsia="Calibri" w:hAnsiTheme="majorHAnsi" w:cstheme="majorHAnsi"/>
            <w:i/>
            <w:highlight w:val="yellow"/>
          </w:rPr>
          <w:delText xml:space="preserve"> Answer the questions in a paragraph response. Remove all questions and this note before submitting! Do not include R code in your report. </w:delText>
        </w:r>
      </w:del>
    </w:p>
    <w:p w14:paraId="7E0946E2" w14:textId="787CAD4B" w:rsidR="00F02164" w:rsidRPr="006C76C5" w:rsidDel="00F07187" w:rsidRDefault="00F02164" w:rsidP="006C76C5">
      <w:pPr>
        <w:suppressAutoHyphens/>
        <w:spacing w:line="240" w:lineRule="auto"/>
        <w:contextualSpacing/>
        <w:rPr>
          <w:del w:id="975" w:author="Andrea Plunkett" w:date="2024-07-26T13:01:00Z" w16du:dateUtc="2024-07-26T20:01:00Z"/>
          <w:rFonts w:asciiTheme="majorHAnsi" w:eastAsia="Calibri" w:hAnsiTheme="majorHAnsi" w:cstheme="majorHAnsi"/>
          <w:b/>
        </w:rPr>
      </w:pPr>
    </w:p>
    <w:p w14:paraId="44F13DFE" w14:textId="77777777" w:rsidR="00F02164" w:rsidRPr="006C76C5" w:rsidRDefault="003966FD" w:rsidP="006C76C5">
      <w:pPr>
        <w:pStyle w:val="Heading3"/>
        <w:suppressAutoHyphens/>
        <w:contextualSpacing/>
      </w:pPr>
      <w:r w:rsidRPr="006C76C5">
        <w:t>Reporting Results</w:t>
      </w:r>
    </w:p>
    <w:p w14:paraId="75E416B5"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01A8CC64" w14:textId="77777777" w:rsidR="00A74587" w:rsidRDefault="00A74587" w:rsidP="00A74587">
      <w:pPr>
        <w:suppressAutoHyphens/>
        <w:spacing w:line="240" w:lineRule="auto"/>
        <w:ind w:left="720"/>
        <w:contextualSpacing/>
        <w:rPr>
          <w:ins w:id="976" w:author="Andrea Plunkett" w:date="2024-07-26T18:24:00Z" w16du:dateUtc="2024-07-27T01:24:00Z"/>
          <w:rFonts w:asciiTheme="majorHAnsi" w:eastAsia="Calibri" w:hAnsiTheme="majorHAnsi" w:cstheme="majorHAnsi"/>
          <w:i/>
        </w:rPr>
      </w:pPr>
    </w:p>
    <w:p w14:paraId="43B5C74F" w14:textId="77777777" w:rsidR="00A74587" w:rsidRPr="00605A96" w:rsidRDefault="00A74587" w:rsidP="00A74587">
      <w:pPr>
        <w:spacing w:line="360" w:lineRule="auto"/>
        <w:rPr>
          <w:ins w:id="977" w:author="Andrea Plunkett" w:date="2024-07-26T18:24:00Z" w16du:dateUtc="2024-07-27T01:24:00Z"/>
          <w:rFonts w:ascii="Calibri" w:hAnsi="Calibri" w:cs="Calibri"/>
          <w:lang w:val="en-US"/>
        </w:rPr>
      </w:pPr>
      <w:ins w:id="978" w:author="Andrea Plunkett" w:date="2024-07-26T18:24:00Z" w16du:dateUtc="2024-07-27T01:24:00Z">
        <w:r w:rsidRPr="00A94CEE">
          <w:rPr>
            <w:rFonts w:ascii="Calibri" w:hAnsi="Calibri" w:cs="Calibri"/>
            <w:lang w:val="en-US"/>
          </w:rPr>
          <w:t>T</w:t>
        </w:r>
        <w:r w:rsidRPr="00605A96">
          <w:rPr>
            <w:rFonts w:ascii="Calibri" w:hAnsi="Calibri" w:cs="Calibri"/>
            <w:lang w:val="en-US"/>
          </w:rPr>
          <w:t xml:space="preserve">he general form of a </w:t>
        </w:r>
        <w:r w:rsidRPr="00A94CEE">
          <w:rPr>
            <w:rFonts w:ascii="Calibri" w:hAnsi="Calibri" w:cs="Calibri"/>
            <w:lang w:val="en-US"/>
          </w:rPr>
          <w:t xml:space="preserve">complete second order model for price using average school rating in the area and crime rate per 100,000 people as predictors </w:t>
        </w:r>
        <w:r w:rsidRPr="00605A96">
          <w:rPr>
            <w:rFonts w:ascii="Calibri" w:hAnsi="Calibri" w:cs="Calibri"/>
            <w:lang w:val="en-US"/>
          </w:rPr>
          <w:t xml:space="preserve"> is:</w:t>
        </w:r>
      </w:ins>
    </w:p>
    <w:p w14:paraId="2FABF745" w14:textId="77777777" w:rsidR="00A74587" w:rsidRPr="00A94CEE" w:rsidRDefault="00A74587" w:rsidP="00A74587">
      <w:pPr>
        <w:spacing w:line="360" w:lineRule="auto"/>
        <w:jc w:val="center"/>
        <w:rPr>
          <w:ins w:id="979" w:author="Andrea Plunkett" w:date="2024-07-26T18:24:00Z" w16du:dateUtc="2024-07-27T01:24:00Z"/>
          <w:rFonts w:ascii="Calibri" w:hAnsi="Calibri" w:cs="Calibri"/>
          <w:lang w:val="en-US"/>
        </w:rPr>
      </w:pPr>
      <w:ins w:id="980" w:author="Andrea Plunkett" w:date="2024-07-26T18:24:00Z" w16du:dateUtc="2024-07-27T01:24:00Z">
        <w:r w:rsidRPr="00A94CEE">
          <w:rPr>
            <w:rFonts w:ascii="Calibri" w:hAnsi="Calibri" w:cs="Calibri"/>
            <w:lang w:val="en-US"/>
          </w:rPr>
          <w:t>E(Y)=</w:t>
        </w:r>
        <w:r w:rsidRPr="00A94CEE">
          <w:rPr>
            <w:rFonts w:ascii="Calibri" w:eastAsiaTheme="minorHAnsi" w:hAnsi="Calibri" w:cs="Calibri"/>
            <w:kern w:val="2"/>
            <w:lang w:val="en-US"/>
            <w14:ligatures w14:val="standardContextual"/>
          </w:rPr>
          <w:t xml:space="preserve"> </w:t>
        </w:r>
      </w:ins>
      <m:oMath>
        <m:sSub>
          <m:sSubPr>
            <m:ctrlPr>
              <w:ins w:id="981" w:author="Andrea Plunkett" w:date="2024-07-26T18:24:00Z" w16du:dateUtc="2024-07-27T01:24:00Z">
                <w:rPr>
                  <w:rFonts w:ascii="Cambria Math" w:eastAsiaTheme="minorHAnsi" w:hAnsi="Cambria Math" w:cs="Calibri"/>
                  <w:kern w:val="2"/>
                  <w:lang w:val="en-US"/>
                  <w14:ligatures w14:val="standardContextual"/>
                </w:rPr>
              </w:ins>
            </m:ctrlPr>
          </m:sSubPr>
          <m:e>
            <m:r>
              <w:ins w:id="982" w:author="Andrea Plunkett" w:date="2024-07-26T18:24:00Z" w16du:dateUtc="2024-07-27T01:24:00Z">
                <m:rPr>
                  <m:sty m:val="p"/>
                </m:rPr>
                <w:rPr>
                  <w:rFonts w:ascii="Cambria Math" w:hAnsi="Cambria Math" w:cs="Calibri"/>
                </w:rPr>
                <m:t>β</m:t>
              </w:ins>
            </m:r>
          </m:e>
          <m:sub>
            <m:r>
              <w:ins w:id="983" w:author="Andrea Plunkett" w:date="2024-07-26T18:24:00Z" w16du:dateUtc="2024-07-27T01:24:00Z">
                <m:rPr>
                  <m:sty m:val="p"/>
                </m:rPr>
                <w:rPr>
                  <w:rFonts w:ascii="Cambria Math" w:hAnsi="Cambria Math" w:cs="Calibri"/>
                </w:rPr>
                <m:t>0</m:t>
              </w:ins>
            </m:r>
          </m:sub>
        </m:sSub>
      </m:oMath>
      <w:ins w:id="984" w:author="Andrea Plunkett" w:date="2024-07-26T18:24:00Z" w16du:dateUtc="2024-07-27T01:24:00Z">
        <w:r w:rsidRPr="00A94CEE">
          <w:rPr>
            <w:rFonts w:ascii="Calibri" w:hAnsi="Calibri" w:cs="Calibri"/>
            <w:lang w:val="en-US"/>
          </w:rPr>
          <w:t>​+</w:t>
        </w:r>
      </w:ins>
      <m:oMath>
        <m:sSub>
          <m:sSubPr>
            <m:ctrlPr>
              <w:ins w:id="985" w:author="Andrea Plunkett" w:date="2024-07-26T18:24:00Z" w16du:dateUtc="2024-07-27T01:24:00Z">
                <w:rPr>
                  <w:rFonts w:ascii="Cambria Math" w:eastAsiaTheme="minorHAnsi" w:hAnsi="Cambria Math" w:cs="Calibri"/>
                  <w:kern w:val="2"/>
                  <w:lang w:val="en-US"/>
                  <w14:ligatures w14:val="standardContextual"/>
                </w:rPr>
              </w:ins>
            </m:ctrlPr>
          </m:sSubPr>
          <m:e>
            <m:r>
              <w:ins w:id="986" w:author="Andrea Plunkett" w:date="2024-07-26T18:24:00Z" w16du:dateUtc="2024-07-27T01:24:00Z">
                <m:rPr>
                  <m:sty m:val="p"/>
                </m:rPr>
                <w:rPr>
                  <w:rFonts w:ascii="Cambria Math" w:hAnsi="Cambria Math" w:cs="Calibri"/>
                </w:rPr>
                <m:t xml:space="preserve"> β</m:t>
              </w:ins>
            </m:r>
          </m:e>
          <m:sub>
            <m:r>
              <w:ins w:id="987" w:author="Andrea Plunkett" w:date="2024-07-26T18:24:00Z" w16du:dateUtc="2024-07-27T01:24:00Z">
                <w:rPr>
                  <w:rFonts w:ascii="Cambria Math" w:eastAsiaTheme="minorHAnsi" w:hAnsi="Cambria Math" w:cs="Calibri"/>
                  <w:kern w:val="2"/>
                  <w:lang w:val="en-US"/>
                  <w14:ligatures w14:val="standardContextual"/>
                </w:rPr>
                <m:t>1</m:t>
              </w:ins>
            </m:r>
          </m:sub>
        </m:sSub>
        <m:sSub>
          <m:sSubPr>
            <m:ctrlPr>
              <w:ins w:id="988" w:author="Andrea Plunkett" w:date="2024-07-26T18:24:00Z" w16du:dateUtc="2024-07-27T01:24:00Z">
                <w:rPr>
                  <w:rFonts w:ascii="Cambria Math" w:eastAsiaTheme="minorHAnsi" w:hAnsi="Cambria Math" w:cs="Calibri"/>
                  <w:kern w:val="2"/>
                  <w:lang w:val="en-US"/>
                  <w14:ligatures w14:val="standardContextual"/>
                </w:rPr>
              </w:ins>
            </m:ctrlPr>
          </m:sSubPr>
          <m:e>
            <m:r>
              <w:ins w:id="989" w:author="Andrea Plunkett" w:date="2024-07-26T18:24:00Z" w16du:dateUtc="2024-07-27T01:24:00Z">
                <m:rPr>
                  <m:sty m:val="p"/>
                </m:rPr>
                <w:rPr>
                  <w:rFonts w:ascii="Cambria Math" w:hAnsi="Cambria Math" w:cs="Calibri"/>
                </w:rPr>
                <m:t>x</m:t>
              </w:ins>
            </m:r>
          </m:e>
          <m:sub>
            <m:r>
              <w:ins w:id="990" w:author="Andrea Plunkett" w:date="2024-07-26T18:24:00Z" w16du:dateUtc="2024-07-27T01:24:00Z">
                <m:rPr>
                  <m:sty m:val="p"/>
                </m:rPr>
                <w:rPr>
                  <w:rFonts w:ascii="Cambria Math" w:hAnsi="Cambria Math" w:cs="Calibri"/>
                </w:rPr>
                <m:t>1</m:t>
              </w:ins>
            </m:r>
          </m:sub>
        </m:sSub>
      </m:oMath>
      <w:ins w:id="991" w:author="Andrea Plunkett" w:date="2024-07-26T18:24:00Z" w16du:dateUtc="2024-07-27T01:24:00Z">
        <w:r w:rsidRPr="00A94CEE">
          <w:rPr>
            <w:rFonts w:ascii="Calibri" w:hAnsi="Calibri" w:cs="Calibri"/>
            <w:lang w:val="en-US"/>
          </w:rPr>
          <w:t xml:space="preserve">+ </w:t>
        </w:r>
      </w:ins>
      <m:oMath>
        <m:sSub>
          <m:sSubPr>
            <m:ctrlPr>
              <w:ins w:id="992" w:author="Andrea Plunkett" w:date="2024-07-26T18:24:00Z" w16du:dateUtc="2024-07-27T01:24:00Z">
                <w:rPr>
                  <w:rFonts w:ascii="Cambria Math" w:eastAsiaTheme="minorHAnsi" w:hAnsi="Cambria Math" w:cs="Calibri"/>
                  <w:kern w:val="2"/>
                  <w:lang w:val="en-US"/>
                  <w14:ligatures w14:val="standardContextual"/>
                </w:rPr>
              </w:ins>
            </m:ctrlPr>
          </m:sSubPr>
          <m:e>
            <m:r>
              <w:ins w:id="993" w:author="Andrea Plunkett" w:date="2024-07-26T18:24:00Z" w16du:dateUtc="2024-07-27T01:24:00Z">
                <m:rPr>
                  <m:sty m:val="p"/>
                </m:rPr>
                <w:rPr>
                  <w:rFonts w:ascii="Cambria Math" w:hAnsi="Cambria Math" w:cs="Calibri"/>
                </w:rPr>
                <m:t>β</m:t>
              </w:ins>
            </m:r>
          </m:e>
          <m:sub>
            <m:r>
              <w:ins w:id="994" w:author="Andrea Plunkett" w:date="2024-07-26T18:24:00Z" w16du:dateUtc="2024-07-27T01:24:00Z">
                <m:rPr>
                  <m:sty m:val="p"/>
                </m:rPr>
                <w:rPr>
                  <w:rFonts w:ascii="Cambria Math" w:hAnsi="Cambria Math" w:cs="Calibri"/>
                </w:rPr>
                <m:t>2</m:t>
              </w:ins>
            </m:r>
          </m:sub>
        </m:sSub>
        <m:sSub>
          <m:sSubPr>
            <m:ctrlPr>
              <w:ins w:id="995" w:author="Andrea Plunkett" w:date="2024-07-26T18:24:00Z" w16du:dateUtc="2024-07-27T01:24:00Z">
                <w:rPr>
                  <w:rFonts w:ascii="Cambria Math" w:eastAsiaTheme="minorHAnsi" w:hAnsi="Cambria Math" w:cs="Calibri"/>
                  <w:kern w:val="2"/>
                  <w:lang w:val="en-US"/>
                  <w14:ligatures w14:val="standardContextual"/>
                </w:rPr>
              </w:ins>
            </m:ctrlPr>
          </m:sSubPr>
          <m:e>
            <m:r>
              <w:ins w:id="996" w:author="Andrea Plunkett" w:date="2024-07-26T18:24:00Z" w16du:dateUtc="2024-07-27T01:24:00Z">
                <m:rPr>
                  <m:sty m:val="p"/>
                </m:rPr>
                <w:rPr>
                  <w:rFonts w:ascii="Cambria Math" w:hAnsi="Cambria Math" w:cs="Calibri"/>
                </w:rPr>
                <m:t>x</m:t>
              </w:ins>
            </m:r>
          </m:e>
          <m:sub>
            <m:r>
              <w:ins w:id="997" w:author="Andrea Plunkett" w:date="2024-07-26T18:24:00Z" w16du:dateUtc="2024-07-27T01:24:00Z">
                <m:rPr>
                  <m:sty m:val="p"/>
                </m:rPr>
                <w:rPr>
                  <w:rFonts w:ascii="Cambria Math" w:hAnsi="Cambria Math" w:cs="Calibri"/>
                </w:rPr>
                <m:t>2</m:t>
              </w:ins>
            </m:r>
          </m:sub>
        </m:sSub>
      </m:oMath>
      <w:ins w:id="998" w:author="Andrea Plunkett" w:date="2024-07-26T18:24:00Z" w16du:dateUtc="2024-07-27T01:24:00Z">
        <w:r w:rsidRPr="00A94CEE">
          <w:rPr>
            <w:rFonts w:ascii="Calibri" w:hAnsi="Calibri" w:cs="Calibri"/>
            <w:lang w:val="en-US"/>
          </w:rPr>
          <w:t xml:space="preserve">​ + </w:t>
        </w:r>
      </w:ins>
      <m:oMath>
        <m:sSub>
          <m:sSubPr>
            <m:ctrlPr>
              <w:ins w:id="999" w:author="Andrea Plunkett" w:date="2024-07-26T18:24:00Z" w16du:dateUtc="2024-07-27T01:24:00Z">
                <w:rPr>
                  <w:rFonts w:ascii="Cambria Math" w:eastAsiaTheme="minorHAnsi" w:hAnsi="Cambria Math" w:cs="Calibri"/>
                  <w:kern w:val="2"/>
                  <w:lang w:val="en-US"/>
                  <w14:ligatures w14:val="standardContextual"/>
                </w:rPr>
              </w:ins>
            </m:ctrlPr>
          </m:sSubPr>
          <m:e>
            <m:r>
              <w:ins w:id="1000" w:author="Andrea Plunkett" w:date="2024-07-26T18:24:00Z" w16du:dateUtc="2024-07-27T01:24:00Z">
                <m:rPr>
                  <m:sty m:val="p"/>
                </m:rPr>
                <w:rPr>
                  <w:rFonts w:ascii="Cambria Math" w:hAnsi="Cambria Math" w:cs="Calibri"/>
                </w:rPr>
                <m:t>β</m:t>
              </w:ins>
            </m:r>
          </m:e>
          <m:sub>
            <m:r>
              <w:ins w:id="1001" w:author="Andrea Plunkett" w:date="2024-07-26T18:24:00Z" w16du:dateUtc="2024-07-27T01:24:00Z">
                <m:rPr>
                  <m:sty m:val="p"/>
                </m:rPr>
                <w:rPr>
                  <w:rFonts w:ascii="Cambria Math" w:hAnsi="Cambria Math" w:cs="Calibri"/>
                </w:rPr>
                <m:t>3</m:t>
              </w:ins>
            </m:r>
          </m:sub>
        </m:sSub>
        <m:sSub>
          <m:sSubPr>
            <m:ctrlPr>
              <w:ins w:id="1002" w:author="Andrea Plunkett" w:date="2024-07-26T18:24:00Z" w16du:dateUtc="2024-07-27T01:24:00Z">
                <w:rPr>
                  <w:rFonts w:ascii="Cambria Math" w:eastAsiaTheme="minorHAnsi" w:hAnsi="Cambria Math" w:cs="Calibri"/>
                  <w:kern w:val="2"/>
                  <w:lang w:val="en-US"/>
                  <w14:ligatures w14:val="standardContextual"/>
                </w:rPr>
              </w:ins>
            </m:ctrlPr>
          </m:sSubPr>
          <m:e>
            <m:r>
              <w:ins w:id="1003" w:author="Andrea Plunkett" w:date="2024-07-26T18:24:00Z" w16du:dateUtc="2024-07-27T01:24:00Z">
                <m:rPr>
                  <m:sty m:val="p"/>
                </m:rPr>
                <w:rPr>
                  <w:rFonts w:ascii="Cambria Math" w:hAnsi="Cambria Math" w:cs="Calibri"/>
                </w:rPr>
                <m:t>x</m:t>
              </w:ins>
            </m:r>
          </m:e>
          <m:sub>
            <m:r>
              <w:ins w:id="1004" w:author="Andrea Plunkett" w:date="2024-07-26T18:24:00Z" w16du:dateUtc="2024-07-27T01:24:00Z">
                <m:rPr>
                  <m:sty m:val="p"/>
                </m:rPr>
                <w:rPr>
                  <w:rFonts w:ascii="Cambria Math" w:hAnsi="Cambria Math" w:cs="Calibri"/>
                </w:rPr>
                <m:t>1</m:t>
              </w:ins>
            </m:r>
          </m:sub>
        </m:sSub>
        <m:sSub>
          <m:sSubPr>
            <m:ctrlPr>
              <w:ins w:id="1005" w:author="Andrea Plunkett" w:date="2024-07-26T18:24:00Z" w16du:dateUtc="2024-07-27T01:24:00Z">
                <w:rPr>
                  <w:rFonts w:ascii="Cambria Math" w:eastAsiaTheme="minorHAnsi" w:hAnsi="Cambria Math" w:cs="Calibri"/>
                  <w:kern w:val="2"/>
                  <w:lang w:val="en-US"/>
                  <w14:ligatures w14:val="standardContextual"/>
                </w:rPr>
              </w:ins>
            </m:ctrlPr>
          </m:sSubPr>
          <m:e>
            <m:r>
              <w:ins w:id="1006" w:author="Andrea Plunkett" w:date="2024-07-26T18:24:00Z" w16du:dateUtc="2024-07-27T01:24:00Z">
                <m:rPr>
                  <m:sty m:val="p"/>
                </m:rPr>
                <w:rPr>
                  <w:rFonts w:ascii="Cambria Math" w:hAnsi="Cambria Math" w:cs="Calibri"/>
                </w:rPr>
                <m:t>x</m:t>
              </w:ins>
            </m:r>
          </m:e>
          <m:sub>
            <m:r>
              <w:ins w:id="1007" w:author="Andrea Plunkett" w:date="2024-07-26T18:24:00Z" w16du:dateUtc="2024-07-27T01:24:00Z">
                <m:rPr>
                  <m:sty m:val="p"/>
                </m:rPr>
                <w:rPr>
                  <w:rFonts w:ascii="Cambria Math" w:hAnsi="Cambria Math" w:cs="Calibri"/>
                </w:rPr>
                <m:t>2</m:t>
              </w:ins>
            </m:r>
          </m:sub>
        </m:sSub>
      </m:oMath>
      <w:ins w:id="1008" w:author="Andrea Plunkett" w:date="2024-07-26T18:24:00Z" w16du:dateUtc="2024-07-27T01:24:00Z">
        <w:r w:rsidRPr="00A94CEE">
          <w:rPr>
            <w:rFonts w:ascii="Calibri" w:hAnsi="Calibri" w:cs="Calibri"/>
            <w:lang w:val="en-US"/>
          </w:rPr>
          <w:t xml:space="preserve">​+ </w:t>
        </w:r>
      </w:ins>
      <m:oMath>
        <m:sSub>
          <m:sSubPr>
            <m:ctrlPr>
              <w:ins w:id="1009" w:author="Andrea Plunkett" w:date="2024-07-26T18:24:00Z" w16du:dateUtc="2024-07-27T01:24:00Z">
                <w:rPr>
                  <w:rFonts w:ascii="Cambria Math" w:eastAsiaTheme="minorHAnsi" w:hAnsi="Cambria Math" w:cs="Calibri"/>
                  <w:kern w:val="2"/>
                  <w:lang w:val="en-US"/>
                  <w14:ligatures w14:val="standardContextual"/>
                </w:rPr>
              </w:ins>
            </m:ctrlPr>
          </m:sSubPr>
          <m:e>
            <m:r>
              <w:ins w:id="1010" w:author="Andrea Plunkett" w:date="2024-07-26T18:24:00Z" w16du:dateUtc="2024-07-27T01:24:00Z">
                <m:rPr>
                  <m:sty m:val="p"/>
                </m:rPr>
                <w:rPr>
                  <w:rFonts w:ascii="Cambria Math" w:hAnsi="Cambria Math" w:cs="Calibri"/>
                </w:rPr>
                <m:t>β</m:t>
              </w:ins>
            </m:r>
          </m:e>
          <m:sub>
            <m:r>
              <w:ins w:id="1011" w:author="Andrea Plunkett" w:date="2024-07-26T18:24:00Z" w16du:dateUtc="2024-07-27T01:24:00Z">
                <m:rPr>
                  <m:sty m:val="p"/>
                </m:rPr>
                <w:rPr>
                  <w:rFonts w:ascii="Cambria Math" w:hAnsi="Cambria Math" w:cs="Calibri"/>
                </w:rPr>
                <m:t>4</m:t>
              </w:ins>
            </m:r>
          </m:sub>
        </m:sSub>
        <m:sSubSup>
          <m:sSubSupPr>
            <m:ctrlPr>
              <w:ins w:id="1012" w:author="Andrea Plunkett" w:date="2024-07-26T18:24:00Z" w16du:dateUtc="2024-07-27T01:24:00Z">
                <w:rPr>
                  <w:rFonts w:ascii="Cambria Math" w:eastAsiaTheme="minorHAnsi" w:hAnsi="Cambria Math" w:cs="Calibri"/>
                  <w:kern w:val="2"/>
                  <w:lang w:val="en-US"/>
                  <w14:ligatures w14:val="standardContextual"/>
                </w:rPr>
              </w:ins>
            </m:ctrlPr>
          </m:sSubSupPr>
          <m:e>
            <m:r>
              <w:ins w:id="1013" w:author="Andrea Plunkett" w:date="2024-07-26T18:24:00Z" w16du:dateUtc="2024-07-27T01:24:00Z">
                <m:rPr>
                  <m:sty m:val="p"/>
                </m:rPr>
                <w:rPr>
                  <w:rFonts w:ascii="Cambria Math" w:eastAsiaTheme="minorHAnsi" w:hAnsi="Cambria Math" w:cs="Calibri"/>
                  <w:kern w:val="2"/>
                  <w:lang w:val="en-US"/>
                  <w14:ligatures w14:val="standardContextual"/>
                </w:rPr>
                <m:t>x</m:t>
              </w:ins>
            </m:r>
          </m:e>
          <m:sub>
            <m:r>
              <w:ins w:id="1014" w:author="Andrea Plunkett" w:date="2024-07-26T18:24:00Z" w16du:dateUtc="2024-07-27T01:24:00Z">
                <m:rPr>
                  <m:sty m:val="p"/>
                </m:rPr>
                <w:rPr>
                  <w:rFonts w:ascii="Cambria Math" w:eastAsiaTheme="minorHAnsi" w:hAnsi="Cambria Math" w:cs="Calibri"/>
                  <w:kern w:val="2"/>
                  <w:lang w:val="en-US"/>
                  <w14:ligatures w14:val="standardContextual"/>
                </w:rPr>
                <m:t>1</m:t>
              </w:ins>
            </m:r>
          </m:sub>
          <m:sup>
            <m:r>
              <w:ins w:id="1015" w:author="Andrea Plunkett" w:date="2024-07-26T18:24:00Z" w16du:dateUtc="2024-07-27T01:24:00Z">
                <m:rPr>
                  <m:sty m:val="p"/>
                </m:rPr>
                <w:rPr>
                  <w:rFonts w:ascii="Cambria Math" w:eastAsiaTheme="minorHAnsi" w:hAnsi="Cambria Math" w:cs="Calibri"/>
                  <w:kern w:val="2"/>
                  <w:lang w:val="en-US"/>
                  <w14:ligatures w14:val="standardContextual"/>
                </w:rPr>
                <m:t>2</m:t>
              </w:ins>
            </m:r>
          </m:sup>
        </m:sSubSup>
      </m:oMath>
      <w:ins w:id="1016" w:author="Andrea Plunkett" w:date="2024-07-26T18:24:00Z" w16du:dateUtc="2024-07-27T01:24:00Z">
        <w:r w:rsidRPr="00A94CEE">
          <w:rPr>
            <w:rFonts w:ascii="Calibri" w:hAnsi="Calibri" w:cs="Calibri"/>
            <w:lang w:val="en-US"/>
          </w:rPr>
          <w:t>​ +</w:t>
        </w:r>
      </w:ins>
      <m:oMath>
        <m:r>
          <w:ins w:id="1017" w:author="Andrea Plunkett" w:date="2024-07-26T18:24:00Z" w16du:dateUtc="2024-07-27T01:24:00Z">
            <w:rPr>
              <w:rFonts w:ascii="Cambria Math" w:hAnsi="Cambria Math" w:cs="Calibri"/>
              <w:lang w:val="en-US"/>
            </w:rPr>
            <m:t xml:space="preserve"> </m:t>
          </w:ins>
        </m:r>
        <m:sSub>
          <m:sSubPr>
            <m:ctrlPr>
              <w:ins w:id="1018" w:author="Andrea Plunkett" w:date="2024-07-26T18:24:00Z" w16du:dateUtc="2024-07-27T01:24:00Z">
                <w:rPr>
                  <w:rFonts w:ascii="Cambria Math" w:eastAsiaTheme="minorHAnsi" w:hAnsi="Cambria Math" w:cs="Calibri"/>
                  <w:kern w:val="2"/>
                  <w:lang w:val="en-US"/>
                  <w14:ligatures w14:val="standardContextual"/>
                </w:rPr>
              </w:ins>
            </m:ctrlPr>
          </m:sSubPr>
          <m:e>
            <m:r>
              <w:ins w:id="1019" w:author="Andrea Plunkett" w:date="2024-07-26T18:24:00Z" w16du:dateUtc="2024-07-27T01:24:00Z">
                <m:rPr>
                  <m:sty m:val="p"/>
                </m:rPr>
                <w:rPr>
                  <w:rFonts w:ascii="Cambria Math" w:hAnsi="Cambria Math" w:cs="Calibri"/>
                </w:rPr>
                <m:t>β</m:t>
              </w:ins>
            </m:r>
          </m:e>
          <m:sub>
            <m:r>
              <w:ins w:id="1020" w:author="Andrea Plunkett" w:date="2024-07-26T18:24:00Z" w16du:dateUtc="2024-07-27T01:24:00Z">
                <m:rPr>
                  <m:sty m:val="p"/>
                </m:rPr>
                <w:rPr>
                  <w:rFonts w:ascii="Cambria Math" w:hAnsi="Cambria Math" w:cs="Calibri"/>
                </w:rPr>
                <m:t>5</m:t>
              </w:ins>
            </m:r>
          </m:sub>
        </m:sSub>
        <m:sSubSup>
          <m:sSubSupPr>
            <m:ctrlPr>
              <w:ins w:id="1021" w:author="Andrea Plunkett" w:date="2024-07-26T18:24:00Z" w16du:dateUtc="2024-07-27T01:24:00Z">
                <w:rPr>
                  <w:rFonts w:ascii="Cambria Math" w:eastAsiaTheme="minorHAnsi" w:hAnsi="Cambria Math" w:cs="Calibri"/>
                  <w:kern w:val="2"/>
                  <w:lang w:val="en-US"/>
                  <w14:ligatures w14:val="standardContextual"/>
                </w:rPr>
              </w:ins>
            </m:ctrlPr>
          </m:sSubSupPr>
          <m:e>
            <m:r>
              <w:ins w:id="1022" w:author="Andrea Plunkett" w:date="2024-07-26T18:24:00Z" w16du:dateUtc="2024-07-27T01:24:00Z">
                <m:rPr>
                  <m:sty m:val="p"/>
                </m:rPr>
                <w:rPr>
                  <w:rFonts w:ascii="Cambria Math" w:eastAsiaTheme="minorHAnsi" w:hAnsi="Cambria Math" w:cs="Calibri"/>
                  <w:kern w:val="2"/>
                  <w:lang w:val="en-US"/>
                  <w14:ligatures w14:val="standardContextual"/>
                </w:rPr>
                <m:t>x</m:t>
              </w:ins>
            </m:r>
          </m:e>
          <m:sub>
            <m:r>
              <w:ins w:id="1023" w:author="Andrea Plunkett" w:date="2024-07-26T18:24:00Z" w16du:dateUtc="2024-07-27T01:24:00Z">
                <m:rPr>
                  <m:sty m:val="p"/>
                </m:rPr>
                <w:rPr>
                  <w:rFonts w:ascii="Cambria Math" w:eastAsiaTheme="minorHAnsi" w:hAnsi="Cambria Math" w:cs="Calibri"/>
                  <w:kern w:val="2"/>
                  <w:lang w:val="en-US"/>
                  <w14:ligatures w14:val="standardContextual"/>
                </w:rPr>
                <m:t>2</m:t>
              </w:ins>
            </m:r>
          </m:sub>
          <m:sup>
            <m:r>
              <w:ins w:id="1024" w:author="Andrea Plunkett" w:date="2024-07-26T18:24:00Z" w16du:dateUtc="2024-07-27T01:24:00Z">
                <m:rPr>
                  <m:sty m:val="p"/>
                </m:rPr>
                <w:rPr>
                  <w:rFonts w:ascii="Cambria Math" w:eastAsiaTheme="minorHAnsi" w:hAnsi="Cambria Math" w:cs="Calibri"/>
                  <w:kern w:val="2"/>
                  <w:lang w:val="en-US"/>
                  <w14:ligatures w14:val="standardContextual"/>
                </w:rPr>
                <m:t>2</m:t>
              </w:ins>
            </m:r>
          </m:sup>
        </m:sSubSup>
      </m:oMath>
    </w:p>
    <w:p w14:paraId="7339E1A3" w14:textId="77777777" w:rsidR="00A74587" w:rsidRPr="00044AC6" w:rsidRDefault="00A74587" w:rsidP="00A74587">
      <w:pPr>
        <w:spacing w:line="360" w:lineRule="auto"/>
        <w:rPr>
          <w:ins w:id="1025" w:author="Andrea Plunkett" w:date="2024-07-26T18:24:00Z" w16du:dateUtc="2024-07-27T01:24:00Z"/>
          <w:rFonts w:ascii="Calibri" w:hAnsi="Calibri" w:cs="Calibri"/>
          <w:lang w:val="en-US"/>
        </w:rPr>
      </w:pPr>
      <w:ins w:id="1026" w:author="Andrea Plunkett" w:date="2024-07-26T18:24:00Z" w16du:dateUtc="2024-07-27T01:24:00Z">
        <w:r w:rsidRPr="00A94CEE">
          <w:rPr>
            <w:rFonts w:ascii="Calibri" w:hAnsi="Calibri" w:cs="Calibri"/>
            <w:lang w:val="en-US"/>
          </w:rPr>
          <w:t>Wh</w:t>
        </w:r>
        <w:r w:rsidRPr="00044AC6">
          <w:rPr>
            <w:rFonts w:ascii="Calibri" w:hAnsi="Calibri" w:cs="Calibri"/>
            <w:lang w:val="en-US"/>
          </w:rPr>
          <w:t>ere:</w:t>
        </w:r>
      </w:ins>
    </w:p>
    <w:p w14:paraId="0E9226AD" w14:textId="77777777" w:rsidR="00A74587" w:rsidRPr="00044AC6" w:rsidRDefault="00A74587" w:rsidP="00A74587">
      <w:pPr>
        <w:spacing w:line="360" w:lineRule="auto"/>
        <w:rPr>
          <w:ins w:id="1027" w:author="Andrea Plunkett" w:date="2024-07-26T18:24:00Z" w16du:dateUtc="2024-07-27T01:24:00Z"/>
          <w:rFonts w:ascii="Calibri" w:hAnsi="Calibri" w:cs="Calibri"/>
          <w:lang w:val="en-US"/>
        </w:rPr>
      </w:pPr>
      <w:ins w:id="1028" w:author="Andrea Plunkett" w:date="2024-07-26T18:24:00Z" w16du:dateUtc="2024-07-27T01:24:00Z">
        <w:r w:rsidRPr="00044AC6">
          <w:rPr>
            <w:rFonts w:ascii="Calibri" w:hAnsi="Calibri" w:cs="Calibri"/>
            <w:lang w:val="en-US"/>
          </w:rPr>
          <w:t>E(Y) is the expected value of the dependent variable we want to predict, which is the price.</w:t>
        </w:r>
      </w:ins>
    </w:p>
    <w:p w14:paraId="17E26316" w14:textId="77777777" w:rsidR="00A74587" w:rsidRPr="00044AC6" w:rsidRDefault="009A3378" w:rsidP="00A74587">
      <w:pPr>
        <w:spacing w:line="360" w:lineRule="auto"/>
        <w:rPr>
          <w:ins w:id="1029" w:author="Andrea Plunkett" w:date="2024-07-26T18:24:00Z" w16du:dateUtc="2024-07-27T01:24:00Z"/>
          <w:rFonts w:ascii="Calibri" w:hAnsi="Calibri" w:cs="Calibri"/>
          <w:lang w:val="en-US"/>
        </w:rPr>
      </w:pPr>
      <m:oMath>
        <m:sSub>
          <m:sSubPr>
            <m:ctrlPr>
              <w:ins w:id="1030" w:author="Andrea Plunkett" w:date="2024-07-26T18:24:00Z" w16du:dateUtc="2024-07-27T01:24:00Z">
                <w:rPr>
                  <w:rFonts w:ascii="Cambria Math" w:eastAsiaTheme="minorHAnsi" w:hAnsi="Cambria Math" w:cs="Calibri"/>
                  <w:kern w:val="2"/>
                  <w:lang w:val="en-US"/>
                  <w14:ligatures w14:val="standardContextual"/>
                </w:rPr>
              </w:ins>
            </m:ctrlPr>
          </m:sSubPr>
          <m:e>
            <m:r>
              <w:ins w:id="1031" w:author="Andrea Plunkett" w:date="2024-07-26T18:24:00Z" w16du:dateUtc="2024-07-27T01:24:00Z">
                <m:rPr>
                  <m:sty m:val="p"/>
                </m:rPr>
                <w:rPr>
                  <w:rFonts w:ascii="Cambria Math" w:hAnsi="Cambria Math" w:cs="Calibri"/>
                </w:rPr>
                <m:t>x</m:t>
              </w:ins>
            </m:r>
          </m:e>
          <m:sub>
            <m:r>
              <w:ins w:id="1032" w:author="Andrea Plunkett" w:date="2024-07-26T18:24:00Z" w16du:dateUtc="2024-07-27T01:24:00Z">
                <m:rPr>
                  <m:sty m:val="p"/>
                </m:rPr>
                <w:rPr>
                  <w:rFonts w:ascii="Cambria Math" w:hAnsi="Cambria Math" w:cs="Calibri"/>
                </w:rPr>
                <m:t>1</m:t>
              </w:ins>
            </m:r>
          </m:sub>
        </m:sSub>
      </m:oMath>
      <w:ins w:id="1033" w:author="Andrea Plunkett" w:date="2024-07-26T18:24:00Z" w16du:dateUtc="2024-07-27T01:24:00Z">
        <w:r w:rsidR="00A74587" w:rsidRPr="00044AC6">
          <w:rPr>
            <w:rFonts w:ascii="Calibri" w:hAnsi="Calibri" w:cs="Calibri"/>
            <w:lang w:val="en-US"/>
          </w:rPr>
          <w:t> and</w:t>
        </w:r>
      </w:ins>
      <m:oMath>
        <m:r>
          <w:ins w:id="1034" w:author="Andrea Plunkett" w:date="2024-07-26T18:24:00Z" w16du:dateUtc="2024-07-27T01:24:00Z">
            <w:rPr>
              <w:rFonts w:ascii="Cambria Math" w:hAnsi="Cambria Math" w:cs="Calibri"/>
              <w:lang w:val="en-US"/>
            </w:rPr>
            <m:t xml:space="preserve"> </m:t>
          </w:ins>
        </m:r>
        <m:sSub>
          <m:sSubPr>
            <m:ctrlPr>
              <w:ins w:id="1035" w:author="Andrea Plunkett" w:date="2024-07-26T18:24:00Z" w16du:dateUtc="2024-07-27T01:24:00Z">
                <w:rPr>
                  <w:rFonts w:ascii="Cambria Math" w:eastAsiaTheme="minorHAnsi" w:hAnsi="Cambria Math" w:cs="Calibri"/>
                  <w:kern w:val="2"/>
                  <w:lang w:val="en-US"/>
                  <w14:ligatures w14:val="standardContextual"/>
                </w:rPr>
              </w:ins>
            </m:ctrlPr>
          </m:sSubPr>
          <m:e>
            <m:r>
              <w:ins w:id="1036" w:author="Andrea Plunkett" w:date="2024-07-26T18:24:00Z" w16du:dateUtc="2024-07-27T01:24:00Z">
                <m:rPr>
                  <m:sty m:val="p"/>
                </m:rPr>
                <w:rPr>
                  <w:rFonts w:ascii="Cambria Math" w:hAnsi="Cambria Math" w:cs="Calibri"/>
                </w:rPr>
                <m:t>x</m:t>
              </w:ins>
            </m:r>
          </m:e>
          <m:sub>
            <m:r>
              <w:ins w:id="1037" w:author="Andrea Plunkett" w:date="2024-07-26T18:24:00Z" w16du:dateUtc="2024-07-27T01:24:00Z">
                <m:rPr>
                  <m:sty m:val="p"/>
                </m:rPr>
                <w:rPr>
                  <w:rFonts w:ascii="Cambria Math" w:hAnsi="Cambria Math" w:cs="Calibri"/>
                </w:rPr>
                <m:t>2</m:t>
              </w:ins>
            </m:r>
          </m:sub>
        </m:sSub>
      </m:oMath>
      <w:ins w:id="1038" w:author="Andrea Plunkett" w:date="2024-07-26T18:24:00Z" w16du:dateUtc="2024-07-27T01:24:00Z">
        <w:r w:rsidR="00A74587" w:rsidRPr="00A94CEE">
          <w:rPr>
            <w:rFonts w:ascii="Calibri" w:hAnsi="Calibri" w:cs="Calibri"/>
            <w:lang w:val="en-US"/>
          </w:rPr>
          <w:t xml:space="preserve">​ </w:t>
        </w:r>
        <w:r w:rsidR="00A74587" w:rsidRPr="00044AC6">
          <w:rPr>
            <w:rFonts w:ascii="Calibri" w:hAnsi="Calibri" w:cs="Calibri"/>
            <w:lang w:val="en-US"/>
          </w:rPr>
          <w:t>are the predictor variables, which are the average school rating in the area and the crime rate per 100,000 people, respectively.</w:t>
        </w:r>
      </w:ins>
    </w:p>
    <w:p w14:paraId="13BB6772" w14:textId="676FBB94" w:rsidR="00A74587" w:rsidRDefault="00A74587" w:rsidP="00A74587">
      <w:pPr>
        <w:spacing w:line="360" w:lineRule="auto"/>
        <w:rPr>
          <w:ins w:id="1039" w:author="Andrea Plunkett" w:date="2024-07-26T20:42:00Z" w16du:dateUtc="2024-07-27T03:42:00Z"/>
          <w:rFonts w:ascii="Calibri" w:eastAsia="Times New Roman" w:hAnsi="Calibri" w:cs="Calibri"/>
          <w:color w:val="111111"/>
          <w:sz w:val="21"/>
          <w:szCs w:val="21"/>
          <w:lang w:val="en-US"/>
        </w:rPr>
      </w:pPr>
      <m:oMath>
        <m:r>
          <w:ins w:id="1040" w:author="Andrea Plunkett" w:date="2024-07-26T18:24:00Z" w16du:dateUtc="2024-07-27T01:24:00Z">
            <m:rPr>
              <m:sty m:val="p"/>
            </m:rPr>
            <w:rPr>
              <w:rFonts w:ascii="Cambria Math" w:hAnsi="Cambria Math" w:cs="Calibri"/>
            </w:rPr>
            <m:t>βᵢ</m:t>
          </w:ins>
        </m:r>
      </m:oMath>
      <w:ins w:id="1041" w:author="Andrea Plunkett" w:date="2024-07-26T18:24:00Z" w16du:dateUtc="2024-07-27T01:24:00Z">
        <w:r w:rsidRPr="00044AC6">
          <w:rPr>
            <w:rFonts w:ascii="Calibri" w:hAnsi="Calibri" w:cs="Calibri"/>
            <w:lang w:val="en-US"/>
          </w:rPr>
          <w:t>(where</w:t>
        </w:r>
        <w:r w:rsidRPr="00A94CEE">
          <w:rPr>
            <w:rFonts w:ascii="Calibri" w:hAnsi="Calibri" w:cs="Calibri"/>
            <w:lang w:val="en-US"/>
          </w:rPr>
          <w:t xml:space="preserve"> ὶ</w:t>
        </w:r>
        <w:r w:rsidRPr="00044AC6">
          <w:rPr>
            <w:rFonts w:ascii="Calibri" w:hAnsi="Calibri" w:cs="Calibri"/>
            <w:lang w:val="en-US"/>
          </w:rPr>
          <w:t xml:space="preserve"> = 0, 1, 2,</w:t>
        </w:r>
        <w:r w:rsidRPr="00A94CEE">
          <w:rPr>
            <w:rFonts w:ascii="Calibri" w:hAnsi="Calibri" w:cs="Calibri"/>
            <w:lang w:val="en-US"/>
          </w:rPr>
          <w:t>….</w:t>
        </w:r>
        <w:r w:rsidRPr="00044AC6">
          <w:rPr>
            <w:rFonts w:ascii="Calibri" w:hAnsi="Calibri" w:cs="Calibri"/>
            <w:lang w:val="en-US"/>
          </w:rPr>
          <w:t xml:space="preserve">, 5) are the slope parameters for the predictor variables and the intercept. </w:t>
        </w:r>
      </w:ins>
    </w:p>
    <w:p w14:paraId="542C984D" w14:textId="77777777" w:rsidR="006440D3" w:rsidRPr="00AD2415" w:rsidRDefault="006440D3" w:rsidP="00A74587">
      <w:pPr>
        <w:spacing w:line="360" w:lineRule="auto"/>
        <w:rPr>
          <w:ins w:id="1042" w:author="Andrea Plunkett" w:date="2024-07-26T18:24:00Z" w16du:dateUtc="2024-07-27T01:24:00Z"/>
          <w:rFonts w:ascii="Calibri" w:eastAsia="Times New Roman" w:hAnsi="Calibri" w:cs="Calibri"/>
          <w:color w:val="111111"/>
          <w:sz w:val="21"/>
          <w:szCs w:val="21"/>
          <w:lang w:val="en-US"/>
          <w:rPrChange w:id="1043" w:author="Andrea Plunkett" w:date="2024-07-26T20:42:00Z" w16du:dateUtc="2024-07-27T03:42:00Z">
            <w:rPr>
              <w:ins w:id="1044" w:author="Andrea Plunkett" w:date="2024-07-26T18:24:00Z" w16du:dateUtc="2024-07-27T01:24:00Z"/>
              <w:rFonts w:ascii="Calibri" w:hAnsi="Calibri" w:cs="Calibri"/>
              <w:lang w:val="en-US"/>
            </w:rPr>
          </w:rPrChange>
        </w:rPr>
      </w:pPr>
    </w:p>
    <w:p w14:paraId="177C3CCF" w14:textId="77777777" w:rsidR="00A74587" w:rsidRPr="001E0CC8" w:rsidRDefault="00A74587" w:rsidP="00A74587">
      <w:pPr>
        <w:spacing w:line="360" w:lineRule="auto"/>
        <w:rPr>
          <w:ins w:id="1045" w:author="Andrea Plunkett" w:date="2024-07-26T18:24:00Z" w16du:dateUtc="2024-07-27T01:24:00Z"/>
          <w:rFonts w:ascii="Calibri" w:hAnsi="Calibri" w:cs="Calibri"/>
          <w:lang w:val="en-US"/>
        </w:rPr>
      </w:pPr>
      <w:ins w:id="1046" w:author="Andrea Plunkett" w:date="2024-07-26T18:24:00Z" w16du:dateUtc="2024-07-27T01:24:00Z">
        <w:r w:rsidRPr="001E0CC8">
          <w:rPr>
            <w:rFonts w:ascii="Calibri" w:hAnsi="Calibri" w:cs="Calibri"/>
            <w:lang w:val="en-US"/>
          </w:rPr>
          <w:t>The prediction equation would be similar:</w:t>
        </w:r>
      </w:ins>
    </w:p>
    <w:p w14:paraId="1435941D" w14:textId="77777777" w:rsidR="00A74587" w:rsidRPr="001E0CC8" w:rsidRDefault="00A74587" w:rsidP="00A74587">
      <w:pPr>
        <w:spacing w:line="360" w:lineRule="auto"/>
        <w:jc w:val="center"/>
        <w:rPr>
          <w:ins w:id="1047" w:author="Andrea Plunkett" w:date="2024-07-26T18:24:00Z" w16du:dateUtc="2024-07-27T01:24:00Z"/>
          <w:rFonts w:ascii="Calibri" w:hAnsi="Calibri" w:cs="Calibri"/>
          <w:lang w:val="en-US"/>
        </w:rPr>
      </w:pPr>
      <w:ins w:id="1048" w:author="Andrea Plunkett" w:date="2024-07-26T18:24:00Z" w16du:dateUtc="2024-07-27T01:24:00Z">
        <w:r w:rsidRPr="001E0CC8">
          <w:rPr>
            <w:rFonts w:ascii="Calibri" w:hAnsi="Calibri" w:cs="Calibri"/>
            <w:lang w:val="en-US"/>
          </w:rPr>
          <w:t>Price^=</w:t>
        </w:r>
      </w:ins>
      <m:oMath>
        <m:sSub>
          <m:sSubPr>
            <m:ctrlPr>
              <w:ins w:id="1049" w:author="Andrea Plunkett" w:date="2024-07-26T18:24:00Z" w16du:dateUtc="2024-07-27T01:24:00Z">
                <w:rPr>
                  <w:rFonts w:ascii="Cambria Math" w:hAnsi="Cambria Math" w:cs="Calibri"/>
                  <w:i/>
                  <w:lang w:val="en-US"/>
                </w:rPr>
              </w:ins>
            </m:ctrlPr>
          </m:sSubPr>
          <m:e>
            <m:acc>
              <m:accPr>
                <m:ctrlPr>
                  <w:ins w:id="1050" w:author="Andrea Plunkett" w:date="2024-07-26T18:24:00Z" w16du:dateUtc="2024-07-27T01:24:00Z">
                    <w:rPr>
                      <w:rFonts w:ascii="Cambria Math" w:hAnsi="Cambria Math" w:cs="Calibri"/>
                      <w:i/>
                      <w:lang w:val="en-US"/>
                    </w:rPr>
                  </w:ins>
                </m:ctrlPr>
              </m:accPr>
              <m:e>
                <m:r>
                  <w:ins w:id="1051" w:author="Andrea Plunkett" w:date="2024-07-26T18:24:00Z" w16du:dateUtc="2024-07-27T01:24:00Z">
                    <w:rPr>
                      <w:rFonts w:ascii="Cambria Math" w:hAnsi="Cambria Math" w:cs="Calibri"/>
                      <w:lang w:val="en-US"/>
                    </w:rPr>
                    <m:t>β</m:t>
                  </w:ins>
                </m:r>
              </m:e>
            </m:acc>
          </m:e>
          <m:sub>
            <m:r>
              <w:ins w:id="1052" w:author="Andrea Plunkett" w:date="2024-07-26T18:24:00Z" w16du:dateUtc="2024-07-27T01:24:00Z">
                <w:rPr>
                  <w:rFonts w:ascii="Cambria Math" w:hAnsi="Cambria Math" w:cs="Calibri"/>
                  <w:lang w:val="en-US"/>
                </w:rPr>
                <m:t>0</m:t>
              </w:ins>
            </m:r>
          </m:sub>
        </m:sSub>
      </m:oMath>
      <w:ins w:id="1053" w:author="Andrea Plunkett" w:date="2024-07-26T18:24:00Z" w16du:dateUtc="2024-07-27T01:24:00Z">
        <w:r w:rsidRPr="001E0CC8">
          <w:rPr>
            <w:rFonts w:ascii="Calibri" w:hAnsi="Calibri" w:cs="Calibri"/>
            <w:lang w:val="en-US"/>
          </w:rPr>
          <w:t>+</w:t>
        </w:r>
      </w:ins>
      <m:oMath>
        <m:sSub>
          <m:sSubPr>
            <m:ctrlPr>
              <w:ins w:id="1054" w:author="Andrea Plunkett" w:date="2024-07-26T18:24:00Z" w16du:dateUtc="2024-07-27T01:24:00Z">
                <w:rPr>
                  <w:rFonts w:ascii="Cambria Math" w:hAnsi="Cambria Math" w:cs="Calibri"/>
                  <w:i/>
                  <w:lang w:val="en-US"/>
                </w:rPr>
              </w:ins>
            </m:ctrlPr>
          </m:sSubPr>
          <m:e>
            <m:acc>
              <m:accPr>
                <m:ctrlPr>
                  <w:ins w:id="1055" w:author="Andrea Plunkett" w:date="2024-07-26T18:24:00Z" w16du:dateUtc="2024-07-27T01:24:00Z">
                    <w:rPr>
                      <w:rFonts w:ascii="Cambria Math" w:hAnsi="Cambria Math" w:cs="Calibri"/>
                      <w:i/>
                      <w:lang w:val="en-US"/>
                    </w:rPr>
                  </w:ins>
                </m:ctrlPr>
              </m:accPr>
              <m:e>
                <m:r>
                  <w:ins w:id="1056" w:author="Andrea Plunkett" w:date="2024-07-26T18:24:00Z" w16du:dateUtc="2024-07-27T01:24:00Z">
                    <w:rPr>
                      <w:rFonts w:ascii="Cambria Math" w:hAnsi="Cambria Math" w:cs="Calibri"/>
                      <w:lang w:val="en-US"/>
                    </w:rPr>
                    <m:t>β</m:t>
                  </w:ins>
                </m:r>
              </m:e>
            </m:acc>
          </m:e>
          <m:sub>
            <m:r>
              <w:ins w:id="1057" w:author="Andrea Plunkett" w:date="2024-07-26T18:24:00Z" w16du:dateUtc="2024-07-27T01:24:00Z">
                <w:rPr>
                  <w:rFonts w:ascii="Cambria Math" w:hAnsi="Cambria Math" w:cs="Calibri"/>
                  <w:lang w:val="en-US"/>
                </w:rPr>
                <m:t>1</m:t>
              </w:ins>
            </m:r>
          </m:sub>
        </m:sSub>
      </m:oMath>
      <w:ins w:id="1058" w:author="Andrea Plunkett" w:date="2024-07-26T18:24:00Z" w16du:dateUtc="2024-07-27T01:24:00Z">
        <w:r w:rsidRPr="001E0CC8">
          <w:rPr>
            <w:rFonts w:ascii="Calibri" w:hAnsi="Calibri" w:cs="Calibri"/>
            <w:lang w:val="en-US"/>
          </w:rPr>
          <w:t>​(</w:t>
        </w:r>
        <w:r w:rsidRPr="00A94CEE">
          <w:rPr>
            <w:rFonts w:ascii="Calibri" w:hAnsi="Calibri" w:cs="Calibri"/>
            <w:lang w:val="en-US"/>
          </w:rPr>
          <w:t>s</w:t>
        </w:r>
        <w:r w:rsidRPr="001E0CC8">
          <w:rPr>
            <w:rFonts w:ascii="Calibri" w:hAnsi="Calibri" w:cs="Calibri"/>
            <w:lang w:val="en-US"/>
          </w:rPr>
          <w:t>chool</w:t>
        </w:r>
        <w:r w:rsidRPr="00A94CEE">
          <w:rPr>
            <w:rFonts w:ascii="Calibri" w:hAnsi="Calibri" w:cs="Calibri"/>
            <w:lang w:val="en-US"/>
          </w:rPr>
          <w:t>_r</w:t>
        </w:r>
        <w:r w:rsidRPr="001E0CC8">
          <w:rPr>
            <w:rFonts w:ascii="Calibri" w:hAnsi="Calibri" w:cs="Calibri"/>
            <w:lang w:val="en-US"/>
          </w:rPr>
          <w:t>ating)+</w:t>
        </w:r>
        <w:r w:rsidRPr="00A94CEE">
          <w:rPr>
            <w:rFonts w:ascii="Calibri" w:hAnsi="Calibri" w:cs="Calibri"/>
            <w:i/>
            <w:lang w:val="en-US"/>
          </w:rPr>
          <w:t xml:space="preserve"> </w:t>
        </w:r>
      </w:ins>
      <m:oMath>
        <m:sSub>
          <m:sSubPr>
            <m:ctrlPr>
              <w:ins w:id="1059" w:author="Andrea Plunkett" w:date="2024-07-26T18:24:00Z" w16du:dateUtc="2024-07-27T01:24:00Z">
                <w:rPr>
                  <w:rFonts w:ascii="Cambria Math" w:hAnsi="Cambria Math" w:cs="Calibri"/>
                  <w:i/>
                  <w:lang w:val="en-US"/>
                </w:rPr>
              </w:ins>
            </m:ctrlPr>
          </m:sSubPr>
          <m:e>
            <m:acc>
              <m:accPr>
                <m:ctrlPr>
                  <w:ins w:id="1060" w:author="Andrea Plunkett" w:date="2024-07-26T18:24:00Z" w16du:dateUtc="2024-07-27T01:24:00Z">
                    <w:rPr>
                      <w:rFonts w:ascii="Cambria Math" w:hAnsi="Cambria Math" w:cs="Calibri"/>
                      <w:i/>
                      <w:lang w:val="en-US"/>
                    </w:rPr>
                  </w:ins>
                </m:ctrlPr>
              </m:accPr>
              <m:e>
                <m:r>
                  <w:ins w:id="1061" w:author="Andrea Plunkett" w:date="2024-07-26T18:24:00Z" w16du:dateUtc="2024-07-27T01:24:00Z">
                    <w:rPr>
                      <w:rFonts w:ascii="Cambria Math" w:hAnsi="Cambria Math" w:cs="Calibri"/>
                      <w:lang w:val="en-US"/>
                    </w:rPr>
                    <m:t>β</m:t>
                  </w:ins>
                </m:r>
              </m:e>
            </m:acc>
          </m:e>
          <m:sub>
            <m:r>
              <w:ins w:id="1062" w:author="Andrea Plunkett" w:date="2024-07-26T18:24:00Z" w16du:dateUtc="2024-07-27T01:24:00Z">
                <w:rPr>
                  <w:rFonts w:ascii="Cambria Math" w:hAnsi="Cambria Math" w:cs="Calibri"/>
                  <w:lang w:val="en-US"/>
                </w:rPr>
                <m:t>2</m:t>
              </w:ins>
            </m:r>
          </m:sub>
        </m:sSub>
      </m:oMath>
      <w:ins w:id="1063" w:author="Andrea Plunkett" w:date="2024-07-26T18:24:00Z" w16du:dateUtc="2024-07-27T01:24:00Z">
        <w:r w:rsidRPr="001E0CC8">
          <w:rPr>
            <w:rFonts w:ascii="Calibri" w:hAnsi="Calibri" w:cs="Calibri"/>
            <w:lang w:val="en-US"/>
          </w:rPr>
          <w:t>​(</w:t>
        </w:r>
        <w:r w:rsidRPr="00A94CEE">
          <w:rPr>
            <w:rFonts w:ascii="Calibri" w:hAnsi="Calibri" w:cs="Calibri"/>
            <w:lang w:val="en-US"/>
          </w:rPr>
          <w:t>crime</w:t>
        </w:r>
        <w:r w:rsidRPr="001E0CC8">
          <w:rPr>
            <w:rFonts w:ascii="Calibri" w:hAnsi="Calibri" w:cs="Calibri"/>
            <w:lang w:val="en-US"/>
          </w:rPr>
          <w:t>)+</w:t>
        </w:r>
        <w:r w:rsidRPr="00A94CEE">
          <w:rPr>
            <w:rFonts w:ascii="Calibri" w:hAnsi="Calibri" w:cs="Calibri"/>
            <w:i/>
            <w:lang w:val="en-US"/>
          </w:rPr>
          <w:t xml:space="preserve"> </w:t>
        </w:r>
      </w:ins>
      <m:oMath>
        <m:sSub>
          <m:sSubPr>
            <m:ctrlPr>
              <w:ins w:id="1064" w:author="Andrea Plunkett" w:date="2024-07-26T18:24:00Z" w16du:dateUtc="2024-07-27T01:24:00Z">
                <w:rPr>
                  <w:rFonts w:ascii="Cambria Math" w:hAnsi="Cambria Math" w:cs="Calibri"/>
                  <w:i/>
                  <w:lang w:val="en-US"/>
                </w:rPr>
              </w:ins>
            </m:ctrlPr>
          </m:sSubPr>
          <m:e>
            <m:acc>
              <m:accPr>
                <m:ctrlPr>
                  <w:ins w:id="1065" w:author="Andrea Plunkett" w:date="2024-07-26T18:24:00Z" w16du:dateUtc="2024-07-27T01:24:00Z">
                    <w:rPr>
                      <w:rFonts w:ascii="Cambria Math" w:hAnsi="Cambria Math" w:cs="Calibri"/>
                      <w:i/>
                      <w:lang w:val="en-US"/>
                    </w:rPr>
                  </w:ins>
                </m:ctrlPr>
              </m:accPr>
              <m:e>
                <m:r>
                  <w:ins w:id="1066" w:author="Andrea Plunkett" w:date="2024-07-26T18:24:00Z" w16du:dateUtc="2024-07-27T01:24:00Z">
                    <w:rPr>
                      <w:rFonts w:ascii="Cambria Math" w:hAnsi="Cambria Math" w:cs="Calibri"/>
                      <w:lang w:val="en-US"/>
                    </w:rPr>
                    <m:t>β</m:t>
                  </w:ins>
                </m:r>
              </m:e>
            </m:acc>
          </m:e>
          <m:sub>
            <m:r>
              <w:ins w:id="1067" w:author="Andrea Plunkett" w:date="2024-07-26T18:24:00Z" w16du:dateUtc="2024-07-27T01:24:00Z">
                <w:rPr>
                  <w:rFonts w:ascii="Cambria Math" w:hAnsi="Cambria Math" w:cs="Calibri"/>
                  <w:lang w:val="en-US"/>
                </w:rPr>
                <m:t>3</m:t>
              </w:ins>
            </m:r>
          </m:sub>
        </m:sSub>
      </m:oMath>
      <w:ins w:id="1068" w:author="Andrea Plunkett" w:date="2024-07-26T18:24:00Z" w16du:dateUtc="2024-07-27T01:24:00Z">
        <w:r w:rsidRPr="001E0CC8">
          <w:rPr>
            <w:rFonts w:ascii="Calibri" w:hAnsi="Calibri" w:cs="Calibri"/>
            <w:lang w:val="en-US"/>
          </w:rPr>
          <w:t>​(</w:t>
        </w:r>
        <w:r w:rsidRPr="00A94CEE">
          <w:rPr>
            <w:rFonts w:ascii="Calibri" w:hAnsi="Calibri" w:cs="Calibri"/>
            <w:lang w:val="en-US"/>
          </w:rPr>
          <w:t xml:space="preserve"> s</w:t>
        </w:r>
        <w:r w:rsidRPr="001E0CC8">
          <w:rPr>
            <w:rFonts w:ascii="Calibri" w:hAnsi="Calibri" w:cs="Calibri"/>
            <w:lang w:val="en-US"/>
          </w:rPr>
          <w:t>chool</w:t>
        </w:r>
        <w:r w:rsidRPr="00A94CEE">
          <w:rPr>
            <w:rFonts w:ascii="Calibri" w:hAnsi="Calibri" w:cs="Calibri"/>
            <w:lang w:val="en-US"/>
          </w:rPr>
          <w:t>_r</w:t>
        </w:r>
        <w:r w:rsidRPr="001E0CC8">
          <w:rPr>
            <w:rFonts w:ascii="Calibri" w:hAnsi="Calibri" w:cs="Calibri"/>
            <w:lang w:val="en-US"/>
          </w:rPr>
          <w:t>ating)</w:t>
        </w:r>
        <w:r w:rsidRPr="00A94CEE">
          <w:rPr>
            <w:rFonts w:ascii="Calibri" w:hAnsi="Calibri" w:cs="Calibri"/>
            <w:lang w:val="en-US"/>
          </w:rPr>
          <w:t>²</w:t>
        </w:r>
        <w:r w:rsidRPr="001E0CC8">
          <w:rPr>
            <w:rFonts w:ascii="Calibri" w:hAnsi="Calibri" w:cs="Calibri"/>
            <w:lang w:val="en-US"/>
          </w:rPr>
          <w:t>+</w:t>
        </w:r>
        <w:r w:rsidRPr="00A94CEE">
          <w:rPr>
            <w:rFonts w:ascii="Calibri" w:hAnsi="Calibri" w:cs="Calibri"/>
            <w:i/>
            <w:lang w:val="en-US"/>
          </w:rPr>
          <w:t xml:space="preserve"> </w:t>
        </w:r>
      </w:ins>
      <m:oMath>
        <m:sSub>
          <m:sSubPr>
            <m:ctrlPr>
              <w:ins w:id="1069" w:author="Andrea Plunkett" w:date="2024-07-26T18:24:00Z" w16du:dateUtc="2024-07-27T01:24:00Z">
                <w:rPr>
                  <w:rFonts w:ascii="Cambria Math" w:hAnsi="Cambria Math" w:cs="Calibri"/>
                  <w:i/>
                  <w:lang w:val="en-US"/>
                </w:rPr>
              </w:ins>
            </m:ctrlPr>
          </m:sSubPr>
          <m:e>
            <m:acc>
              <m:accPr>
                <m:ctrlPr>
                  <w:ins w:id="1070" w:author="Andrea Plunkett" w:date="2024-07-26T18:24:00Z" w16du:dateUtc="2024-07-27T01:24:00Z">
                    <w:rPr>
                      <w:rFonts w:ascii="Cambria Math" w:hAnsi="Cambria Math" w:cs="Calibri"/>
                      <w:i/>
                      <w:lang w:val="en-US"/>
                    </w:rPr>
                  </w:ins>
                </m:ctrlPr>
              </m:accPr>
              <m:e>
                <m:r>
                  <w:ins w:id="1071" w:author="Andrea Plunkett" w:date="2024-07-26T18:24:00Z" w16du:dateUtc="2024-07-27T01:24:00Z">
                    <w:rPr>
                      <w:rFonts w:ascii="Cambria Math" w:hAnsi="Cambria Math" w:cs="Calibri"/>
                      <w:lang w:val="en-US"/>
                    </w:rPr>
                    <m:t>β</m:t>
                  </w:ins>
                </m:r>
              </m:e>
            </m:acc>
          </m:e>
          <m:sub>
            <m:r>
              <w:ins w:id="1072" w:author="Andrea Plunkett" w:date="2024-07-26T18:24:00Z" w16du:dateUtc="2024-07-27T01:24:00Z">
                <w:rPr>
                  <w:rFonts w:ascii="Cambria Math" w:hAnsi="Cambria Math" w:cs="Calibri"/>
                  <w:lang w:val="en-US"/>
                </w:rPr>
                <m:t>4</m:t>
              </w:ins>
            </m:r>
          </m:sub>
        </m:sSub>
      </m:oMath>
      <w:ins w:id="1073" w:author="Andrea Plunkett" w:date="2024-07-26T18:24:00Z" w16du:dateUtc="2024-07-27T01:24:00Z">
        <w:r w:rsidRPr="001E0CC8">
          <w:rPr>
            <w:rFonts w:ascii="Calibri" w:hAnsi="Calibri" w:cs="Calibri"/>
            <w:lang w:val="en-US"/>
          </w:rPr>
          <w:t>​(</w:t>
        </w:r>
        <w:r w:rsidRPr="00A94CEE">
          <w:rPr>
            <w:rFonts w:ascii="Calibri" w:hAnsi="Calibri" w:cs="Calibri"/>
            <w:lang w:val="en-US"/>
          </w:rPr>
          <w:t>c</w:t>
        </w:r>
        <w:r w:rsidRPr="001E0CC8">
          <w:rPr>
            <w:rFonts w:ascii="Calibri" w:hAnsi="Calibri" w:cs="Calibri"/>
            <w:lang w:val="en-US"/>
          </w:rPr>
          <w:t>rime)</w:t>
        </w:r>
        <w:r w:rsidRPr="00A94CEE">
          <w:rPr>
            <w:rFonts w:ascii="Calibri" w:hAnsi="Calibri" w:cs="Calibri"/>
            <w:lang w:val="en-US"/>
          </w:rPr>
          <w:t>²</w:t>
        </w:r>
        <w:r w:rsidRPr="001E0CC8">
          <w:rPr>
            <w:rFonts w:ascii="Calibri" w:hAnsi="Calibri" w:cs="Calibri"/>
            <w:lang w:val="en-US"/>
          </w:rPr>
          <w:t>+</w:t>
        </w:r>
        <w:r w:rsidRPr="00A94CEE">
          <w:rPr>
            <w:rFonts w:ascii="Calibri" w:hAnsi="Calibri" w:cs="Calibri"/>
            <w:i/>
            <w:lang w:val="en-US"/>
          </w:rPr>
          <w:t xml:space="preserve"> </w:t>
        </w:r>
      </w:ins>
      <m:oMath>
        <m:sSub>
          <m:sSubPr>
            <m:ctrlPr>
              <w:ins w:id="1074" w:author="Andrea Plunkett" w:date="2024-07-26T18:24:00Z" w16du:dateUtc="2024-07-27T01:24:00Z">
                <w:rPr>
                  <w:rFonts w:ascii="Cambria Math" w:hAnsi="Cambria Math" w:cs="Calibri"/>
                  <w:i/>
                  <w:lang w:val="en-US"/>
                </w:rPr>
              </w:ins>
            </m:ctrlPr>
          </m:sSubPr>
          <m:e>
            <m:acc>
              <m:accPr>
                <m:ctrlPr>
                  <w:ins w:id="1075" w:author="Andrea Plunkett" w:date="2024-07-26T18:24:00Z" w16du:dateUtc="2024-07-27T01:24:00Z">
                    <w:rPr>
                      <w:rFonts w:ascii="Cambria Math" w:hAnsi="Cambria Math" w:cs="Calibri"/>
                      <w:i/>
                      <w:lang w:val="en-US"/>
                    </w:rPr>
                  </w:ins>
                </m:ctrlPr>
              </m:accPr>
              <m:e>
                <m:r>
                  <w:ins w:id="1076" w:author="Andrea Plunkett" w:date="2024-07-26T18:24:00Z" w16du:dateUtc="2024-07-27T01:24:00Z">
                    <w:rPr>
                      <w:rFonts w:ascii="Cambria Math" w:hAnsi="Cambria Math" w:cs="Calibri"/>
                      <w:lang w:val="en-US"/>
                    </w:rPr>
                    <m:t>β</m:t>
                  </w:ins>
                </m:r>
              </m:e>
            </m:acc>
          </m:e>
          <m:sub>
            <m:r>
              <w:ins w:id="1077" w:author="Andrea Plunkett" w:date="2024-07-26T18:24:00Z" w16du:dateUtc="2024-07-27T01:24:00Z">
                <w:rPr>
                  <w:rFonts w:ascii="Cambria Math" w:hAnsi="Cambria Math" w:cs="Calibri"/>
                  <w:lang w:val="en-US"/>
                </w:rPr>
                <m:t>5</m:t>
              </w:ins>
            </m:r>
          </m:sub>
        </m:sSub>
      </m:oMath>
      <w:ins w:id="1078" w:author="Andrea Plunkett" w:date="2024-07-26T18:24:00Z" w16du:dateUtc="2024-07-27T01:24:00Z">
        <w:r w:rsidRPr="001E0CC8">
          <w:rPr>
            <w:rFonts w:ascii="Calibri" w:hAnsi="Calibri" w:cs="Calibri"/>
            <w:lang w:val="en-US"/>
          </w:rPr>
          <w:t>​(</w:t>
        </w:r>
        <w:r w:rsidRPr="00A94CEE">
          <w:rPr>
            <w:rFonts w:ascii="Calibri" w:hAnsi="Calibri" w:cs="Calibri"/>
            <w:lang w:val="en-US"/>
          </w:rPr>
          <w:t xml:space="preserve"> s</w:t>
        </w:r>
        <w:r w:rsidRPr="001E0CC8">
          <w:rPr>
            <w:rFonts w:ascii="Calibri" w:hAnsi="Calibri" w:cs="Calibri"/>
            <w:lang w:val="en-US"/>
          </w:rPr>
          <w:t>chool</w:t>
        </w:r>
        <w:r w:rsidRPr="00A94CEE">
          <w:rPr>
            <w:rFonts w:ascii="Calibri" w:hAnsi="Calibri" w:cs="Calibri"/>
            <w:lang w:val="en-US"/>
          </w:rPr>
          <w:t>_r</w:t>
        </w:r>
        <w:r w:rsidRPr="001E0CC8">
          <w:rPr>
            <w:rFonts w:ascii="Calibri" w:hAnsi="Calibri" w:cs="Calibri"/>
            <w:lang w:val="en-US"/>
          </w:rPr>
          <w:t>ating</w:t>
        </w:r>
        <w:r w:rsidRPr="00A94CEE">
          <w:rPr>
            <w:rFonts w:ascii="Calibri" w:hAnsi="Calibri" w:cs="Calibri"/>
            <w:lang w:val="en-US"/>
          </w:rPr>
          <w:t xml:space="preserve"> * c</w:t>
        </w:r>
        <w:r w:rsidRPr="001E0CC8">
          <w:rPr>
            <w:rFonts w:ascii="Calibri" w:hAnsi="Calibri" w:cs="Calibri"/>
            <w:lang w:val="en-US"/>
          </w:rPr>
          <w:t>rime)</w:t>
        </w:r>
      </w:ins>
    </w:p>
    <w:p w14:paraId="667FD7E0" w14:textId="77777777" w:rsidR="00A74587" w:rsidRPr="00A94CEE" w:rsidRDefault="00A74587" w:rsidP="00A74587">
      <w:pPr>
        <w:spacing w:line="360" w:lineRule="auto"/>
        <w:rPr>
          <w:ins w:id="1079" w:author="Andrea Plunkett" w:date="2024-07-26T18:24:00Z" w16du:dateUtc="2024-07-27T01:24:00Z"/>
          <w:rFonts w:ascii="Calibri" w:hAnsi="Calibri" w:cs="Calibri"/>
          <w:lang w:val="en-US"/>
        </w:rPr>
      </w:pPr>
      <w:ins w:id="1080" w:author="Andrea Plunkett" w:date="2024-07-26T18:24:00Z" w16du:dateUtc="2024-07-27T01:24:00Z">
        <w:r w:rsidRPr="001E0CC8">
          <w:rPr>
            <w:rFonts w:ascii="Calibri" w:hAnsi="Calibri" w:cs="Calibri"/>
            <w:lang w:val="en-US"/>
          </w:rPr>
          <w:t>Here, ^ denotes estimated</w:t>
        </w:r>
        <w:r w:rsidRPr="00A94CEE">
          <w:rPr>
            <w:rFonts w:ascii="Calibri" w:hAnsi="Calibri" w:cs="Calibri"/>
            <w:lang w:val="en-US"/>
          </w:rPr>
          <w:t xml:space="preserve"> </w:t>
        </w:r>
        <w:r w:rsidRPr="001E0CC8">
          <w:rPr>
            <w:rFonts w:ascii="Calibri" w:hAnsi="Calibri" w:cs="Calibri"/>
            <w:lang w:val="en-US"/>
          </w:rPr>
          <w:t>or predicted value of Price based on the model.. So, β̂</w:t>
        </w:r>
        <w:r w:rsidRPr="00A94CEE">
          <w:rPr>
            <w:rFonts w:ascii="Calibri" w:hAnsi="Calibri" w:cs="Calibri"/>
            <w:lang w:val="en-US"/>
          </w:rPr>
          <w:t>ᵢ</w:t>
        </w:r>
        <w:r w:rsidRPr="001E0CC8">
          <w:rPr>
            <w:rFonts w:ascii="Calibri" w:hAnsi="Calibri" w:cs="Calibri"/>
            <w:lang w:val="en-US"/>
          </w:rPr>
          <w:t xml:space="preserve"> are the estimated slope parameters obtained from the data. This equation would be used to predict the price given values for </w:t>
        </w:r>
        <w:r w:rsidRPr="00A94CEE">
          <w:rPr>
            <w:rFonts w:ascii="Calibri" w:hAnsi="Calibri" w:cs="Calibri"/>
            <w:lang w:val="en-US"/>
          </w:rPr>
          <w:t>average school rating in the area</w:t>
        </w:r>
        <w:r w:rsidRPr="001E0CC8">
          <w:rPr>
            <w:rFonts w:ascii="Calibri" w:hAnsi="Calibri" w:cs="Calibri"/>
            <w:lang w:val="en-US"/>
          </w:rPr>
          <w:t xml:space="preserve"> and </w:t>
        </w:r>
        <w:r w:rsidRPr="00A94CEE">
          <w:rPr>
            <w:rFonts w:ascii="Calibri" w:hAnsi="Calibri" w:cs="Calibri"/>
            <w:lang w:val="en-US"/>
          </w:rPr>
          <w:t>crime rate per 100,000</w:t>
        </w:r>
        <w:r w:rsidRPr="001E0CC8">
          <w:rPr>
            <w:rFonts w:ascii="Calibri" w:hAnsi="Calibri" w:cs="Calibri"/>
            <w:lang w:val="en-US"/>
          </w:rPr>
          <w:t>.</w:t>
        </w:r>
      </w:ins>
    </w:p>
    <w:p w14:paraId="5189A72F" w14:textId="77777777" w:rsidR="00A74587" w:rsidRPr="00044AC6" w:rsidRDefault="00A74587" w:rsidP="00A74587">
      <w:pPr>
        <w:spacing w:line="480" w:lineRule="auto"/>
        <w:rPr>
          <w:ins w:id="1081" w:author="Andrea Plunkett" w:date="2024-07-26T18:24:00Z" w16du:dateUtc="2024-07-27T01:24:00Z"/>
          <w:rFonts w:ascii="Calibri" w:hAnsi="Calibri" w:cs="Calibri"/>
          <w:lang w:val="en-US"/>
        </w:rPr>
      </w:pPr>
      <w:ins w:id="1082" w:author="Andrea Plunkett" w:date="2024-07-26T18:24:00Z" w16du:dateUtc="2024-07-27T01:24:00Z">
        <w:r>
          <w:rPr>
            <w:rFonts w:ascii="Calibri" w:hAnsi="Calibri" w:cs="Calibri"/>
          </w:rPr>
          <w:t xml:space="preserve">    </w:t>
        </w:r>
        <w:r w:rsidRPr="00044AC6">
          <w:rPr>
            <w:rFonts w:ascii="Calibri" w:hAnsi="Calibri" w:cs="Calibri"/>
            <w:lang w:val="en-US"/>
          </w:rPr>
          <w:t>Based on the output from your R script, the complete second order model for price using average school rating in the area and crime rate per 100,000 people as predictors can be written as follows:</w:t>
        </w:r>
      </w:ins>
    </w:p>
    <w:p w14:paraId="28DF84C0" w14:textId="39FA2D6F" w:rsidR="00A74587" w:rsidRDefault="00A74587" w:rsidP="00A74587">
      <w:pPr>
        <w:spacing w:line="480" w:lineRule="auto"/>
        <w:jc w:val="center"/>
        <w:rPr>
          <w:ins w:id="1083" w:author="Andrea Plunkett" w:date="2024-07-26T21:30:00Z" w16du:dateUtc="2024-07-27T04:30:00Z"/>
          <w:rFonts w:ascii="Calibri" w:hAnsi="Calibri" w:cs="Calibri"/>
          <w:lang w:val="en-US"/>
        </w:rPr>
      </w:pPr>
      <w:ins w:id="1084" w:author="Andrea Plunkett" w:date="2024-07-26T18:24:00Z" w16du:dateUtc="2024-07-27T01:24:00Z">
        <w:r w:rsidRPr="00044AC6">
          <w:rPr>
            <w:rFonts w:ascii="Calibri" w:hAnsi="Calibri" w:cs="Calibri"/>
            <w:lang w:val="en-US"/>
          </w:rPr>
          <w:t>Price^=</w:t>
        </w:r>
        <w:r>
          <w:rPr>
            <w:rFonts w:ascii="Calibri" w:hAnsi="Calibri" w:cs="Calibri"/>
            <w:lang w:val="en-US"/>
          </w:rPr>
          <w:t xml:space="preserve"> </w:t>
        </w:r>
        <w:r w:rsidRPr="00044AC6">
          <w:rPr>
            <w:rFonts w:ascii="Calibri" w:hAnsi="Calibri" w:cs="Calibri"/>
            <w:lang w:val="en-US"/>
          </w:rPr>
          <w:t>733900</w:t>
        </w:r>
        <w:r>
          <w:rPr>
            <w:rFonts w:ascii="Calibri" w:hAnsi="Calibri" w:cs="Calibri"/>
            <w:lang w:val="en-US"/>
          </w:rPr>
          <w:t xml:space="preserve"> </w:t>
        </w:r>
        <w:r w:rsidRPr="00044AC6">
          <w:rPr>
            <w:rFonts w:ascii="Calibri" w:hAnsi="Calibri" w:cs="Calibri"/>
            <w:lang w:val="en-US"/>
          </w:rPr>
          <w:t>−</w:t>
        </w:r>
        <w:r>
          <w:rPr>
            <w:rFonts w:ascii="Calibri" w:hAnsi="Calibri" w:cs="Calibri"/>
            <w:lang w:val="en-US"/>
          </w:rPr>
          <w:t xml:space="preserve"> </w:t>
        </w:r>
        <w:r w:rsidRPr="00044AC6">
          <w:rPr>
            <w:rFonts w:ascii="Calibri" w:hAnsi="Calibri" w:cs="Calibri"/>
            <w:lang w:val="en-US"/>
          </w:rPr>
          <w:t>73750</w:t>
        </w:r>
        <w:r>
          <w:rPr>
            <w:rFonts w:ascii="Calibri" w:hAnsi="Calibri" w:cs="Calibri"/>
            <w:lang w:val="en-US"/>
          </w:rPr>
          <w:t xml:space="preserve"> *</w:t>
        </w:r>
        <w:r w:rsidRPr="00A94CEE">
          <w:rPr>
            <w:rFonts w:ascii="Calibri" w:hAnsi="Calibri" w:cs="Calibri"/>
            <w:lang w:val="en-US"/>
          </w:rPr>
          <w:t xml:space="preserve"> s</w:t>
        </w:r>
        <w:r w:rsidRPr="001E0CC8">
          <w:rPr>
            <w:rFonts w:ascii="Calibri" w:hAnsi="Calibri" w:cs="Calibri"/>
            <w:lang w:val="en-US"/>
          </w:rPr>
          <w:t>chool</w:t>
        </w:r>
        <w:r w:rsidRPr="00A94CEE">
          <w:rPr>
            <w:rFonts w:ascii="Calibri" w:hAnsi="Calibri" w:cs="Calibri"/>
            <w:lang w:val="en-US"/>
          </w:rPr>
          <w:t>_r</w:t>
        </w:r>
        <w:r w:rsidRPr="001E0CC8">
          <w:rPr>
            <w:rFonts w:ascii="Calibri" w:hAnsi="Calibri" w:cs="Calibri"/>
            <w:lang w:val="en-US"/>
          </w:rPr>
          <w:t>ating</w:t>
        </w:r>
        <w:r>
          <w:rPr>
            <w:rFonts w:ascii="Calibri" w:hAnsi="Calibri" w:cs="Calibri"/>
            <w:lang w:val="en-US"/>
          </w:rPr>
          <w:t xml:space="preserve">  </w:t>
        </w:r>
        <w:r w:rsidRPr="00044AC6">
          <w:rPr>
            <w:rFonts w:ascii="Calibri" w:hAnsi="Calibri" w:cs="Calibri"/>
            <w:lang w:val="en-US"/>
          </w:rPr>
          <w:t>−</w:t>
        </w:r>
        <w:r>
          <w:rPr>
            <w:rFonts w:ascii="Calibri" w:hAnsi="Calibri" w:cs="Calibri"/>
            <w:lang w:val="en-US"/>
          </w:rPr>
          <w:t xml:space="preserve"> </w:t>
        </w:r>
        <w:r w:rsidRPr="00044AC6">
          <w:rPr>
            <w:rFonts w:ascii="Calibri" w:hAnsi="Calibri" w:cs="Calibri"/>
            <w:lang w:val="en-US"/>
          </w:rPr>
          <w:t>3155</w:t>
        </w:r>
        <w:r>
          <w:rPr>
            <w:rFonts w:ascii="Calibri" w:hAnsi="Calibri" w:cs="Calibri"/>
            <w:lang w:val="en-US"/>
          </w:rPr>
          <w:t xml:space="preserve"> * </w:t>
        </w:r>
        <w:r w:rsidRPr="00A94CEE">
          <w:rPr>
            <w:rFonts w:ascii="Calibri" w:hAnsi="Calibri" w:cs="Calibri"/>
            <w:lang w:val="en-US"/>
          </w:rPr>
          <w:t>crime</w:t>
        </w:r>
        <w:r w:rsidRPr="00044AC6">
          <w:rPr>
            <w:rFonts w:ascii="Calibri" w:hAnsi="Calibri" w:cs="Calibri"/>
            <w:lang w:val="en-US"/>
          </w:rPr>
          <w:t xml:space="preserve"> +</w:t>
        </w:r>
        <w:r>
          <w:rPr>
            <w:rFonts w:ascii="Calibri" w:hAnsi="Calibri" w:cs="Calibri"/>
            <w:lang w:val="en-US"/>
          </w:rPr>
          <w:t xml:space="preserve"> </w:t>
        </w:r>
        <w:r w:rsidRPr="00044AC6">
          <w:rPr>
            <w:rFonts w:ascii="Calibri" w:hAnsi="Calibri" w:cs="Calibri"/>
            <w:lang w:val="en-US"/>
          </w:rPr>
          <w:t>11650</w:t>
        </w:r>
        <w:r>
          <w:rPr>
            <w:rFonts w:ascii="Calibri" w:hAnsi="Calibri" w:cs="Calibri"/>
            <w:lang w:val="en-US"/>
          </w:rPr>
          <w:t xml:space="preserve"> * </w:t>
        </w:r>
        <w:r w:rsidRPr="00A94CEE">
          <w:rPr>
            <w:rFonts w:ascii="Calibri" w:hAnsi="Calibri" w:cs="Calibri"/>
            <w:lang w:val="en-US"/>
          </w:rPr>
          <w:t>s</w:t>
        </w:r>
        <w:r w:rsidRPr="001E0CC8">
          <w:rPr>
            <w:rFonts w:ascii="Calibri" w:hAnsi="Calibri" w:cs="Calibri"/>
            <w:lang w:val="en-US"/>
          </w:rPr>
          <w:t>chool</w:t>
        </w:r>
        <w:r w:rsidRPr="00A94CEE">
          <w:rPr>
            <w:rFonts w:ascii="Calibri" w:hAnsi="Calibri" w:cs="Calibri"/>
            <w:lang w:val="en-US"/>
          </w:rPr>
          <w:t>_r</w:t>
        </w:r>
        <w:r w:rsidRPr="001E0CC8">
          <w:rPr>
            <w:rFonts w:ascii="Calibri" w:hAnsi="Calibri" w:cs="Calibri"/>
            <w:lang w:val="en-US"/>
          </w:rPr>
          <w:t>ating</w:t>
        </w:r>
        <w:r>
          <w:rPr>
            <w:rFonts w:ascii="Calibri" w:hAnsi="Calibri" w:cs="Calibri"/>
            <w:lang w:val="en-US"/>
          </w:rPr>
          <w:t xml:space="preserve">² </w:t>
        </w:r>
        <w:r w:rsidRPr="00044AC6">
          <w:rPr>
            <w:rFonts w:ascii="Calibri" w:hAnsi="Calibri" w:cs="Calibri"/>
            <w:lang w:val="en-US"/>
          </w:rPr>
          <w:t>+</w:t>
        </w:r>
        <w:r>
          <w:rPr>
            <w:rFonts w:ascii="Calibri" w:hAnsi="Calibri" w:cs="Calibri"/>
            <w:lang w:val="en-US"/>
          </w:rPr>
          <w:t xml:space="preserve"> </w:t>
        </w:r>
        <w:r w:rsidRPr="00044AC6">
          <w:rPr>
            <w:rFonts w:ascii="Calibri" w:hAnsi="Calibri" w:cs="Calibri"/>
            <w:lang w:val="en-US"/>
          </w:rPr>
          <w:t>6.377</w:t>
        </w:r>
        <w:r>
          <w:rPr>
            <w:rFonts w:ascii="Calibri" w:hAnsi="Calibri" w:cs="Calibri"/>
            <w:lang w:val="en-US"/>
          </w:rPr>
          <w:t xml:space="preserve"> * </w:t>
        </w:r>
        <w:r w:rsidRPr="00A94CEE">
          <w:rPr>
            <w:rFonts w:ascii="Calibri" w:hAnsi="Calibri" w:cs="Calibri"/>
            <w:lang w:val="en-US"/>
          </w:rPr>
          <w:t>crime</w:t>
        </w:r>
        <w:r>
          <w:rPr>
            <w:rFonts w:ascii="Calibri" w:hAnsi="Calibri" w:cs="Calibri"/>
            <w:lang w:val="en-US"/>
          </w:rPr>
          <w:t xml:space="preserve">² </w:t>
        </w:r>
        <w:r w:rsidRPr="00044AC6">
          <w:rPr>
            <w:rFonts w:ascii="Calibri" w:hAnsi="Calibri" w:cs="Calibri"/>
            <w:lang w:val="en-US"/>
          </w:rPr>
          <w:t>−</w:t>
        </w:r>
        <w:r>
          <w:rPr>
            <w:rFonts w:ascii="Calibri" w:hAnsi="Calibri" w:cs="Calibri"/>
            <w:lang w:val="en-US"/>
          </w:rPr>
          <w:t xml:space="preserve"> </w:t>
        </w:r>
        <w:r w:rsidRPr="00044AC6">
          <w:rPr>
            <w:rFonts w:ascii="Calibri" w:hAnsi="Calibri" w:cs="Calibri"/>
            <w:lang w:val="en-US"/>
          </w:rPr>
          <w:t>52.27</w:t>
        </w:r>
        <w:r>
          <w:rPr>
            <w:rFonts w:ascii="Calibri" w:hAnsi="Calibri" w:cs="Calibri"/>
            <w:lang w:val="en-US"/>
          </w:rPr>
          <w:t xml:space="preserve"> * </w:t>
        </w:r>
        <w:r w:rsidRPr="00A94CEE">
          <w:rPr>
            <w:rFonts w:ascii="Calibri" w:hAnsi="Calibri" w:cs="Calibri"/>
            <w:lang w:val="en-US"/>
          </w:rPr>
          <w:t>s</w:t>
        </w:r>
        <w:r w:rsidRPr="001E0CC8">
          <w:rPr>
            <w:rFonts w:ascii="Calibri" w:hAnsi="Calibri" w:cs="Calibri"/>
            <w:lang w:val="en-US"/>
          </w:rPr>
          <w:t>chool</w:t>
        </w:r>
        <w:r w:rsidRPr="00A94CEE">
          <w:rPr>
            <w:rFonts w:ascii="Calibri" w:hAnsi="Calibri" w:cs="Calibri"/>
            <w:lang w:val="en-US"/>
          </w:rPr>
          <w:t>_r</w:t>
        </w:r>
        <w:r w:rsidRPr="001E0CC8">
          <w:rPr>
            <w:rFonts w:ascii="Calibri" w:hAnsi="Calibri" w:cs="Calibri"/>
            <w:lang w:val="en-US"/>
          </w:rPr>
          <w:t>ating</w:t>
        </w:r>
        <w:r>
          <w:rPr>
            <w:rFonts w:ascii="Calibri" w:hAnsi="Calibri" w:cs="Calibri"/>
            <w:lang w:val="en-US"/>
          </w:rPr>
          <w:t xml:space="preserve">  * c</w:t>
        </w:r>
        <w:r w:rsidRPr="00044AC6">
          <w:rPr>
            <w:rFonts w:ascii="Calibri" w:hAnsi="Calibri" w:cs="Calibri"/>
            <w:lang w:val="en-US"/>
          </w:rPr>
          <w:t>rime</w:t>
        </w:r>
      </w:ins>
      <w:ins w:id="1085" w:author="Andrea Plunkett" w:date="2024-07-26T21:30:00Z" w16du:dateUtc="2024-07-27T04:30:00Z">
        <w:r w:rsidR="007E34BD">
          <w:rPr>
            <w:rFonts w:ascii="Calibri" w:hAnsi="Calibri" w:cs="Calibri"/>
            <w:lang w:val="en-US"/>
          </w:rPr>
          <w:t>\</w:t>
        </w:r>
      </w:ins>
    </w:p>
    <w:p w14:paraId="05ECDAA2" w14:textId="77777777" w:rsidR="007E34BD" w:rsidRPr="00044AC6" w:rsidRDefault="007E34BD" w:rsidP="00A74587">
      <w:pPr>
        <w:spacing w:line="480" w:lineRule="auto"/>
        <w:jc w:val="center"/>
        <w:rPr>
          <w:ins w:id="1086" w:author="Andrea Plunkett" w:date="2024-07-26T18:24:00Z" w16du:dateUtc="2024-07-27T01:24:00Z"/>
          <w:rFonts w:ascii="Calibri" w:hAnsi="Calibri" w:cs="Calibri"/>
          <w:lang w:val="en-US"/>
        </w:rPr>
      </w:pPr>
    </w:p>
    <w:p w14:paraId="21F488F4" w14:textId="77777777" w:rsidR="00A74587" w:rsidRPr="00044AC6" w:rsidRDefault="00A74587" w:rsidP="00A74587">
      <w:pPr>
        <w:spacing w:line="480" w:lineRule="auto"/>
        <w:rPr>
          <w:ins w:id="1087" w:author="Andrea Plunkett" w:date="2024-07-26T18:24:00Z" w16du:dateUtc="2024-07-27T01:24:00Z"/>
          <w:rFonts w:ascii="Calibri" w:hAnsi="Calibri" w:cs="Calibri"/>
          <w:lang w:val="en-US"/>
        </w:rPr>
      </w:pPr>
      <w:ins w:id="1088" w:author="Andrea Plunkett" w:date="2024-07-26T18:24:00Z" w16du:dateUtc="2024-07-27T01:24:00Z">
        <w:r>
          <w:rPr>
            <w:rFonts w:ascii="Calibri" w:hAnsi="Calibri" w:cs="Calibri"/>
            <w:lang w:val="en-US"/>
          </w:rPr>
          <w:lastRenderedPageBreak/>
          <w:t>Wh</w:t>
        </w:r>
        <w:r w:rsidRPr="00044AC6">
          <w:rPr>
            <w:rFonts w:ascii="Calibri" w:hAnsi="Calibri" w:cs="Calibri"/>
            <w:lang w:val="en-US"/>
          </w:rPr>
          <w:t>ere:</w:t>
        </w:r>
      </w:ins>
    </w:p>
    <w:p w14:paraId="3D36ABE4" w14:textId="77777777" w:rsidR="00A74587" w:rsidRPr="00044AC6" w:rsidRDefault="00A74587" w:rsidP="00A74587">
      <w:pPr>
        <w:spacing w:line="480" w:lineRule="auto"/>
        <w:rPr>
          <w:ins w:id="1089" w:author="Andrea Plunkett" w:date="2024-07-26T18:24:00Z" w16du:dateUtc="2024-07-27T01:24:00Z"/>
          <w:rFonts w:ascii="Calibri" w:hAnsi="Calibri" w:cs="Calibri"/>
          <w:lang w:val="en-US"/>
        </w:rPr>
      </w:pPr>
      <w:ins w:id="1090" w:author="Andrea Plunkett" w:date="2024-07-26T18:24:00Z" w16du:dateUtc="2024-07-27T01:24:00Z">
        <w:r w:rsidRPr="00044AC6">
          <w:rPr>
            <w:rFonts w:ascii="Calibri" w:hAnsi="Calibri" w:cs="Calibri"/>
            <w:lang w:val="en-US"/>
          </w:rPr>
          <w:t xml:space="preserve">Price is the dependent variable </w:t>
        </w:r>
        <w:r>
          <w:rPr>
            <w:rFonts w:ascii="Calibri" w:hAnsi="Calibri" w:cs="Calibri"/>
            <w:lang w:val="en-US"/>
          </w:rPr>
          <w:t xml:space="preserve">I </w:t>
        </w:r>
        <w:r w:rsidRPr="00044AC6">
          <w:rPr>
            <w:rFonts w:ascii="Calibri" w:hAnsi="Calibri" w:cs="Calibri"/>
            <w:lang w:val="en-US"/>
          </w:rPr>
          <w:t>want to predict.</w:t>
        </w:r>
      </w:ins>
    </w:p>
    <w:p w14:paraId="756D2CF5" w14:textId="77777777" w:rsidR="00A74587" w:rsidRPr="00044AC6" w:rsidRDefault="00A74587" w:rsidP="00A74587">
      <w:pPr>
        <w:spacing w:line="480" w:lineRule="auto"/>
        <w:rPr>
          <w:ins w:id="1091" w:author="Andrea Plunkett" w:date="2024-07-26T18:24:00Z" w16du:dateUtc="2024-07-27T01:24:00Z"/>
          <w:rFonts w:ascii="Calibri" w:hAnsi="Calibri" w:cs="Calibri"/>
          <w:lang w:val="en-US"/>
        </w:rPr>
      </w:pPr>
      <w:ins w:id="1092" w:author="Andrea Plunkett" w:date="2024-07-26T18:24:00Z" w16du:dateUtc="2024-07-27T01:24:00Z">
        <w:r w:rsidRPr="00A94CEE">
          <w:rPr>
            <w:rFonts w:ascii="Calibri" w:hAnsi="Calibri" w:cs="Calibri"/>
            <w:lang w:val="en-US"/>
          </w:rPr>
          <w:t>s</w:t>
        </w:r>
        <w:r w:rsidRPr="001E0CC8">
          <w:rPr>
            <w:rFonts w:ascii="Calibri" w:hAnsi="Calibri" w:cs="Calibri"/>
            <w:lang w:val="en-US"/>
          </w:rPr>
          <w:t>chool</w:t>
        </w:r>
        <w:r w:rsidRPr="00A94CEE">
          <w:rPr>
            <w:rFonts w:ascii="Calibri" w:hAnsi="Calibri" w:cs="Calibri"/>
            <w:lang w:val="en-US"/>
          </w:rPr>
          <w:t>_r</w:t>
        </w:r>
        <w:r w:rsidRPr="001E0CC8">
          <w:rPr>
            <w:rFonts w:ascii="Calibri" w:hAnsi="Calibri" w:cs="Calibri"/>
            <w:lang w:val="en-US"/>
          </w:rPr>
          <w:t>ating</w:t>
        </w:r>
        <w:r w:rsidRPr="00044AC6">
          <w:rPr>
            <w:rFonts w:ascii="Calibri" w:hAnsi="Calibri" w:cs="Calibri"/>
            <w:lang w:val="en-US"/>
          </w:rPr>
          <w:t xml:space="preserve"> and </w:t>
        </w:r>
        <w:r>
          <w:rPr>
            <w:rFonts w:ascii="Calibri" w:hAnsi="Calibri" w:cs="Calibri"/>
            <w:lang w:val="en-US"/>
          </w:rPr>
          <w:t>c</w:t>
        </w:r>
        <w:r w:rsidRPr="00044AC6">
          <w:rPr>
            <w:rFonts w:ascii="Calibri" w:hAnsi="Calibri" w:cs="Calibri"/>
            <w:lang w:val="en-US"/>
          </w:rPr>
          <w:t>rime</w:t>
        </w:r>
        <w:r>
          <w:rPr>
            <w:rFonts w:ascii="Calibri" w:hAnsi="Calibri" w:cs="Calibri"/>
            <w:lang w:val="en-US"/>
          </w:rPr>
          <w:t xml:space="preserve"> </w:t>
        </w:r>
        <w:r w:rsidRPr="00044AC6">
          <w:rPr>
            <w:rFonts w:ascii="Calibri" w:hAnsi="Calibri" w:cs="Calibri"/>
            <w:lang w:val="en-US"/>
          </w:rPr>
          <w:t>are the predictor variables.</w:t>
        </w:r>
      </w:ins>
    </w:p>
    <w:p w14:paraId="786298C1" w14:textId="77777777" w:rsidR="00A74587" w:rsidRPr="00044AC6" w:rsidRDefault="00A74587" w:rsidP="00A74587">
      <w:pPr>
        <w:spacing w:line="480" w:lineRule="auto"/>
        <w:rPr>
          <w:ins w:id="1093" w:author="Andrea Plunkett" w:date="2024-07-26T18:24:00Z" w16du:dateUtc="2024-07-27T01:24:00Z"/>
          <w:rFonts w:ascii="Calibri" w:hAnsi="Calibri" w:cs="Calibri"/>
          <w:lang w:val="en-US"/>
        </w:rPr>
      </w:pPr>
      <w:ins w:id="1094" w:author="Andrea Plunkett" w:date="2024-07-26T18:24:00Z" w16du:dateUtc="2024-07-27T01:24:00Z">
        <w:r w:rsidRPr="00044AC6">
          <w:rPr>
            <w:rFonts w:ascii="Calibri" w:hAnsi="Calibri" w:cs="Calibri"/>
            <w:lang w:val="en-US"/>
          </w:rPr>
          <w:t>The coefficients (733900, -73750, -3155, 11650, 6.377, -52.27) are the estimated parameters obtained from the data.</w:t>
        </w:r>
      </w:ins>
    </w:p>
    <w:p w14:paraId="3EC13920" w14:textId="6CFAF95F" w:rsidR="00BD7743" w:rsidRPr="00E310EE" w:rsidRDefault="00BD7743" w:rsidP="00BD7743">
      <w:pPr>
        <w:spacing w:line="360" w:lineRule="auto"/>
        <w:rPr>
          <w:ins w:id="1095" w:author="Andrea Plunkett" w:date="2024-07-26T18:30:00Z" w16du:dateUtc="2024-07-27T01:30:00Z"/>
          <w:rFonts w:ascii="Calibri" w:hAnsi="Calibri" w:cs="Calibri"/>
        </w:rPr>
      </w:pPr>
      <w:ins w:id="1096" w:author="Andrea Plunkett" w:date="2024-07-26T18:30:00Z" w16du:dateUtc="2024-07-27T01:30:00Z">
        <w:r>
          <w:rPr>
            <w:rFonts w:ascii="Calibri" w:hAnsi="Calibri" w:cs="Calibri"/>
          </w:rPr>
          <w:t xml:space="preserve">    </w:t>
        </w:r>
        <w:r w:rsidRPr="00E310EE">
          <w:rPr>
            <w:rFonts w:ascii="Calibri" w:hAnsi="Calibri" w:cs="Calibri"/>
          </w:rPr>
          <w:t>The model’s R-squared (R²) value is 0.8088, and the adjusted R-squared (</w:t>
        </w:r>
      </w:ins>
      <m:oMath>
        <m:sSubSup>
          <m:sSubSupPr>
            <m:ctrlPr>
              <w:ins w:id="1097" w:author="Andrea Plunkett" w:date="2024-07-26T18:30:00Z" w16du:dateUtc="2024-07-27T01:30:00Z">
                <w:rPr>
                  <w:rFonts w:ascii="Cambria Math" w:hAnsi="Cambria Math" w:cs="Calibri"/>
                  <w:i/>
                </w:rPr>
              </w:ins>
            </m:ctrlPr>
          </m:sSubSupPr>
          <m:e>
            <m:r>
              <w:ins w:id="1098" w:author="Andrea Plunkett" w:date="2024-07-26T18:30:00Z" w16du:dateUtc="2024-07-27T01:30:00Z">
                <w:rPr>
                  <w:rFonts w:ascii="Cambria Math" w:hAnsi="Cambria Math" w:cs="Calibri"/>
                </w:rPr>
                <m:t>R</m:t>
              </w:ins>
            </m:r>
          </m:e>
          <m:sub>
            <m:r>
              <w:ins w:id="1099" w:author="Andrea Plunkett" w:date="2024-07-26T18:30:00Z" w16du:dateUtc="2024-07-27T01:30:00Z">
                <w:rPr>
                  <w:rFonts w:ascii="Cambria Math" w:hAnsi="Cambria Math" w:cs="Calibri"/>
                </w:rPr>
                <m:t>a</m:t>
              </w:ins>
            </m:r>
          </m:sub>
          <m:sup>
            <m:r>
              <w:ins w:id="1100" w:author="Andrea Plunkett" w:date="2024-07-26T18:30:00Z" w16du:dateUtc="2024-07-27T01:30:00Z">
                <w:rPr>
                  <w:rFonts w:ascii="Cambria Math" w:hAnsi="Cambria Math" w:cs="Calibri"/>
                </w:rPr>
                <m:t>2</m:t>
              </w:ins>
            </m:r>
          </m:sup>
        </m:sSubSup>
      </m:oMath>
      <w:ins w:id="1101" w:author="Andrea Plunkett" w:date="2024-07-26T18:30:00Z" w16du:dateUtc="2024-07-27T01:30:00Z">
        <w:r w:rsidRPr="00E310EE">
          <w:rPr>
            <w:rFonts w:ascii="Calibri" w:hAnsi="Calibri" w:cs="Calibri"/>
          </w:rPr>
          <w:t>) value is 0.8084. R², also known as the coefficient of determination, indicates that about 81% of the variability in property prices can be accounted for by our model that uses average school rating and crime rate as predictors.</w:t>
        </w:r>
      </w:ins>
    </w:p>
    <w:p w14:paraId="15B96196" w14:textId="577FA958" w:rsidR="00BD7743" w:rsidRDefault="00BD7743" w:rsidP="00BD7743">
      <w:pPr>
        <w:spacing w:line="360" w:lineRule="auto"/>
        <w:rPr>
          <w:ins w:id="1102" w:author="Andrea Plunkett" w:date="2024-07-26T18:39:00Z" w16du:dateUtc="2024-07-27T01:39:00Z"/>
          <w:rFonts w:ascii="Calibri" w:hAnsi="Calibri" w:cs="Calibri"/>
        </w:rPr>
      </w:pPr>
      <w:ins w:id="1103" w:author="Andrea Plunkett" w:date="2024-07-26T18:30:00Z" w16du:dateUtc="2024-07-27T01:30:00Z">
        <w:r w:rsidRPr="00E310EE">
          <w:rPr>
            <w:rFonts w:ascii="Calibri" w:hAnsi="Calibri" w:cs="Calibri"/>
          </w:rPr>
          <w:t>In this case, the adjusted R-squared is slightly lower than the R-squared, but it still suggests that our model explains approximately 81% of the price variability.</w:t>
        </w:r>
      </w:ins>
    </w:p>
    <w:p w14:paraId="644AF4DA" w14:textId="77777777" w:rsidR="000F637A" w:rsidRPr="007F0090" w:rsidRDefault="000F637A" w:rsidP="000F637A">
      <w:pPr>
        <w:spacing w:line="360" w:lineRule="auto"/>
        <w:rPr>
          <w:ins w:id="1104" w:author="Andrea Plunkett" w:date="2024-07-26T18:39:00Z" w16du:dateUtc="2024-07-27T01:39:00Z"/>
          <w:rFonts w:ascii="Calibri" w:hAnsi="Calibri" w:cs="Calibri"/>
        </w:rPr>
      </w:pPr>
      <w:ins w:id="1105" w:author="Andrea Plunkett" w:date="2024-07-26T18:39:00Z" w16du:dateUtc="2024-07-27T01:39:00Z">
        <w:r w:rsidRPr="007F0090">
          <w:rPr>
            <w:rFonts w:ascii="Calibri" w:hAnsi="Calibri" w:cs="Calibri"/>
          </w:rPr>
          <w:t>The interpretation of the Residuals against Fitted Values Plot is as follows:</w:t>
        </w:r>
      </w:ins>
    </w:p>
    <w:p w14:paraId="2AA02D02" w14:textId="77777777" w:rsidR="000F637A" w:rsidRPr="00A44954" w:rsidRDefault="000F637A">
      <w:pPr>
        <w:spacing w:line="360" w:lineRule="auto"/>
        <w:rPr>
          <w:ins w:id="1106" w:author="Andrea Plunkett" w:date="2024-07-26T18:39:00Z" w16du:dateUtc="2024-07-27T01:39:00Z"/>
          <w:rFonts w:ascii="Calibri" w:hAnsi="Calibri" w:cs="Calibri"/>
        </w:rPr>
        <w:pPrChange w:id="1107" w:author="Andrea Plunkett" w:date="2024-07-26T18:39:00Z" w16du:dateUtc="2024-07-27T01:39:00Z">
          <w:pPr/>
        </w:pPrChange>
      </w:pPr>
      <w:ins w:id="1108" w:author="Andrea Plunkett" w:date="2024-07-26T18:39:00Z" w16du:dateUtc="2024-07-27T01:39:00Z">
        <w:r>
          <w:rPr>
            <w:rFonts w:ascii="Calibri" w:hAnsi="Calibri" w:cs="Calibri"/>
          </w:rPr>
          <w:t xml:space="preserve">    </w:t>
        </w:r>
        <w:r w:rsidRPr="00A44954">
          <w:rPr>
            <w:rFonts w:ascii="Calibri" w:hAnsi="Calibri" w:cs="Calibri"/>
          </w:rPr>
          <w:t>The residuals are indeed scattered around zero with no discernible pattern or trend. This confirms that the assumptions of linearity and homoscedasticity, which is the constant variance of the errors, are met. In a valid model, it is expected that the residuals will be randomly dispersed around zero across the range of fitted values. This is exactly what we observe here. Therefore, we can confidently state that our model meets these key assumptions.</w:t>
        </w:r>
      </w:ins>
    </w:p>
    <w:p w14:paraId="5098F812" w14:textId="77777777" w:rsidR="001A1FCC" w:rsidRDefault="001A1FCC" w:rsidP="00BD7743">
      <w:pPr>
        <w:spacing w:line="360" w:lineRule="auto"/>
        <w:rPr>
          <w:ins w:id="1109" w:author="Andrea Plunkett" w:date="2024-07-26T18:30:00Z" w16du:dateUtc="2024-07-27T01:30:00Z"/>
          <w:rFonts w:ascii="Calibri" w:hAnsi="Calibri" w:cs="Calibri"/>
        </w:rPr>
      </w:pPr>
    </w:p>
    <w:p w14:paraId="6DDB5151" w14:textId="1A6CB827" w:rsidR="00DB5884" w:rsidRDefault="00E57EE4" w:rsidP="00BD7743">
      <w:pPr>
        <w:spacing w:line="360" w:lineRule="auto"/>
        <w:rPr>
          <w:ins w:id="1110" w:author="Andrea Plunkett" w:date="2024-07-26T18:41:00Z" w16du:dateUtc="2024-07-27T01:41:00Z"/>
          <w:rFonts w:ascii="Calibri" w:hAnsi="Calibri" w:cs="Calibri"/>
        </w:rPr>
      </w:pPr>
      <w:ins w:id="1111" w:author="Andrea Plunkett" w:date="2024-07-26T18:34:00Z" w16du:dateUtc="2024-07-27T01:34:00Z">
        <w:r w:rsidRPr="00E57EE4">
          <w:rPr>
            <w:rFonts w:ascii="Calibri" w:hAnsi="Calibri" w:cs="Calibri"/>
            <w:noProof/>
          </w:rPr>
          <w:drawing>
            <wp:inline distT="0" distB="0" distL="0" distR="0" wp14:anchorId="40B05F31" wp14:editId="0065F25D">
              <wp:extent cx="5534025" cy="2162175"/>
              <wp:effectExtent l="0" t="0" r="9525" b="9525"/>
              <wp:docPr id="920613472" name="Picture 1" descr="A diagram of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613472" name="Picture 1" descr="A diagram of red dots&#10;&#10;Description automatically generated"/>
                      <pic:cNvPicPr/>
                    </pic:nvPicPr>
                    <pic:blipFill>
                      <a:blip r:embed="rId16"/>
                      <a:stretch>
                        <a:fillRect/>
                      </a:stretch>
                    </pic:blipFill>
                    <pic:spPr>
                      <a:xfrm>
                        <a:off x="0" y="0"/>
                        <a:ext cx="5534025" cy="2162175"/>
                      </a:xfrm>
                      <a:prstGeom prst="rect">
                        <a:avLst/>
                      </a:prstGeom>
                    </pic:spPr>
                  </pic:pic>
                </a:graphicData>
              </a:graphic>
            </wp:inline>
          </w:drawing>
        </w:r>
      </w:ins>
    </w:p>
    <w:p w14:paraId="024F4C04" w14:textId="77777777" w:rsidR="006250C6" w:rsidRDefault="006250C6" w:rsidP="006250C6">
      <w:pPr>
        <w:spacing w:line="360" w:lineRule="auto"/>
        <w:rPr>
          <w:ins w:id="1112" w:author="Andrea Plunkett" w:date="2024-07-26T18:41:00Z" w16du:dateUtc="2024-07-27T01:41:00Z"/>
          <w:rFonts w:ascii="Calibri" w:hAnsi="Calibri" w:cs="Calibri"/>
        </w:rPr>
      </w:pPr>
      <w:ins w:id="1113" w:author="Andrea Plunkett" w:date="2024-07-26T18:41:00Z" w16du:dateUtc="2024-07-27T01:41:00Z">
        <w:r w:rsidRPr="007F0090">
          <w:rPr>
            <w:rFonts w:ascii="Calibri" w:hAnsi="Calibri" w:cs="Calibri"/>
          </w:rPr>
          <w:t>The interpretation of the Normal Q-Q Plot is as follows:</w:t>
        </w:r>
      </w:ins>
    </w:p>
    <w:p w14:paraId="1205F1EF" w14:textId="352B6560" w:rsidR="00095573" w:rsidRPr="00E310EE" w:rsidRDefault="005A31CD" w:rsidP="00BD7743">
      <w:pPr>
        <w:spacing w:line="360" w:lineRule="auto"/>
        <w:rPr>
          <w:ins w:id="1114" w:author="Andrea Plunkett" w:date="2024-07-26T18:30:00Z" w16du:dateUtc="2024-07-27T01:30:00Z"/>
          <w:rFonts w:ascii="Calibri" w:hAnsi="Calibri" w:cs="Calibri"/>
        </w:rPr>
      </w:pPr>
      <w:ins w:id="1115" w:author="Andrea Plunkett" w:date="2024-07-26T18:44:00Z" w16du:dateUtc="2024-07-27T01:44:00Z">
        <w:r w:rsidRPr="00DB2520">
          <w:rPr>
            <w:rFonts w:ascii="Calibri" w:hAnsi="Calibri" w:cs="Calibri"/>
          </w:rPr>
          <w:t xml:space="preserve">In the </w:t>
        </w:r>
        <w:r>
          <w:rPr>
            <w:rFonts w:ascii="Calibri" w:hAnsi="Calibri" w:cs="Calibri"/>
          </w:rPr>
          <w:t>below</w:t>
        </w:r>
        <w:r w:rsidRPr="00DB2520">
          <w:rPr>
            <w:rFonts w:ascii="Calibri" w:hAnsi="Calibri" w:cs="Calibri"/>
          </w:rPr>
          <w:t xml:space="preserve"> Q-Q plot, the majority of points align closely with the reference line, particularly in the middle quantiles. This alignment confirms that the residuals are </w:t>
        </w:r>
      </w:ins>
      <w:ins w:id="1116" w:author="Andrea Plunkett" w:date="2024-07-26T18:45:00Z" w16du:dateUtc="2024-07-27T01:45:00Z">
        <w:r w:rsidRPr="00DB2520">
          <w:rPr>
            <w:rFonts w:ascii="Calibri" w:hAnsi="Calibri" w:cs="Calibri"/>
          </w:rPr>
          <w:t>normally</w:t>
        </w:r>
      </w:ins>
      <w:ins w:id="1117" w:author="Andrea Plunkett" w:date="2024-07-26T18:44:00Z" w16du:dateUtc="2024-07-27T01:44:00Z">
        <w:r w:rsidRPr="00DB2520">
          <w:rPr>
            <w:rFonts w:ascii="Calibri" w:hAnsi="Calibri" w:cs="Calibri"/>
          </w:rPr>
          <w:t xml:space="preserve"> distributed. However, there are noticeable deviations from the reference line at both ends of the plot, especially in the upper right corner. These deviations could signify the presence of potential outliers</w:t>
        </w:r>
        <w:r>
          <w:rPr>
            <w:rFonts w:ascii="Calibri" w:hAnsi="Calibri" w:cs="Calibri"/>
          </w:rPr>
          <w:t xml:space="preserve"> yet while this may be the case </w:t>
        </w:r>
        <w:r>
          <w:rPr>
            <w:rFonts w:ascii="Calibri" w:hAnsi="Calibri" w:cs="Calibri"/>
          </w:rPr>
          <w:lastRenderedPageBreak/>
          <w:t>t</w:t>
        </w:r>
        <w:r w:rsidRPr="00DB2520">
          <w:rPr>
            <w:rFonts w:ascii="Calibri" w:hAnsi="Calibri" w:cs="Calibri"/>
          </w:rPr>
          <w:t xml:space="preserve">he Q-Q plot definitively indicates that the assumption of normality for the residuals is </w:t>
        </w:r>
      </w:ins>
      <w:ins w:id="1118" w:author="Andrea Plunkett" w:date="2024-07-26T18:45:00Z" w16du:dateUtc="2024-07-27T01:45:00Z">
        <w:r w:rsidRPr="00DB2520">
          <w:rPr>
            <w:rFonts w:ascii="Calibri" w:hAnsi="Calibri" w:cs="Calibri"/>
          </w:rPr>
          <w:t>met</w:t>
        </w:r>
      </w:ins>
      <w:ins w:id="1119" w:author="Andrea Plunkett" w:date="2024-07-26T18:44:00Z" w16du:dateUtc="2024-07-27T01:44:00Z">
        <w:r w:rsidRPr="00DB2520">
          <w:rPr>
            <w:rFonts w:ascii="Calibri" w:hAnsi="Calibri" w:cs="Calibri"/>
          </w:rPr>
          <w:t xml:space="preserve"> for this model. </w:t>
        </w:r>
      </w:ins>
    </w:p>
    <w:p w14:paraId="4A480B00" w14:textId="05252A78" w:rsidR="00F02164" w:rsidDel="00C45B81" w:rsidRDefault="00C45B81" w:rsidP="00C45B81">
      <w:pPr>
        <w:pBdr>
          <w:top w:val="nil"/>
          <w:left w:val="nil"/>
          <w:bottom w:val="nil"/>
          <w:right w:val="nil"/>
          <w:between w:val="nil"/>
        </w:pBdr>
        <w:suppressAutoHyphens/>
        <w:spacing w:line="240" w:lineRule="auto"/>
        <w:contextualSpacing/>
        <w:rPr>
          <w:del w:id="1120" w:author="Andrea Plunkett" w:date="2024-07-26T17:54:00Z" w16du:dateUtc="2024-07-27T00:54:00Z"/>
          <w:rFonts w:asciiTheme="majorHAnsi" w:eastAsia="Calibri" w:hAnsiTheme="majorHAnsi" w:cstheme="majorHAnsi"/>
          <w:i/>
        </w:rPr>
      </w:pPr>
      <w:ins w:id="1121" w:author="Andrea Plunkett" w:date="2024-07-26T18:40:00Z" w16du:dateUtc="2024-07-27T01:40:00Z">
        <w:r w:rsidRPr="00C45B81">
          <w:rPr>
            <w:rFonts w:asciiTheme="majorHAnsi" w:eastAsia="Calibri" w:hAnsiTheme="majorHAnsi" w:cstheme="majorHAnsi"/>
            <w:i/>
            <w:noProof/>
          </w:rPr>
          <w:drawing>
            <wp:inline distT="0" distB="0" distL="0" distR="0" wp14:anchorId="7DDAEA8C" wp14:editId="40AEDF36">
              <wp:extent cx="5514339" cy="2457450"/>
              <wp:effectExtent l="0" t="0" r="0" b="0"/>
              <wp:docPr id="867035112"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035112" name="Picture 1" descr="A graph with a red line&#10;&#10;Description automatically generated"/>
                      <pic:cNvPicPr/>
                    </pic:nvPicPr>
                    <pic:blipFill>
                      <a:blip r:embed="rId17"/>
                      <a:stretch>
                        <a:fillRect/>
                      </a:stretch>
                    </pic:blipFill>
                    <pic:spPr>
                      <a:xfrm>
                        <a:off x="0" y="0"/>
                        <a:ext cx="5525271" cy="2462322"/>
                      </a:xfrm>
                      <a:prstGeom prst="rect">
                        <a:avLst/>
                      </a:prstGeom>
                    </pic:spPr>
                  </pic:pic>
                </a:graphicData>
              </a:graphic>
            </wp:inline>
          </w:drawing>
        </w:r>
      </w:ins>
      <w:del w:id="1122" w:author="Andrea Plunkett" w:date="2024-07-26T17:54:00Z" w16du:dateUtc="2024-07-27T00:54:00Z">
        <w:r w:rsidR="00D6666D" w:rsidRPr="006C76C5" w:rsidDel="00576C26">
          <w:rPr>
            <w:rFonts w:asciiTheme="majorHAnsi" w:eastAsia="Calibri" w:hAnsiTheme="majorHAnsi" w:cstheme="majorHAnsi"/>
            <w:i/>
          </w:rPr>
          <w:delText>Write the general form</w:delText>
        </w:r>
        <w:r w:rsidR="00D6666D" w:rsidDel="00576C26">
          <w:rPr>
            <w:rFonts w:asciiTheme="majorHAnsi" w:eastAsia="Calibri" w:hAnsiTheme="majorHAnsi" w:cstheme="majorHAnsi"/>
            <w:i/>
          </w:rPr>
          <w:delText xml:space="preserve"> and the prediction equation</w:delText>
        </w:r>
        <w:r w:rsidR="00D6666D" w:rsidRPr="006C76C5" w:rsidDel="00576C26">
          <w:rPr>
            <w:rFonts w:asciiTheme="majorHAnsi" w:eastAsia="Calibri" w:hAnsiTheme="majorHAnsi" w:cstheme="majorHAnsi"/>
            <w:i/>
          </w:rPr>
          <w:delText xml:space="preserve"> </w:delText>
        </w:r>
        <w:r w:rsidR="00D6666D" w:rsidDel="00576C26">
          <w:rPr>
            <w:rFonts w:asciiTheme="majorHAnsi" w:eastAsia="Calibri" w:hAnsiTheme="majorHAnsi" w:cstheme="majorHAnsi"/>
            <w:i/>
          </w:rPr>
          <w:delText xml:space="preserve">of </w:delText>
        </w:r>
        <w:r w:rsidR="003966FD" w:rsidRPr="006C76C5" w:rsidDel="00576C26">
          <w:rPr>
            <w:rFonts w:asciiTheme="majorHAnsi" w:eastAsia="Calibri" w:hAnsiTheme="majorHAnsi" w:cstheme="majorHAnsi"/>
            <w:i/>
          </w:rPr>
          <w:delText xml:space="preserve">a complete second order model for price using </w:delText>
        </w:r>
        <w:r w:rsidR="00003711" w:rsidDel="00576C26">
          <w:rPr>
            <w:rFonts w:asciiTheme="majorHAnsi" w:eastAsia="Calibri" w:hAnsiTheme="majorHAnsi" w:cstheme="majorHAnsi"/>
            <w:i/>
          </w:rPr>
          <w:delText xml:space="preserve">average school rating in the area </w:delText>
        </w:r>
        <w:r w:rsidR="003966FD" w:rsidRPr="006C76C5" w:rsidDel="00576C26">
          <w:rPr>
            <w:rFonts w:asciiTheme="majorHAnsi" w:eastAsia="Calibri" w:hAnsiTheme="majorHAnsi" w:cstheme="majorHAnsi"/>
            <w:i/>
          </w:rPr>
          <w:delText xml:space="preserve">and crime rate per 100,000 people as predictors. Use </w:delText>
        </w:r>
      </w:del>
      <m:oMath>
        <m:sSub>
          <m:sSubPr>
            <m:ctrlPr>
              <w:del w:id="1123" w:author="Andrea Plunkett" w:date="2024-07-26T17:54:00Z" w16du:dateUtc="2024-07-27T00:54:00Z">
                <w:rPr>
                  <w:rFonts w:ascii="Cambria Math" w:eastAsia="Calibri" w:hAnsi="Cambria Math" w:cstheme="majorHAnsi"/>
                  <w:i/>
                </w:rPr>
              </w:del>
            </m:ctrlPr>
          </m:sSubPr>
          <m:e>
            <m:r>
              <w:del w:id="1124" w:author="Andrea Plunkett" w:date="2024-07-26T17:54:00Z" w16du:dateUtc="2024-07-27T00:54:00Z">
                <w:rPr>
                  <w:rFonts w:ascii="Cambria Math" w:hAnsi="Cambria Math" w:cstheme="majorHAnsi"/>
                </w:rPr>
                <m:t>β</m:t>
              </w:del>
            </m:r>
          </m:e>
          <m:sub>
            <m:r>
              <w:del w:id="1125" w:author="Andrea Plunkett" w:date="2024-07-26T17:54:00Z" w16du:dateUtc="2024-07-27T00:54:00Z">
                <w:rPr>
                  <w:rFonts w:ascii="Cambria Math" w:eastAsia="Calibri" w:hAnsi="Cambria Math" w:cstheme="majorHAnsi"/>
                </w:rPr>
                <m:t>i</m:t>
              </w:del>
            </m:r>
          </m:sub>
        </m:sSub>
      </m:oMath>
      <w:del w:id="1126" w:author="Andrea Plunkett" w:date="2024-07-26T17:54:00Z" w16du:dateUtc="2024-07-27T00:54:00Z">
        <w:r w:rsidR="003966FD" w:rsidRPr="006C76C5" w:rsidDel="00576C26">
          <w:rPr>
            <w:rFonts w:asciiTheme="majorHAnsi" w:eastAsia="Calibri" w:hAnsiTheme="majorHAnsi" w:cstheme="majorHAnsi"/>
            <w:i/>
          </w:rPr>
          <w:delText xml:space="preserve"> (where i </w:delText>
        </w:r>
        <w:r w:rsidR="003966FD" w:rsidRPr="006C76C5" w:rsidDel="00576C26">
          <w:rPr>
            <w:rFonts w:asciiTheme="majorHAnsi" w:eastAsia="Calibri" w:hAnsiTheme="majorHAnsi" w:cstheme="majorHAnsi"/>
            <w:noProof/>
            <w:lang w:val="en-US"/>
          </w:rPr>
          <w:drawing>
            <wp:inline distT="0" distB="0" distL="0" distR="0" wp14:anchorId="6018C8BB" wp14:editId="31D9A9DE">
              <wp:extent cx="129360" cy="92400"/>
              <wp:effectExtent l="0" t="0" r="0" b="0"/>
              <wp:docPr id="13" name="image1.png" descr="equals"/>
              <wp:cNvGraphicFramePr/>
              <a:graphic xmlns:a="http://schemas.openxmlformats.org/drawingml/2006/main">
                <a:graphicData uri="http://schemas.openxmlformats.org/drawingml/2006/picture">
                  <pic:pic xmlns:pic="http://schemas.openxmlformats.org/drawingml/2006/picture">
                    <pic:nvPicPr>
                      <pic:cNvPr id="0" name="image1.png" descr="equals"/>
                      <pic:cNvPicPr preferRelativeResize="0"/>
                    </pic:nvPicPr>
                    <pic:blipFill>
                      <a:blip r:embed="rId10"/>
                      <a:srcRect/>
                      <a:stretch>
                        <a:fillRect/>
                      </a:stretch>
                    </pic:blipFill>
                    <pic:spPr>
                      <a:xfrm>
                        <a:off x="0" y="0"/>
                        <a:ext cx="129360" cy="92400"/>
                      </a:xfrm>
                      <a:prstGeom prst="rect">
                        <a:avLst/>
                      </a:prstGeom>
                      <a:ln/>
                    </pic:spPr>
                  </pic:pic>
                </a:graphicData>
              </a:graphic>
            </wp:inline>
          </w:drawing>
        </w:r>
        <w:r w:rsidR="003966FD" w:rsidRPr="006C76C5" w:rsidDel="00576C26">
          <w:rPr>
            <w:rFonts w:asciiTheme="majorHAnsi" w:eastAsia="Calibri" w:hAnsiTheme="majorHAnsi" w:cstheme="majorHAnsi"/>
            <w:i/>
          </w:rPr>
          <w:delText xml:space="preserve"> 1, 2, ... ) to represent the slope parameters for all predictor variables.</w:delText>
        </w:r>
        <w:r w:rsidR="007F51C7" w:rsidRPr="006C76C5" w:rsidDel="00576C26">
          <w:rPr>
            <w:rFonts w:asciiTheme="majorHAnsi" w:eastAsia="Calibri" w:hAnsiTheme="majorHAnsi" w:cstheme="majorHAnsi"/>
            <w:i/>
          </w:rPr>
          <w:delText xml:space="preserve"> </w:delText>
        </w:r>
      </w:del>
    </w:p>
    <w:p w14:paraId="48DAD28B" w14:textId="381A0568" w:rsidR="00F02164" w:rsidRPr="006C76C5" w:rsidDel="00576C26" w:rsidRDefault="003966FD" w:rsidP="006C76C5">
      <w:pPr>
        <w:numPr>
          <w:ilvl w:val="0"/>
          <w:numId w:val="6"/>
        </w:numPr>
        <w:pBdr>
          <w:top w:val="nil"/>
          <w:left w:val="nil"/>
          <w:bottom w:val="nil"/>
          <w:right w:val="nil"/>
          <w:between w:val="nil"/>
        </w:pBdr>
        <w:suppressAutoHyphens/>
        <w:spacing w:line="240" w:lineRule="auto"/>
        <w:contextualSpacing/>
        <w:rPr>
          <w:del w:id="1127" w:author="Andrea Plunkett" w:date="2024-07-26T17:54:00Z" w16du:dateUtc="2024-07-27T00:54:00Z"/>
          <w:rFonts w:asciiTheme="majorHAnsi" w:eastAsia="Calibri" w:hAnsiTheme="majorHAnsi" w:cstheme="majorHAnsi"/>
          <w:i/>
          <w:color w:val="000000"/>
        </w:rPr>
      </w:pPr>
      <w:del w:id="1128" w:author="Andrea Plunkett" w:date="2024-07-26T17:54:00Z" w16du:dateUtc="2024-07-27T00:54:00Z">
        <w:r w:rsidRPr="006C76C5" w:rsidDel="00576C26">
          <w:rPr>
            <w:rFonts w:asciiTheme="majorHAnsi" w:eastAsia="Calibri" w:hAnsiTheme="majorHAnsi" w:cstheme="majorHAnsi"/>
            <w:i/>
          </w:rPr>
          <w:delText xml:space="preserve">Create the </w:delText>
        </w:r>
        <w:r w:rsidR="00117444" w:rsidRPr="006C76C5" w:rsidDel="00576C26">
          <w:rPr>
            <w:rFonts w:asciiTheme="majorHAnsi" w:eastAsia="Calibri" w:hAnsiTheme="majorHAnsi" w:cstheme="majorHAnsi"/>
            <w:i/>
          </w:rPr>
          <w:delText xml:space="preserve">complete second order model for price using </w:delText>
        </w:r>
        <w:r w:rsidR="00117444" w:rsidDel="00576C26">
          <w:rPr>
            <w:rFonts w:asciiTheme="majorHAnsi" w:eastAsia="Calibri" w:hAnsiTheme="majorHAnsi" w:cstheme="majorHAnsi"/>
            <w:i/>
          </w:rPr>
          <w:delText xml:space="preserve">average school rating in the area </w:delText>
        </w:r>
        <w:r w:rsidR="00117444" w:rsidRPr="006C76C5" w:rsidDel="00576C26">
          <w:rPr>
            <w:rFonts w:asciiTheme="majorHAnsi" w:eastAsia="Calibri" w:hAnsiTheme="majorHAnsi" w:cstheme="majorHAnsi"/>
            <w:i/>
          </w:rPr>
          <w:delText>and crime rate per 100,000 people as predictors</w:delText>
        </w:r>
        <w:r w:rsidRPr="006C76C5" w:rsidDel="00576C26">
          <w:rPr>
            <w:rFonts w:asciiTheme="majorHAnsi" w:eastAsia="Calibri" w:hAnsiTheme="majorHAnsi" w:cstheme="majorHAnsi"/>
            <w:i/>
          </w:rPr>
          <w:delText xml:space="preserve">. </w:delText>
        </w:r>
        <w:r w:rsidR="00AD7DED" w:rsidRPr="00AD7DED" w:rsidDel="00576C26">
          <w:rPr>
            <w:rFonts w:asciiTheme="majorHAnsi" w:eastAsia="Calibri" w:hAnsiTheme="majorHAnsi" w:cstheme="majorHAnsi"/>
            <w:i/>
          </w:rPr>
          <w:delText>Write the prediction model equation using outputs obtained from your R script.</w:delText>
        </w:r>
        <w:r w:rsidRPr="006C76C5" w:rsidDel="00576C26">
          <w:rPr>
            <w:rFonts w:asciiTheme="majorHAnsi" w:eastAsia="Calibri" w:hAnsiTheme="majorHAnsi" w:cstheme="majorHAnsi"/>
            <w:i/>
          </w:rPr>
          <w:br/>
        </w:r>
        <w:r w:rsidR="000D0D44" w:rsidRPr="006C76C5" w:rsidDel="00576C26">
          <w:rPr>
            <w:rFonts w:asciiTheme="majorHAnsi" w:eastAsia="Calibri" w:hAnsiTheme="majorHAnsi" w:cstheme="majorHAnsi"/>
            <w:i/>
          </w:rPr>
          <w:delText xml:space="preserve">Note: Use </w:delText>
        </w:r>
        <w:r w:rsidR="000D0D44" w:rsidDel="00576C26">
          <w:rPr>
            <w:rFonts w:asciiTheme="majorHAnsi" w:eastAsia="Calibri" w:hAnsiTheme="majorHAnsi" w:cstheme="majorHAnsi"/>
            <w:i/>
          </w:rPr>
          <w:delText>average school rating in the area</w:delText>
        </w:r>
        <w:r w:rsidR="000D0D44" w:rsidRPr="006C76C5" w:rsidDel="00576C26">
          <w:rPr>
            <w:rFonts w:asciiTheme="majorHAnsi" w:eastAsia="Calibri" w:hAnsiTheme="majorHAnsi" w:cstheme="majorHAnsi"/>
            <w:i/>
          </w:rPr>
          <w:delText xml:space="preserve"> and crime rate as </w:delText>
        </w:r>
        <w:r w:rsidR="000D0D44" w:rsidRPr="006C76C5" w:rsidDel="00576C26">
          <w:rPr>
            <w:rFonts w:asciiTheme="majorHAnsi" w:eastAsia="Calibri" w:hAnsiTheme="majorHAnsi" w:cstheme="majorHAnsi"/>
            <w:b/>
            <w:i/>
          </w:rPr>
          <w:delText>quantitative</w:delText>
        </w:r>
        <w:r w:rsidR="000D0D44" w:rsidRPr="006C76C5" w:rsidDel="00576C26">
          <w:rPr>
            <w:rFonts w:asciiTheme="majorHAnsi" w:eastAsia="Calibri" w:hAnsiTheme="majorHAnsi" w:cstheme="majorHAnsi"/>
            <w:i/>
          </w:rPr>
          <w:delText xml:space="preserve"> variables in this model. Use the equation editor to write the </w:delText>
        </w:r>
        <w:r w:rsidR="00DC57CA" w:rsidDel="00576C26">
          <w:rPr>
            <w:rFonts w:asciiTheme="majorHAnsi" w:eastAsia="Calibri" w:hAnsiTheme="majorHAnsi" w:cstheme="majorHAnsi"/>
            <w:i/>
          </w:rPr>
          <w:delText xml:space="preserve">prediction </w:delText>
        </w:r>
        <w:r w:rsidR="00D77539" w:rsidDel="00576C26">
          <w:rPr>
            <w:rFonts w:asciiTheme="majorHAnsi" w:eastAsia="Calibri" w:hAnsiTheme="majorHAnsi" w:cstheme="majorHAnsi"/>
            <w:i/>
          </w:rPr>
          <w:delText xml:space="preserve">model </w:delText>
        </w:r>
        <w:r w:rsidR="000D0D44" w:rsidRPr="006C76C5" w:rsidDel="00576C26">
          <w:rPr>
            <w:rFonts w:asciiTheme="majorHAnsi" w:eastAsia="Calibri" w:hAnsiTheme="majorHAnsi" w:cstheme="majorHAnsi"/>
            <w:i/>
          </w:rPr>
          <w:delText>equation</w:delText>
        </w:r>
        <w:r w:rsidRPr="006C76C5" w:rsidDel="00576C26">
          <w:rPr>
            <w:rFonts w:asciiTheme="majorHAnsi" w:eastAsia="Calibri" w:hAnsiTheme="majorHAnsi" w:cstheme="majorHAnsi"/>
            <w:i/>
          </w:rPr>
          <w:delText xml:space="preserve">. </w:delText>
        </w:r>
      </w:del>
    </w:p>
    <w:p w14:paraId="0DCC0CA5" w14:textId="42FB8DB1" w:rsidR="00F02164" w:rsidRPr="006C76C5" w:rsidDel="00576C26" w:rsidRDefault="003966FD" w:rsidP="006C76C5">
      <w:pPr>
        <w:numPr>
          <w:ilvl w:val="0"/>
          <w:numId w:val="11"/>
        </w:numPr>
        <w:suppressAutoHyphens/>
        <w:spacing w:line="240" w:lineRule="auto"/>
        <w:contextualSpacing/>
        <w:rPr>
          <w:del w:id="1129" w:author="Andrea Plunkett" w:date="2024-07-26T17:54:00Z" w16du:dateUtc="2024-07-27T00:54:00Z"/>
          <w:rFonts w:asciiTheme="majorHAnsi" w:eastAsia="Calibri" w:hAnsiTheme="majorHAnsi" w:cstheme="majorHAnsi"/>
          <w:i/>
        </w:rPr>
      </w:pPr>
      <w:del w:id="1130" w:author="Andrea Plunkett" w:date="2024-07-26T17:54:00Z" w16du:dateUtc="2024-07-27T00:54:00Z">
        <w:r w:rsidRPr="006C76C5" w:rsidDel="00576C26">
          <w:rPr>
            <w:rFonts w:asciiTheme="majorHAnsi" w:eastAsia="Calibri" w:hAnsiTheme="majorHAnsi" w:cstheme="majorHAnsi"/>
            <w:i/>
          </w:rPr>
          <w:delText xml:space="preserve">What are the values of </w:delText>
        </w:r>
      </w:del>
      <m:oMath>
        <m:sSubSup>
          <m:sSubSupPr>
            <m:ctrlPr>
              <w:del w:id="1131" w:author="Andrea Plunkett" w:date="2024-07-26T17:54:00Z" w16du:dateUtc="2024-07-27T00:54:00Z">
                <w:rPr>
                  <w:rFonts w:ascii="Cambria Math" w:eastAsia="Calibri" w:hAnsi="Cambria Math" w:cstheme="majorHAnsi"/>
                  <w:i/>
                </w:rPr>
              </w:del>
            </m:ctrlPr>
          </m:sSubSupPr>
          <m:e>
            <m:r>
              <w:del w:id="1132" w:author="Andrea Plunkett" w:date="2024-07-26T17:54:00Z" w16du:dateUtc="2024-07-27T00:54:00Z">
                <w:rPr>
                  <w:rFonts w:ascii="Cambria Math" w:eastAsia="Calibri" w:hAnsi="Cambria Math" w:cstheme="majorHAnsi"/>
                </w:rPr>
                <m:t>R</m:t>
              </w:del>
            </m:r>
          </m:e>
          <m:sub/>
          <m:sup>
            <m:r>
              <w:del w:id="1133" w:author="Andrea Plunkett" w:date="2024-07-26T17:54:00Z" w16du:dateUtc="2024-07-27T00:54:00Z">
                <w:rPr>
                  <w:rFonts w:ascii="Cambria Math" w:eastAsia="Calibri" w:hAnsi="Cambria Math" w:cstheme="majorHAnsi"/>
                </w:rPr>
                <m:t>2</m:t>
              </w:del>
            </m:r>
          </m:sup>
        </m:sSubSup>
      </m:oMath>
      <w:del w:id="1134" w:author="Andrea Plunkett" w:date="2024-07-26T17:54:00Z" w16du:dateUtc="2024-07-27T00:54:00Z">
        <w:r w:rsidRPr="006C76C5" w:rsidDel="00576C26">
          <w:rPr>
            <w:rFonts w:asciiTheme="majorHAnsi" w:eastAsia="Calibri" w:hAnsiTheme="majorHAnsi" w:cstheme="majorHAnsi"/>
            <w:i/>
          </w:rPr>
          <w:delText xml:space="preserve"> </w:delText>
        </w:r>
        <w:r w:rsidR="003D322B" w:rsidDel="00576C26">
          <w:rPr>
            <w:rFonts w:asciiTheme="majorHAnsi" w:eastAsia="Calibri" w:hAnsiTheme="majorHAnsi" w:cstheme="majorHAnsi"/>
            <w:i/>
          </w:rPr>
          <w:delText xml:space="preserve">(R-squared) </w:delText>
        </w:r>
        <w:r w:rsidRPr="006C76C5" w:rsidDel="00576C26">
          <w:rPr>
            <w:rFonts w:asciiTheme="majorHAnsi" w:eastAsia="Calibri" w:hAnsiTheme="majorHAnsi" w:cstheme="majorHAnsi"/>
            <w:i/>
          </w:rPr>
          <w:delText xml:space="preserve">and </w:delText>
        </w:r>
      </w:del>
      <m:oMath>
        <m:sSubSup>
          <m:sSubSupPr>
            <m:ctrlPr>
              <w:del w:id="1135" w:author="Andrea Plunkett" w:date="2024-07-26T17:54:00Z" w16du:dateUtc="2024-07-27T00:54:00Z">
                <w:rPr>
                  <w:rFonts w:ascii="Cambria Math" w:eastAsia="Calibri" w:hAnsi="Cambria Math" w:cstheme="majorHAnsi"/>
                  <w:i/>
                </w:rPr>
              </w:del>
            </m:ctrlPr>
          </m:sSubSupPr>
          <m:e>
            <m:r>
              <w:del w:id="1136" w:author="Andrea Plunkett" w:date="2024-07-26T17:54:00Z" w16du:dateUtc="2024-07-27T00:54:00Z">
                <w:rPr>
                  <w:rFonts w:ascii="Cambria Math" w:eastAsia="Calibri" w:hAnsi="Cambria Math" w:cstheme="majorHAnsi"/>
                </w:rPr>
                <m:t>R</m:t>
              </w:del>
            </m:r>
          </m:e>
          <m:sub>
            <m:r>
              <w:del w:id="1137" w:author="Andrea Plunkett" w:date="2024-07-26T17:54:00Z" w16du:dateUtc="2024-07-27T00:54:00Z">
                <w:rPr>
                  <w:rFonts w:ascii="Cambria Math" w:eastAsia="Calibri" w:hAnsi="Cambria Math" w:cstheme="majorHAnsi"/>
                </w:rPr>
                <m:t>a</m:t>
              </w:del>
            </m:r>
          </m:sub>
          <m:sup>
            <m:r>
              <w:del w:id="1138" w:author="Andrea Plunkett" w:date="2024-07-26T17:54:00Z" w16du:dateUtc="2024-07-27T00:54:00Z">
                <w:rPr>
                  <w:rFonts w:ascii="Cambria Math" w:eastAsia="Calibri" w:hAnsi="Cambria Math" w:cstheme="majorHAnsi"/>
                </w:rPr>
                <m:t>2</m:t>
              </w:del>
            </m:r>
          </m:sup>
        </m:sSubSup>
      </m:oMath>
      <w:del w:id="1139" w:author="Andrea Plunkett" w:date="2024-07-26T17:54:00Z" w16du:dateUtc="2024-07-27T00:54:00Z">
        <w:r w:rsidRPr="006C76C5" w:rsidDel="00576C26">
          <w:rPr>
            <w:rFonts w:asciiTheme="majorHAnsi" w:eastAsia="Calibri" w:hAnsiTheme="majorHAnsi" w:cstheme="majorHAnsi"/>
            <w:i/>
          </w:rPr>
          <w:delText xml:space="preserve"> </w:delText>
        </w:r>
        <w:r w:rsidR="003D322B" w:rsidDel="00576C26">
          <w:rPr>
            <w:rFonts w:asciiTheme="majorHAnsi" w:eastAsia="Calibri" w:hAnsiTheme="majorHAnsi" w:cstheme="majorHAnsi"/>
            <w:i/>
          </w:rPr>
          <w:delText xml:space="preserve">(adjusted R-squared) </w:delText>
        </w:r>
        <w:r w:rsidRPr="006C76C5" w:rsidDel="00576C26">
          <w:rPr>
            <w:rFonts w:asciiTheme="majorHAnsi" w:eastAsia="Calibri" w:hAnsiTheme="majorHAnsi" w:cstheme="majorHAnsi"/>
            <w:i/>
          </w:rPr>
          <w:delText xml:space="preserve">for the model? Provide </w:delText>
        </w:r>
        <w:r w:rsidR="00132677" w:rsidRPr="006C76C5" w:rsidDel="00576C26">
          <w:rPr>
            <w:rFonts w:asciiTheme="majorHAnsi" w:eastAsia="Calibri" w:hAnsiTheme="majorHAnsi" w:cstheme="majorHAnsi"/>
            <w:i/>
          </w:rPr>
          <w:delText xml:space="preserve">your </w:delText>
        </w:r>
        <w:r w:rsidRPr="006C76C5" w:rsidDel="00576C26">
          <w:rPr>
            <w:rFonts w:asciiTheme="majorHAnsi" w:eastAsia="Calibri" w:hAnsiTheme="majorHAnsi" w:cstheme="majorHAnsi"/>
            <w:i/>
          </w:rPr>
          <w:delText>interpretation of these statistics.</w:delText>
        </w:r>
      </w:del>
    </w:p>
    <w:p w14:paraId="680DC9DD" w14:textId="613AB646" w:rsidR="00F02164" w:rsidRPr="006C76C5" w:rsidDel="00576C26" w:rsidRDefault="003966FD" w:rsidP="006C76C5">
      <w:pPr>
        <w:numPr>
          <w:ilvl w:val="0"/>
          <w:numId w:val="11"/>
        </w:numPr>
        <w:suppressAutoHyphens/>
        <w:spacing w:line="240" w:lineRule="auto"/>
        <w:contextualSpacing/>
        <w:rPr>
          <w:del w:id="1140" w:author="Andrea Plunkett" w:date="2024-07-26T17:54:00Z" w16du:dateUtc="2024-07-27T00:54:00Z"/>
          <w:rFonts w:asciiTheme="majorHAnsi" w:eastAsia="Calibri" w:hAnsiTheme="majorHAnsi" w:cstheme="majorHAnsi"/>
          <w:i/>
        </w:rPr>
      </w:pPr>
      <w:del w:id="1141" w:author="Andrea Plunkett" w:date="2024-07-26T17:54:00Z" w16du:dateUtc="2024-07-27T00:54:00Z">
        <w:r w:rsidRPr="006C76C5" w:rsidDel="00576C26">
          <w:rPr>
            <w:rFonts w:asciiTheme="majorHAnsi" w:eastAsia="Calibri" w:hAnsiTheme="majorHAnsi" w:cstheme="majorHAnsi"/>
            <w:i/>
          </w:rPr>
          <w:delText>Obtain the residuals</w:delText>
        </w:r>
        <w:r w:rsidR="00132677" w:rsidRPr="006C76C5" w:rsidDel="00576C26">
          <w:rPr>
            <w:rFonts w:asciiTheme="majorHAnsi" w:eastAsia="Calibri" w:hAnsiTheme="majorHAnsi" w:cstheme="majorHAnsi"/>
            <w:i/>
          </w:rPr>
          <w:delText xml:space="preserve"> and</w:delText>
        </w:r>
        <w:r w:rsidRPr="006C76C5" w:rsidDel="00576C26">
          <w:rPr>
            <w:rFonts w:asciiTheme="majorHAnsi" w:eastAsia="Calibri" w:hAnsiTheme="majorHAnsi" w:cstheme="majorHAnsi"/>
            <w:i/>
          </w:rPr>
          <w:delText xml:space="preserve"> fitted values to create the following plots. Include these plots and comment on the validity of assumptions. </w:delText>
        </w:r>
        <w:r w:rsidR="00204E8B" w:rsidDel="00576C26">
          <w:rPr>
            <w:rFonts w:asciiTheme="majorHAnsi" w:eastAsia="Calibri" w:hAnsiTheme="majorHAnsi" w:cstheme="majorHAnsi"/>
            <w:i/>
          </w:rPr>
          <w:delText>Do not include the residual or fitted values</w:delText>
        </w:r>
        <w:r w:rsidR="00204E8B" w:rsidRPr="006C76C5" w:rsidDel="00576C26">
          <w:rPr>
            <w:rFonts w:asciiTheme="majorHAnsi" w:eastAsia="Calibri" w:hAnsiTheme="majorHAnsi" w:cstheme="majorHAnsi"/>
            <w:i/>
          </w:rPr>
          <w:delText xml:space="preserve"> tables</w:delText>
        </w:r>
        <w:r w:rsidRPr="006C76C5" w:rsidDel="00576C26">
          <w:rPr>
            <w:rFonts w:asciiTheme="majorHAnsi" w:eastAsia="Calibri" w:hAnsiTheme="majorHAnsi" w:cstheme="majorHAnsi"/>
            <w:i/>
          </w:rPr>
          <w:delText>.</w:delText>
        </w:r>
      </w:del>
    </w:p>
    <w:p w14:paraId="74061EC4" w14:textId="63BEC08E" w:rsidR="00F02164" w:rsidRPr="006C76C5" w:rsidDel="00576C26" w:rsidRDefault="003966FD" w:rsidP="006C76C5">
      <w:pPr>
        <w:numPr>
          <w:ilvl w:val="1"/>
          <w:numId w:val="11"/>
        </w:numPr>
        <w:suppressAutoHyphens/>
        <w:spacing w:line="240" w:lineRule="auto"/>
        <w:contextualSpacing/>
        <w:rPr>
          <w:del w:id="1142" w:author="Andrea Plunkett" w:date="2024-07-26T17:54:00Z" w16du:dateUtc="2024-07-27T00:54:00Z"/>
          <w:rFonts w:asciiTheme="majorHAnsi" w:eastAsia="Calibri" w:hAnsiTheme="majorHAnsi" w:cstheme="majorHAnsi"/>
          <w:i/>
        </w:rPr>
      </w:pPr>
      <w:del w:id="1143" w:author="Andrea Plunkett" w:date="2024-07-26T17:54:00Z" w16du:dateUtc="2024-07-27T00:54:00Z">
        <w:r w:rsidRPr="006C76C5" w:rsidDel="00576C26">
          <w:rPr>
            <w:rFonts w:asciiTheme="majorHAnsi" w:eastAsia="Calibri" w:hAnsiTheme="majorHAnsi" w:cstheme="majorHAnsi"/>
            <w:i/>
          </w:rPr>
          <w:delText>Residuals against Fitted Values</w:delText>
        </w:r>
      </w:del>
    </w:p>
    <w:p w14:paraId="29D72C3B" w14:textId="6E01AC57" w:rsidR="00F02164" w:rsidRPr="006C76C5" w:rsidDel="00576C26" w:rsidRDefault="003966FD" w:rsidP="006C76C5">
      <w:pPr>
        <w:numPr>
          <w:ilvl w:val="1"/>
          <w:numId w:val="11"/>
        </w:numPr>
        <w:suppressAutoHyphens/>
        <w:spacing w:line="240" w:lineRule="auto"/>
        <w:contextualSpacing/>
        <w:rPr>
          <w:del w:id="1144" w:author="Andrea Plunkett" w:date="2024-07-26T17:54:00Z" w16du:dateUtc="2024-07-27T00:54:00Z"/>
          <w:rFonts w:asciiTheme="majorHAnsi" w:eastAsia="Calibri" w:hAnsiTheme="majorHAnsi" w:cstheme="majorHAnsi"/>
          <w:i/>
        </w:rPr>
      </w:pPr>
      <w:del w:id="1145" w:author="Andrea Plunkett" w:date="2024-07-26T17:54:00Z" w16du:dateUtc="2024-07-27T00:54:00Z">
        <w:r w:rsidRPr="006C76C5" w:rsidDel="00576C26">
          <w:rPr>
            <w:rFonts w:asciiTheme="majorHAnsi" w:eastAsia="Calibri" w:hAnsiTheme="majorHAnsi" w:cstheme="majorHAnsi"/>
            <w:i/>
          </w:rPr>
          <w:delText>Normal Q-Q plot</w:delText>
        </w:r>
      </w:del>
    </w:p>
    <w:p w14:paraId="3EC8A3FB" w14:textId="77777777" w:rsidR="00F02164" w:rsidRPr="006C76C5" w:rsidDel="005A31CD" w:rsidRDefault="00F02164" w:rsidP="006C76C5">
      <w:pPr>
        <w:suppressAutoHyphens/>
        <w:spacing w:line="240" w:lineRule="auto"/>
        <w:ind w:left="360"/>
        <w:contextualSpacing/>
        <w:rPr>
          <w:del w:id="1146" w:author="Andrea Plunkett" w:date="2024-07-26T18:45:00Z" w16du:dateUtc="2024-07-27T01:45:00Z"/>
          <w:rFonts w:asciiTheme="majorHAnsi" w:eastAsia="Calibri" w:hAnsiTheme="majorHAnsi" w:cstheme="majorHAnsi"/>
          <w:i/>
        </w:rPr>
      </w:pPr>
    </w:p>
    <w:p w14:paraId="3247B824" w14:textId="3B971CE0" w:rsidR="00F02164" w:rsidRPr="006C76C5" w:rsidDel="009D2FA7" w:rsidRDefault="003966FD">
      <w:pPr>
        <w:suppressAutoHyphens/>
        <w:spacing w:line="240" w:lineRule="auto"/>
        <w:contextualSpacing/>
        <w:rPr>
          <w:del w:id="1147" w:author="Andrea Plunkett" w:date="2024-07-26T17:27:00Z" w16du:dateUtc="2024-07-27T00:27:00Z"/>
          <w:rFonts w:asciiTheme="majorHAnsi" w:eastAsia="Calibri" w:hAnsiTheme="majorHAnsi" w:cstheme="majorHAnsi"/>
          <w:b/>
        </w:rPr>
      </w:pPr>
      <w:del w:id="1148" w:author="Andrea Plunkett" w:date="2024-07-26T17:27:00Z" w16du:dateUtc="2024-07-27T00:27:00Z">
        <w:r w:rsidRPr="006C76C5" w:rsidDel="009D2FA7">
          <w:rPr>
            <w:rFonts w:asciiTheme="majorHAnsi" w:eastAsia="Calibri" w:hAnsiTheme="majorHAnsi" w:cstheme="majorHAnsi"/>
            <w:i/>
            <w:noProof/>
            <w:highlight w:val="yellow"/>
            <w:lang w:val="en-US"/>
          </w:rPr>
          <w:drawing>
            <wp:inline distT="114300" distB="114300" distL="114300" distR="114300" wp14:anchorId="06566DC3" wp14:editId="3CBD8996">
              <wp:extent cx="215566" cy="190500"/>
              <wp:effectExtent l="0" t="0" r="0" b="0"/>
              <wp:docPr id="16"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6C76C5" w:rsidDel="009D2FA7">
          <w:rPr>
            <w:rFonts w:asciiTheme="majorHAnsi" w:eastAsia="Calibri" w:hAnsiTheme="majorHAnsi" w:cstheme="majorHAnsi"/>
            <w:i/>
            <w:highlight w:val="yellow"/>
          </w:rPr>
          <w:delText xml:space="preserve"> Answer the questions in a paragraph response. Remove all questions and this note before submitting! Do not include R code in your report. </w:delText>
        </w:r>
      </w:del>
    </w:p>
    <w:p w14:paraId="573274D3" w14:textId="77777777" w:rsidR="00F02164" w:rsidRPr="006C76C5" w:rsidRDefault="00F02164">
      <w:pPr>
        <w:suppressAutoHyphens/>
        <w:spacing w:line="240" w:lineRule="auto"/>
        <w:contextualSpacing/>
        <w:rPr>
          <w:rFonts w:asciiTheme="majorHAnsi" w:eastAsia="Calibri" w:hAnsiTheme="majorHAnsi" w:cstheme="majorHAnsi"/>
          <w:i/>
        </w:rPr>
        <w:pPrChange w:id="1149" w:author="Andrea Plunkett" w:date="2024-07-26T18:45:00Z" w16du:dateUtc="2024-07-27T01:45:00Z">
          <w:pPr>
            <w:suppressAutoHyphens/>
            <w:spacing w:line="240" w:lineRule="auto"/>
            <w:ind w:left="360"/>
            <w:contextualSpacing/>
          </w:pPr>
        </w:pPrChange>
      </w:pPr>
    </w:p>
    <w:p w14:paraId="45B89D17" w14:textId="77777777" w:rsidR="00F02164" w:rsidRPr="006C76C5" w:rsidRDefault="003966FD" w:rsidP="006C76C5">
      <w:pPr>
        <w:pStyle w:val="Heading3"/>
        <w:suppressAutoHyphens/>
        <w:contextualSpacing/>
      </w:pPr>
      <w:r w:rsidRPr="006C76C5">
        <w:t>Evaluating Significance of Model</w:t>
      </w:r>
    </w:p>
    <w:p w14:paraId="566F5E69"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12547698" w14:textId="77777777" w:rsidR="00505A91" w:rsidRDefault="00505A91">
      <w:pPr>
        <w:pBdr>
          <w:top w:val="nil"/>
          <w:left w:val="nil"/>
          <w:bottom w:val="nil"/>
          <w:right w:val="nil"/>
          <w:between w:val="nil"/>
        </w:pBdr>
        <w:suppressAutoHyphens/>
        <w:spacing w:line="360" w:lineRule="auto"/>
        <w:contextualSpacing/>
        <w:rPr>
          <w:ins w:id="1150" w:author="Andrea Plunkett" w:date="2024-07-26T19:18:00Z" w16du:dateUtc="2024-07-27T02:18:00Z"/>
          <w:rFonts w:ascii="Calibri" w:hAnsi="Calibri" w:cs="Calibri"/>
          <w:lang w:val="en-US"/>
        </w:rPr>
        <w:pPrChange w:id="1151" w:author="Andrea Plunkett" w:date="2024-07-26T19:18:00Z" w16du:dateUtc="2024-07-27T02:18:00Z">
          <w:pPr>
            <w:pBdr>
              <w:top w:val="nil"/>
              <w:left w:val="nil"/>
              <w:bottom w:val="nil"/>
              <w:right w:val="nil"/>
              <w:between w:val="nil"/>
            </w:pBdr>
            <w:suppressAutoHyphens/>
            <w:spacing w:line="240" w:lineRule="auto"/>
            <w:contextualSpacing/>
          </w:pPr>
        </w:pPrChange>
      </w:pPr>
      <w:ins w:id="1152" w:author="Andrea Plunkett" w:date="2024-07-26T19:18:00Z" w16du:dateUtc="2024-07-27T02:18:00Z">
        <w:r>
          <w:rPr>
            <w:rFonts w:asciiTheme="majorHAnsi" w:eastAsia="Calibri" w:hAnsiTheme="majorHAnsi" w:cstheme="majorHAnsi"/>
            <w:i/>
            <w:color w:val="000000"/>
          </w:rPr>
          <w:t xml:space="preserve">   </w:t>
        </w:r>
        <w:r w:rsidRPr="00602B66">
          <w:rPr>
            <w:rFonts w:ascii="Calibri" w:hAnsi="Calibri" w:cs="Calibri"/>
          </w:rPr>
          <w:t>The model’s significance can be evaluated using an overall F-test.</w:t>
        </w:r>
        <w:r>
          <w:rPr>
            <w:rFonts w:ascii="Calibri" w:hAnsi="Calibri" w:cs="Calibri"/>
          </w:rPr>
          <w:t xml:space="preserve"> </w:t>
        </w:r>
        <w:r>
          <w:rPr>
            <w:rFonts w:ascii="Calibri" w:hAnsi="Calibri" w:cs="Calibri"/>
            <w:lang w:val="en-US"/>
          </w:rPr>
          <w:t>T</w:t>
        </w:r>
        <w:r w:rsidRPr="00DB2520">
          <w:rPr>
            <w:rFonts w:ascii="Calibri" w:hAnsi="Calibri" w:cs="Calibri"/>
            <w:lang w:val="en-US"/>
          </w:rPr>
          <w:t>he null and alternative hypotheses are as follows:</w:t>
        </w:r>
      </w:ins>
    </w:p>
    <w:p w14:paraId="4D565912" w14:textId="77777777" w:rsidR="00505A91" w:rsidRPr="00CB5B68" w:rsidRDefault="009A3378">
      <w:pPr>
        <w:pStyle w:val="NormalWeb"/>
        <w:spacing w:line="360" w:lineRule="auto"/>
        <w:jc w:val="center"/>
        <w:rPr>
          <w:ins w:id="1153" w:author="Andrea Plunkett" w:date="2024-07-26T19:18:00Z" w16du:dateUtc="2024-07-27T02:18:00Z"/>
          <w:rFonts w:ascii="Calibri" w:eastAsia="Arial" w:hAnsi="Calibri" w:cs="Calibri"/>
          <w:color w:val="000000"/>
          <w:sz w:val="22"/>
          <w:szCs w:val="22"/>
        </w:rPr>
        <w:pPrChange w:id="1154" w:author="Andrea Plunkett" w:date="2024-07-26T19:18:00Z" w16du:dateUtc="2024-07-27T02:18:00Z">
          <w:pPr>
            <w:pStyle w:val="NormalWeb"/>
            <w:jc w:val="center"/>
          </w:pPr>
        </w:pPrChange>
      </w:pPr>
      <m:oMathPara>
        <m:oMath>
          <m:sSub>
            <m:sSubPr>
              <m:ctrlPr>
                <w:ins w:id="1155" w:author="Andrea Plunkett" w:date="2024-07-26T19:18:00Z" w16du:dateUtc="2024-07-27T02:18:00Z">
                  <w:rPr>
                    <w:rFonts w:ascii="Cambria Math" w:eastAsia="Arial" w:hAnsi="Cambria Math" w:cs="Calibri"/>
                    <w:i/>
                    <w:sz w:val="22"/>
                    <w:szCs w:val="22"/>
                    <w:lang w:val="en"/>
                  </w:rPr>
                </w:ins>
              </m:ctrlPr>
            </m:sSubPr>
            <m:e>
              <m:r>
                <w:ins w:id="1156" w:author="Andrea Plunkett" w:date="2024-07-26T19:18:00Z" w16du:dateUtc="2024-07-27T02:18:00Z">
                  <w:rPr>
                    <w:rFonts w:ascii="Cambria Math" w:hAnsi="Cambria Math" w:cs="Calibri"/>
                  </w:rPr>
                  <m:t>H</m:t>
                </w:ins>
              </m:r>
            </m:e>
            <m:sub>
              <m:r>
                <w:ins w:id="1157" w:author="Andrea Plunkett" w:date="2024-07-26T19:18:00Z" w16du:dateUtc="2024-07-27T02:18:00Z">
                  <w:rPr>
                    <w:rFonts w:ascii="Cambria Math" w:hAnsi="Cambria Math" w:cs="Calibri"/>
                  </w:rPr>
                  <m:t>0</m:t>
                </w:ins>
              </m:r>
            </m:sub>
          </m:sSub>
          <m:r>
            <w:ins w:id="1158" w:author="Andrea Plunkett" w:date="2024-07-26T19:18:00Z" w16du:dateUtc="2024-07-27T02:18:00Z">
              <w:rPr>
                <w:rFonts w:ascii="Cambria Math" w:eastAsia="Arial" w:hAnsi="Cambria Math" w:cs="Calibri"/>
                <w:sz w:val="22"/>
                <w:szCs w:val="22"/>
                <w:lang w:val="en"/>
              </w:rPr>
              <m:t xml:space="preserve"> :</m:t>
            </w:ins>
          </m:r>
          <m:sSub>
            <m:sSubPr>
              <m:ctrlPr>
                <w:ins w:id="1159" w:author="Andrea Plunkett" w:date="2024-07-26T19:18:00Z" w16du:dateUtc="2024-07-27T02:18:00Z">
                  <w:rPr>
                    <w:rFonts w:ascii="Cambria Math" w:eastAsia="Arial" w:hAnsi="Cambria Math" w:cs="Calibri"/>
                    <w:i/>
                    <w:color w:val="000000"/>
                    <w:sz w:val="22"/>
                    <w:szCs w:val="22"/>
                    <w:lang w:val="en"/>
                  </w:rPr>
                </w:ins>
              </m:ctrlPr>
            </m:sSubPr>
            <m:e>
              <m:r>
                <w:ins w:id="1160" w:author="Andrea Plunkett" w:date="2024-07-26T19:18:00Z" w16du:dateUtc="2024-07-27T02:18:00Z">
                  <w:rPr>
                    <w:rFonts w:ascii="Cambria Math" w:hAnsi="Cambria Math" w:cs="Calibri"/>
                    <w:color w:val="000000"/>
                    <w:sz w:val="22"/>
                    <w:szCs w:val="22"/>
                  </w:rPr>
                  <m:t>β</m:t>
                </w:ins>
              </m:r>
            </m:e>
            <m:sub>
              <m:r>
                <w:ins w:id="1161" w:author="Andrea Plunkett" w:date="2024-07-26T19:18:00Z" w16du:dateUtc="2024-07-27T02:18:00Z">
                  <w:rPr>
                    <w:rFonts w:ascii="Cambria Math" w:hAnsi="Cambria Math" w:cs="Calibri"/>
                    <w:color w:val="000000"/>
                    <w:sz w:val="22"/>
                    <w:szCs w:val="22"/>
                  </w:rPr>
                  <m:t>1</m:t>
                </w:ins>
              </m:r>
            </m:sub>
          </m:sSub>
          <m:r>
            <w:ins w:id="1162" w:author="Andrea Plunkett" w:date="2024-07-26T19:18:00Z" w16du:dateUtc="2024-07-27T02:18:00Z">
              <w:rPr>
                <w:rFonts w:ascii="Cambria Math" w:hAnsi="Cambria Math" w:cs="Calibri"/>
                <w:color w:val="000000"/>
                <w:sz w:val="22"/>
                <w:szCs w:val="22"/>
              </w:rPr>
              <m:t>=</m:t>
            </w:ins>
          </m:r>
          <m:sSub>
            <m:sSubPr>
              <m:ctrlPr>
                <w:ins w:id="1163" w:author="Andrea Plunkett" w:date="2024-07-26T19:18:00Z" w16du:dateUtc="2024-07-27T02:18:00Z">
                  <w:rPr>
                    <w:rFonts w:ascii="Cambria Math" w:eastAsia="Arial" w:hAnsi="Cambria Math" w:cs="Calibri"/>
                    <w:i/>
                    <w:color w:val="000000"/>
                    <w:sz w:val="22"/>
                    <w:szCs w:val="22"/>
                    <w:lang w:val="en"/>
                  </w:rPr>
                </w:ins>
              </m:ctrlPr>
            </m:sSubPr>
            <m:e>
              <m:r>
                <w:ins w:id="1164" w:author="Andrea Plunkett" w:date="2024-07-26T19:18:00Z" w16du:dateUtc="2024-07-27T02:18:00Z">
                  <w:rPr>
                    <w:rFonts w:ascii="Cambria Math" w:hAnsi="Cambria Math" w:cs="Calibri"/>
                    <w:color w:val="000000"/>
                    <w:sz w:val="22"/>
                    <w:szCs w:val="22"/>
                  </w:rPr>
                  <m:t>β</m:t>
                </w:ins>
              </m:r>
            </m:e>
            <m:sub>
              <m:r>
                <w:ins w:id="1165" w:author="Andrea Plunkett" w:date="2024-07-26T19:18:00Z" w16du:dateUtc="2024-07-27T02:18:00Z">
                  <w:rPr>
                    <w:rFonts w:ascii="Cambria Math" w:hAnsi="Cambria Math" w:cs="Calibri"/>
                    <w:color w:val="000000"/>
                    <w:sz w:val="22"/>
                    <w:szCs w:val="22"/>
                  </w:rPr>
                  <m:t xml:space="preserve">2 </m:t>
                </w:ins>
              </m:r>
            </m:sub>
          </m:sSub>
          <m:r>
            <w:ins w:id="1166" w:author="Andrea Plunkett" w:date="2024-07-26T19:18:00Z" w16du:dateUtc="2024-07-27T02:18:00Z">
              <w:rPr>
                <w:rFonts w:ascii="Cambria Math" w:hAnsi="Cambria Math" w:cs="Calibri"/>
                <w:color w:val="000000"/>
                <w:sz w:val="22"/>
                <w:szCs w:val="22"/>
              </w:rPr>
              <m:t xml:space="preserve">= …. = </m:t>
            </w:ins>
          </m:r>
          <m:sSub>
            <m:sSubPr>
              <m:ctrlPr>
                <w:ins w:id="1167" w:author="Andrea Plunkett" w:date="2024-07-26T19:18:00Z" w16du:dateUtc="2024-07-27T02:18:00Z">
                  <w:rPr>
                    <w:rFonts w:ascii="Cambria Math" w:eastAsia="Arial" w:hAnsi="Cambria Math" w:cs="Calibri"/>
                    <w:i/>
                    <w:color w:val="000000"/>
                    <w:sz w:val="22"/>
                    <w:szCs w:val="22"/>
                    <w:lang w:val="en"/>
                  </w:rPr>
                </w:ins>
              </m:ctrlPr>
            </m:sSubPr>
            <m:e>
              <m:r>
                <w:ins w:id="1168" w:author="Andrea Plunkett" w:date="2024-07-26T19:18:00Z" w16du:dateUtc="2024-07-27T02:18:00Z">
                  <w:rPr>
                    <w:rFonts w:ascii="Cambria Math" w:hAnsi="Cambria Math" w:cs="Calibri"/>
                    <w:color w:val="000000"/>
                    <w:sz w:val="22"/>
                    <w:szCs w:val="22"/>
                  </w:rPr>
                  <m:t>β</m:t>
                </w:ins>
              </m:r>
            </m:e>
            <m:sub>
              <m:r>
                <w:ins w:id="1169" w:author="Andrea Plunkett" w:date="2024-07-26T19:18:00Z" w16du:dateUtc="2024-07-27T02:18:00Z">
                  <w:rPr>
                    <w:rFonts w:ascii="Cambria Math" w:hAnsi="Cambria Math" w:cs="Calibri"/>
                    <w:color w:val="000000"/>
                  </w:rPr>
                  <m:t>5</m:t>
                </w:ins>
              </m:r>
            </m:sub>
          </m:sSub>
          <m:r>
            <w:ins w:id="1170" w:author="Andrea Plunkett" w:date="2024-07-26T19:18:00Z" w16du:dateUtc="2024-07-27T02:18:00Z">
              <w:rPr>
                <w:rFonts w:ascii="Cambria Math" w:hAnsi="Cambria Math" w:cs="Calibri"/>
                <w:color w:val="000000"/>
              </w:rPr>
              <m:t>=</m:t>
            </w:ins>
          </m:r>
          <m:r>
            <w:ins w:id="1171" w:author="Andrea Plunkett" w:date="2024-07-26T19:18:00Z" w16du:dateUtc="2024-07-27T02:18:00Z">
              <w:rPr>
                <w:rFonts w:ascii="Cambria Math" w:hAnsi="Cambria Math" w:cs="Calibri"/>
                <w:color w:val="000000"/>
                <w:sz w:val="22"/>
                <w:szCs w:val="22"/>
              </w:rPr>
              <m:t>0</m:t>
            </w:ins>
          </m:r>
        </m:oMath>
      </m:oMathPara>
    </w:p>
    <w:p w14:paraId="04A3D5B1" w14:textId="77777777" w:rsidR="00505A91" w:rsidRPr="00DB2520" w:rsidRDefault="009A3378">
      <w:pPr>
        <w:pStyle w:val="NormalWeb"/>
        <w:spacing w:line="360" w:lineRule="auto"/>
        <w:jc w:val="center"/>
        <w:rPr>
          <w:ins w:id="1172" w:author="Andrea Plunkett" w:date="2024-07-26T19:18:00Z" w16du:dateUtc="2024-07-27T02:18:00Z"/>
          <w:rFonts w:ascii="Calibri" w:eastAsia="Arial" w:hAnsi="Calibri" w:cs="Calibri"/>
          <w:color w:val="000000"/>
          <w:sz w:val="22"/>
          <w:szCs w:val="22"/>
        </w:rPr>
        <w:pPrChange w:id="1173" w:author="Andrea Plunkett" w:date="2024-07-26T19:18:00Z" w16du:dateUtc="2024-07-27T02:18:00Z">
          <w:pPr>
            <w:pStyle w:val="NormalWeb"/>
            <w:jc w:val="center"/>
          </w:pPr>
        </w:pPrChange>
      </w:pPr>
      <m:oMath>
        <m:sSub>
          <m:sSubPr>
            <m:ctrlPr>
              <w:ins w:id="1174" w:author="Andrea Plunkett" w:date="2024-07-26T19:18:00Z" w16du:dateUtc="2024-07-27T02:18:00Z">
                <w:rPr>
                  <w:rFonts w:ascii="Cambria Math" w:eastAsia="Arial" w:hAnsi="Cambria Math" w:cs="Calibri"/>
                  <w:i/>
                  <w:color w:val="000000"/>
                  <w:sz w:val="22"/>
                  <w:szCs w:val="22"/>
                  <w:lang w:val="en"/>
                </w:rPr>
              </w:ins>
            </m:ctrlPr>
          </m:sSubPr>
          <m:e>
            <m:r>
              <w:ins w:id="1175" w:author="Andrea Plunkett" w:date="2024-07-26T19:18:00Z" w16du:dateUtc="2024-07-27T02:18:00Z">
                <w:rPr>
                  <w:rFonts w:ascii="Cambria Math" w:hAnsi="Cambria Math" w:cs="Calibri"/>
                  <w:color w:val="000000"/>
                </w:rPr>
                <m:t>H</m:t>
              </w:ins>
            </m:r>
          </m:e>
          <m:sub>
            <m:r>
              <w:ins w:id="1176" w:author="Andrea Plunkett" w:date="2024-07-26T19:18:00Z" w16du:dateUtc="2024-07-27T02:18:00Z">
                <w:rPr>
                  <w:rFonts w:ascii="Cambria Math" w:hAnsi="Cambria Math" w:cs="Calibri"/>
                  <w:color w:val="000000"/>
                </w:rPr>
                <m:t>a</m:t>
              </w:ins>
            </m:r>
          </m:sub>
        </m:sSub>
      </m:oMath>
      <w:ins w:id="1177" w:author="Andrea Plunkett" w:date="2024-07-26T19:18:00Z" w16du:dateUtc="2024-07-27T02:18:00Z">
        <w:r w:rsidR="00505A91" w:rsidRPr="00DB2520">
          <w:rPr>
            <w:rFonts w:ascii="Calibri" w:hAnsi="Calibri" w:cs="Calibri"/>
          </w:rPr>
          <w:t xml:space="preserve">: </w:t>
        </w:r>
      </w:ins>
      <m:oMath>
        <m:r>
          <w:ins w:id="1178" w:author="Andrea Plunkett" w:date="2024-07-26T19:18:00Z" w16du:dateUtc="2024-07-27T02:18:00Z">
            <w:rPr>
              <w:rFonts w:ascii="Cambria Math" w:hAnsi="Cambria Math" w:cs="Calibri"/>
            </w:rPr>
            <m:t xml:space="preserve">at least one </m:t>
          </w:ins>
        </m:r>
        <m:sSub>
          <m:sSubPr>
            <m:ctrlPr>
              <w:ins w:id="1179" w:author="Andrea Plunkett" w:date="2024-07-26T19:18:00Z" w16du:dateUtc="2024-07-27T02:18:00Z">
                <w:rPr>
                  <w:rFonts w:ascii="Cambria Math" w:eastAsia="Arial" w:hAnsi="Cambria Math" w:cs="Calibri"/>
                  <w:i/>
                  <w:color w:val="000000"/>
                  <w:sz w:val="22"/>
                  <w:szCs w:val="22"/>
                  <w:lang w:val="en"/>
                </w:rPr>
              </w:ins>
            </m:ctrlPr>
          </m:sSubPr>
          <m:e>
            <m:r>
              <w:ins w:id="1180" w:author="Andrea Plunkett" w:date="2024-07-26T19:18:00Z" w16du:dateUtc="2024-07-27T02:18:00Z">
                <w:rPr>
                  <w:rFonts w:ascii="Cambria Math" w:hAnsi="Cambria Math" w:cs="Calibri"/>
                  <w:color w:val="000000"/>
                  <w:sz w:val="22"/>
                  <w:szCs w:val="22"/>
                </w:rPr>
                <m:t>β</m:t>
              </w:ins>
            </m:r>
          </m:e>
          <m:sub>
            <m:r>
              <w:ins w:id="1181" w:author="Andrea Plunkett" w:date="2024-07-26T19:18:00Z" w16du:dateUtc="2024-07-27T02:18:00Z">
                <w:rPr>
                  <w:rFonts w:ascii="Cambria Math" w:hAnsi="Cambria Math" w:cs="Calibri"/>
                  <w:color w:val="000000"/>
                </w:rPr>
                <m:t>ᵢ</m:t>
              </w:ins>
            </m:r>
          </m:sub>
        </m:sSub>
      </m:oMath>
      <w:ins w:id="1182" w:author="Andrea Plunkett" w:date="2024-07-26T19:18:00Z" w16du:dateUtc="2024-07-27T02:18:00Z">
        <w:r w:rsidR="00505A91">
          <w:rPr>
            <w:rFonts w:ascii="Calibri" w:hAnsi="Calibri" w:cs="Calibri"/>
            <w:color w:val="000000"/>
          </w:rPr>
          <w:t xml:space="preserve"> ≠ 0 for ὶ = 1,2,….,5</w:t>
        </w:r>
      </w:ins>
    </w:p>
    <w:p w14:paraId="1C49AC16" w14:textId="77777777" w:rsidR="00505A91" w:rsidRPr="00DB2520" w:rsidRDefault="00505A91">
      <w:pPr>
        <w:spacing w:line="360" w:lineRule="auto"/>
        <w:rPr>
          <w:ins w:id="1183" w:author="Andrea Plunkett" w:date="2024-07-26T19:18:00Z" w16du:dateUtc="2024-07-27T02:18:00Z"/>
          <w:rFonts w:ascii="Calibri" w:hAnsi="Calibri" w:cs="Calibri"/>
          <w:lang w:val="en-US"/>
        </w:rPr>
        <w:pPrChange w:id="1184" w:author="Andrea Plunkett" w:date="2024-07-26T19:18:00Z" w16du:dateUtc="2024-07-27T02:18:00Z">
          <w:pPr/>
        </w:pPrChange>
      </w:pPr>
      <w:ins w:id="1185" w:author="Andrea Plunkett" w:date="2024-07-26T19:18:00Z" w16du:dateUtc="2024-07-27T02:18:00Z">
        <w:r w:rsidRPr="00DB2520">
          <w:rPr>
            <w:rFonts w:ascii="Calibri" w:hAnsi="Calibri" w:cs="Calibri"/>
            <w:lang w:val="en-US"/>
          </w:rPr>
          <w:t>Null Hypothesis (</w:t>
        </w:r>
      </w:ins>
      <m:oMath>
        <m:sSub>
          <m:sSubPr>
            <m:ctrlPr>
              <w:ins w:id="1186" w:author="Andrea Plunkett" w:date="2024-07-26T19:18:00Z" w16du:dateUtc="2024-07-27T02:18:00Z">
                <w:rPr>
                  <w:rFonts w:ascii="Cambria Math" w:hAnsi="Cambria Math" w:cs="Calibri"/>
                  <w:i/>
                </w:rPr>
              </w:ins>
            </m:ctrlPr>
          </m:sSubPr>
          <m:e>
            <m:r>
              <w:ins w:id="1187" w:author="Andrea Plunkett" w:date="2024-07-26T19:18:00Z" w16du:dateUtc="2024-07-27T02:18:00Z">
                <w:rPr>
                  <w:rFonts w:ascii="Cambria Math" w:hAnsi="Cambria Math" w:cs="Calibri"/>
                </w:rPr>
                <m:t>H</m:t>
              </w:ins>
            </m:r>
          </m:e>
          <m:sub>
            <m:r>
              <w:ins w:id="1188" w:author="Andrea Plunkett" w:date="2024-07-26T19:18:00Z" w16du:dateUtc="2024-07-27T02:18:00Z">
                <w:rPr>
                  <w:rFonts w:ascii="Cambria Math" w:hAnsi="Cambria Math" w:cs="Calibri"/>
                </w:rPr>
                <m:t xml:space="preserve">0  </m:t>
              </w:ins>
            </m:r>
          </m:sub>
        </m:sSub>
        <m:r>
          <w:ins w:id="1189" w:author="Andrea Plunkett" w:date="2024-07-26T19:18:00Z" w16du:dateUtc="2024-07-27T02:18:00Z">
            <w:rPr>
              <w:rFonts w:ascii="Cambria Math" w:hAnsi="Cambria Math" w:cs="Calibri"/>
            </w:rPr>
            <m:t>:</m:t>
          </w:ins>
        </m:r>
        <m:sSub>
          <m:sSubPr>
            <m:ctrlPr>
              <w:ins w:id="1190" w:author="Andrea Plunkett" w:date="2024-07-26T19:18:00Z" w16du:dateUtc="2024-07-27T02:18:00Z">
                <w:rPr>
                  <w:rFonts w:ascii="Cambria Math" w:hAnsi="Cambria Math" w:cs="Calibri"/>
                  <w:i/>
                  <w:color w:val="000000"/>
                </w:rPr>
              </w:ins>
            </m:ctrlPr>
          </m:sSubPr>
          <m:e>
            <m:r>
              <w:ins w:id="1191" w:author="Andrea Plunkett" w:date="2024-07-26T19:18:00Z" w16du:dateUtc="2024-07-27T02:18:00Z">
                <w:rPr>
                  <w:rFonts w:ascii="Cambria Math" w:hAnsi="Cambria Math" w:cs="Calibri"/>
                  <w:color w:val="000000"/>
                </w:rPr>
                <m:t>β</m:t>
              </w:ins>
            </m:r>
          </m:e>
          <m:sub>
            <m:r>
              <w:ins w:id="1192" w:author="Andrea Plunkett" w:date="2024-07-26T19:18:00Z" w16du:dateUtc="2024-07-27T02:18:00Z">
                <w:rPr>
                  <w:rFonts w:ascii="Cambria Math" w:hAnsi="Cambria Math" w:cs="Calibri"/>
                  <w:color w:val="000000"/>
                </w:rPr>
                <m:t>1</m:t>
              </w:ins>
            </m:r>
          </m:sub>
        </m:sSub>
        <m:r>
          <w:ins w:id="1193" w:author="Andrea Plunkett" w:date="2024-07-26T19:18:00Z" w16du:dateUtc="2024-07-27T02:18:00Z">
            <w:rPr>
              <w:rFonts w:ascii="Cambria Math" w:hAnsi="Cambria Math" w:cs="Calibri"/>
              <w:color w:val="000000"/>
            </w:rPr>
            <m:t>=</m:t>
          </w:ins>
        </m:r>
        <m:sSub>
          <m:sSubPr>
            <m:ctrlPr>
              <w:ins w:id="1194" w:author="Andrea Plunkett" w:date="2024-07-26T19:18:00Z" w16du:dateUtc="2024-07-27T02:18:00Z">
                <w:rPr>
                  <w:rFonts w:ascii="Cambria Math" w:hAnsi="Cambria Math" w:cs="Calibri"/>
                  <w:i/>
                  <w:color w:val="000000"/>
                </w:rPr>
              </w:ins>
            </m:ctrlPr>
          </m:sSubPr>
          <m:e>
            <m:r>
              <w:ins w:id="1195" w:author="Andrea Plunkett" w:date="2024-07-26T19:18:00Z" w16du:dateUtc="2024-07-27T02:18:00Z">
                <w:rPr>
                  <w:rFonts w:ascii="Cambria Math" w:hAnsi="Cambria Math" w:cs="Calibri"/>
                  <w:color w:val="000000"/>
                </w:rPr>
                <m:t>β</m:t>
              </w:ins>
            </m:r>
          </m:e>
          <m:sub>
            <m:r>
              <w:ins w:id="1196" w:author="Andrea Plunkett" w:date="2024-07-26T19:18:00Z" w16du:dateUtc="2024-07-27T02:18:00Z">
                <w:rPr>
                  <w:rFonts w:ascii="Cambria Math" w:hAnsi="Cambria Math" w:cs="Calibri"/>
                  <w:color w:val="000000"/>
                </w:rPr>
                <m:t xml:space="preserve">2 </m:t>
              </w:ins>
            </m:r>
          </m:sub>
        </m:sSub>
        <m:r>
          <w:ins w:id="1197" w:author="Andrea Plunkett" w:date="2024-07-26T19:18:00Z" w16du:dateUtc="2024-07-27T02:18:00Z">
            <w:rPr>
              <w:rFonts w:ascii="Cambria Math" w:hAnsi="Cambria Math" w:cs="Calibri"/>
              <w:color w:val="000000"/>
            </w:rPr>
            <m:t xml:space="preserve">= .... = </m:t>
          </w:ins>
        </m:r>
        <m:sSub>
          <m:sSubPr>
            <m:ctrlPr>
              <w:ins w:id="1198" w:author="Andrea Plunkett" w:date="2024-07-26T19:18:00Z" w16du:dateUtc="2024-07-27T02:18:00Z">
                <w:rPr>
                  <w:rFonts w:ascii="Cambria Math" w:hAnsi="Cambria Math" w:cs="Calibri"/>
                  <w:i/>
                  <w:color w:val="000000"/>
                </w:rPr>
              </w:ins>
            </m:ctrlPr>
          </m:sSubPr>
          <m:e>
            <m:r>
              <w:ins w:id="1199" w:author="Andrea Plunkett" w:date="2024-07-26T19:18:00Z" w16du:dateUtc="2024-07-27T02:18:00Z">
                <w:rPr>
                  <w:rFonts w:ascii="Cambria Math" w:hAnsi="Cambria Math" w:cs="Calibri"/>
                  <w:color w:val="000000"/>
                </w:rPr>
                <m:t>β</m:t>
              </w:ins>
            </m:r>
          </m:e>
          <m:sub>
            <m:r>
              <w:ins w:id="1200" w:author="Andrea Plunkett" w:date="2024-07-26T19:18:00Z" w16du:dateUtc="2024-07-27T02:18:00Z">
                <w:rPr>
                  <w:rFonts w:ascii="Cambria Math" w:hAnsi="Cambria Math" w:cs="Calibri"/>
                  <w:color w:val="000000"/>
                </w:rPr>
                <m:t>5</m:t>
              </w:ins>
            </m:r>
          </m:sub>
        </m:sSub>
        <m:r>
          <w:ins w:id="1201" w:author="Andrea Plunkett" w:date="2024-07-26T19:18:00Z" w16du:dateUtc="2024-07-27T02:18:00Z">
            <w:rPr>
              <w:rFonts w:ascii="Cambria Math" w:hAnsi="Cambria Math" w:cs="Calibri"/>
              <w:color w:val="000000"/>
            </w:rPr>
            <m:t>=0</m:t>
          </w:ins>
        </m:r>
      </m:oMath>
      <w:ins w:id="1202" w:author="Andrea Plunkett" w:date="2024-07-26T19:18:00Z" w16du:dateUtc="2024-07-27T02:18:00Z">
        <w:r w:rsidRPr="00DB2520">
          <w:rPr>
            <w:rFonts w:ascii="Calibri" w:hAnsi="Calibri" w:cs="Calibri"/>
            <w:lang w:val="en-US"/>
          </w:rPr>
          <w:t>(The model is not significant)</w:t>
        </w:r>
      </w:ins>
    </w:p>
    <w:p w14:paraId="515B9817" w14:textId="77777777" w:rsidR="00505A91" w:rsidRPr="00DB2520" w:rsidRDefault="00505A91" w:rsidP="00505A91">
      <w:pPr>
        <w:spacing w:line="360" w:lineRule="auto"/>
        <w:rPr>
          <w:ins w:id="1203" w:author="Andrea Plunkett" w:date="2024-07-26T19:18:00Z" w16du:dateUtc="2024-07-27T02:18:00Z"/>
          <w:rFonts w:ascii="Calibri" w:hAnsi="Calibri" w:cs="Calibri"/>
          <w:color w:val="000000"/>
        </w:rPr>
      </w:pPr>
      <w:ins w:id="1204" w:author="Andrea Plunkett" w:date="2024-07-26T19:18:00Z" w16du:dateUtc="2024-07-27T02:18:00Z">
        <w:r w:rsidRPr="00DB2520">
          <w:rPr>
            <w:rFonts w:ascii="Calibri" w:hAnsi="Calibri" w:cs="Calibri"/>
            <w:lang w:val="en-US"/>
          </w:rPr>
          <w:t>Alternative Hypothesis (</w:t>
        </w:r>
      </w:ins>
      <m:oMath>
        <m:sSub>
          <m:sSubPr>
            <m:ctrlPr>
              <w:ins w:id="1205" w:author="Andrea Plunkett" w:date="2024-07-26T19:18:00Z" w16du:dateUtc="2024-07-27T02:18:00Z">
                <w:rPr>
                  <w:rFonts w:ascii="Cambria Math" w:hAnsi="Cambria Math" w:cs="Calibri"/>
                  <w:i/>
                  <w:color w:val="000000"/>
                </w:rPr>
              </w:ins>
            </m:ctrlPr>
          </m:sSubPr>
          <m:e>
            <m:r>
              <w:ins w:id="1206" w:author="Andrea Plunkett" w:date="2024-07-26T19:18:00Z" w16du:dateUtc="2024-07-27T02:18:00Z">
                <w:rPr>
                  <w:rFonts w:ascii="Cambria Math" w:hAnsi="Cambria Math" w:cs="Calibri"/>
                  <w:color w:val="000000"/>
                </w:rPr>
                <m:t>H</m:t>
              </w:ins>
            </m:r>
          </m:e>
          <m:sub>
            <m:r>
              <w:ins w:id="1207" w:author="Andrea Plunkett" w:date="2024-07-26T19:18:00Z" w16du:dateUtc="2024-07-27T02:18:00Z">
                <w:rPr>
                  <w:rFonts w:ascii="Cambria Math" w:hAnsi="Cambria Math" w:cs="Calibri"/>
                  <w:color w:val="000000"/>
                </w:rPr>
                <m:t>a</m:t>
              </w:ins>
            </m:r>
          </m:sub>
        </m:sSub>
      </m:oMath>
      <w:ins w:id="1208" w:author="Andrea Plunkett" w:date="2024-07-26T19:18:00Z" w16du:dateUtc="2024-07-27T02:18:00Z">
        <w:r w:rsidRPr="00DB2520">
          <w:rPr>
            <w:rFonts w:ascii="Calibri" w:hAnsi="Calibri" w:cs="Calibri"/>
            <w:lang w:val="en-US"/>
          </w:rPr>
          <w:t xml:space="preserve">: </w:t>
        </w:r>
      </w:ins>
      <m:oMath>
        <m:sSub>
          <m:sSubPr>
            <m:ctrlPr>
              <w:ins w:id="1209" w:author="Andrea Plunkett" w:date="2024-07-26T19:18:00Z" w16du:dateUtc="2024-07-27T02:18:00Z">
                <w:rPr>
                  <w:rFonts w:ascii="Cambria Math" w:hAnsi="Cambria Math" w:cs="Calibri"/>
                  <w:i/>
                  <w:color w:val="000000"/>
                </w:rPr>
              </w:ins>
            </m:ctrlPr>
          </m:sSubPr>
          <m:e>
            <m:r>
              <w:ins w:id="1210" w:author="Andrea Plunkett" w:date="2024-07-26T19:18:00Z" w16du:dateUtc="2024-07-27T02:18:00Z">
                <w:rPr>
                  <w:rFonts w:ascii="Cambria Math" w:hAnsi="Cambria Math" w:cs="Calibri"/>
                  <w:color w:val="000000"/>
                </w:rPr>
                <m:t>β</m:t>
              </w:ins>
            </m:r>
          </m:e>
          <m:sub>
            <m:r>
              <w:ins w:id="1211" w:author="Andrea Plunkett" w:date="2024-07-26T19:18:00Z" w16du:dateUtc="2024-07-27T02:18:00Z">
                <w:rPr>
                  <w:rFonts w:ascii="Cambria Math" w:hAnsi="Cambria Math" w:cs="Calibri"/>
                  <w:color w:val="000000"/>
                </w:rPr>
                <m:t>ᵢ</m:t>
              </w:ins>
            </m:r>
          </m:sub>
        </m:sSub>
      </m:oMath>
      <w:ins w:id="1212" w:author="Andrea Plunkett" w:date="2024-07-26T19:18:00Z" w16du:dateUtc="2024-07-27T02:18:00Z">
        <w:r>
          <w:rPr>
            <w:rFonts w:ascii="Calibri" w:hAnsi="Calibri" w:cs="Calibri"/>
            <w:color w:val="000000"/>
          </w:rPr>
          <w:t xml:space="preserve"> ≠ 0 for ὶ = 1,2,….,5 </w:t>
        </w:r>
        <w:r w:rsidRPr="00DB2520">
          <w:rPr>
            <w:rFonts w:ascii="Calibri" w:hAnsi="Calibri" w:cs="Calibri"/>
            <w:lang w:val="en-US"/>
          </w:rPr>
          <w:t>(The model is significant)</w:t>
        </w:r>
      </w:ins>
    </w:p>
    <w:p w14:paraId="41E68ADD" w14:textId="77777777" w:rsidR="00505A91" w:rsidRPr="00DB2520" w:rsidRDefault="00505A91">
      <w:pPr>
        <w:spacing w:line="360" w:lineRule="auto"/>
        <w:rPr>
          <w:ins w:id="1213" w:author="Andrea Plunkett" w:date="2024-07-26T19:18:00Z" w16du:dateUtc="2024-07-27T02:18:00Z"/>
          <w:rFonts w:ascii="Calibri" w:hAnsi="Calibri" w:cs="Calibri"/>
          <w:lang w:val="en-US"/>
        </w:rPr>
        <w:pPrChange w:id="1214" w:author="Andrea Plunkett" w:date="2024-07-26T19:18:00Z" w16du:dateUtc="2024-07-27T02:18:00Z">
          <w:pPr/>
        </w:pPrChange>
      </w:pPr>
      <w:ins w:id="1215" w:author="Andrea Plunkett" w:date="2024-07-26T19:18:00Z" w16du:dateUtc="2024-07-27T02:18:00Z">
        <w:r>
          <w:rPr>
            <w:rFonts w:ascii="Calibri" w:hAnsi="Calibri" w:cs="Calibri"/>
            <w:lang w:val="en-US"/>
          </w:rPr>
          <w:t xml:space="preserve">    </w:t>
        </w:r>
        <w:r w:rsidRPr="00DB2520">
          <w:rPr>
            <w:rFonts w:ascii="Calibri" w:hAnsi="Calibri" w:cs="Calibri"/>
            <w:lang w:val="en-US"/>
          </w:rPr>
          <w:t>The p-value for the F-statistic is given as &lt; 2.2e-16, which is practically zero. This is less than the significance level of 0.05.</w:t>
        </w:r>
        <w:r>
          <w:rPr>
            <w:rFonts w:ascii="Calibri" w:hAnsi="Calibri" w:cs="Calibri"/>
            <w:lang w:val="en-US"/>
          </w:rPr>
          <w:t xml:space="preserve"> </w:t>
        </w:r>
        <w:r w:rsidRPr="00DB2520">
          <w:rPr>
            <w:rFonts w:ascii="Calibri" w:hAnsi="Calibri" w:cs="Calibri"/>
            <w:lang w:val="en-US"/>
          </w:rPr>
          <w:t xml:space="preserve">Therefore, we reject the null hypothesis and conclude that at least one of the predictors’ coefficients is not zero. This means that the model is statistically significant at a 5% level of significance. The predictors in the model (average school rating, crime rate, their interaction, and their squared terms) collectively have a significant effect on the price. </w:t>
        </w:r>
      </w:ins>
    </w:p>
    <w:p w14:paraId="446A1853" w14:textId="77777777" w:rsidR="00505A91" w:rsidRDefault="00505A91">
      <w:pPr>
        <w:spacing w:line="360" w:lineRule="auto"/>
        <w:rPr>
          <w:ins w:id="1216" w:author="Andrea Plunkett" w:date="2024-07-26T19:18:00Z" w16du:dateUtc="2024-07-27T02:18:00Z"/>
          <w:rFonts w:ascii="Calibri" w:hAnsi="Calibri" w:cs="Calibri"/>
          <w:lang w:val="en-US"/>
        </w:rPr>
        <w:pPrChange w:id="1217" w:author="Andrea Plunkett" w:date="2024-07-26T19:18:00Z" w16du:dateUtc="2024-07-27T02:18:00Z">
          <w:pPr/>
        </w:pPrChange>
      </w:pPr>
      <w:ins w:id="1218" w:author="Andrea Plunkett" w:date="2024-07-26T19:18:00Z" w16du:dateUtc="2024-07-27T02:18:00Z">
        <w:r>
          <w:rPr>
            <w:rFonts w:ascii="Calibri" w:hAnsi="Calibri" w:cs="Calibri"/>
          </w:rPr>
          <w:t xml:space="preserve">    </w:t>
        </w:r>
        <w:r w:rsidRPr="00DB2520">
          <w:rPr>
            <w:rFonts w:ascii="Calibri" w:hAnsi="Calibri" w:cs="Calibri"/>
            <w:lang w:val="en-US"/>
          </w:rPr>
          <w:t>The individual beta tests are used to test the null hypothesis that each regression coefficient is equal to zero versus the alternative hypothesis that it is not zero.</w:t>
        </w:r>
      </w:ins>
    </w:p>
    <w:p w14:paraId="35341267" w14:textId="77777777" w:rsidR="00505A91" w:rsidRDefault="009A3378">
      <w:pPr>
        <w:spacing w:line="360" w:lineRule="auto"/>
        <w:jc w:val="center"/>
        <w:rPr>
          <w:ins w:id="1219" w:author="Andrea Plunkett" w:date="2024-07-26T19:18:00Z" w16du:dateUtc="2024-07-27T02:18:00Z"/>
          <w:rFonts w:ascii="Calibri" w:hAnsi="Calibri" w:cs="Calibri"/>
          <w:color w:val="000000"/>
        </w:rPr>
        <w:pPrChange w:id="1220" w:author="Andrea Plunkett" w:date="2024-07-26T19:18:00Z" w16du:dateUtc="2024-07-27T02:18:00Z">
          <w:pPr>
            <w:jc w:val="center"/>
          </w:pPr>
        </w:pPrChange>
      </w:pPr>
      <m:oMath>
        <m:sSub>
          <m:sSubPr>
            <m:ctrlPr>
              <w:ins w:id="1221" w:author="Andrea Plunkett" w:date="2024-07-26T19:18:00Z" w16du:dateUtc="2024-07-27T02:18:00Z">
                <w:rPr>
                  <w:rFonts w:ascii="Cambria Math" w:hAnsi="Cambria Math" w:cs="Calibri"/>
                  <w:i/>
                </w:rPr>
              </w:ins>
            </m:ctrlPr>
          </m:sSubPr>
          <m:e>
            <m:r>
              <w:ins w:id="1222" w:author="Andrea Plunkett" w:date="2024-07-26T19:18:00Z" w16du:dateUtc="2024-07-27T02:18:00Z">
                <w:rPr>
                  <w:rFonts w:ascii="Cambria Math" w:hAnsi="Cambria Math" w:cs="Calibri"/>
                </w:rPr>
                <m:t>H</m:t>
              </w:ins>
            </m:r>
          </m:e>
          <m:sub>
            <m:r>
              <w:ins w:id="1223" w:author="Andrea Plunkett" w:date="2024-07-26T19:18:00Z" w16du:dateUtc="2024-07-27T02:18:00Z">
                <w:rPr>
                  <w:rFonts w:ascii="Cambria Math" w:hAnsi="Cambria Math" w:cs="Calibri"/>
                </w:rPr>
                <m:t xml:space="preserve">0 </m:t>
              </w:ins>
            </m:r>
          </m:sub>
        </m:sSub>
        <m:r>
          <w:ins w:id="1224" w:author="Andrea Plunkett" w:date="2024-07-26T19:18:00Z" w16du:dateUtc="2024-07-27T02:18:00Z">
            <w:rPr>
              <w:rFonts w:ascii="Cambria Math" w:hAnsi="Cambria Math" w:cs="Calibri"/>
            </w:rPr>
            <m:t>:</m:t>
          </w:ins>
        </m:r>
        <m:sSub>
          <m:sSubPr>
            <m:ctrlPr>
              <w:ins w:id="1225" w:author="Andrea Plunkett" w:date="2024-07-26T19:18:00Z" w16du:dateUtc="2024-07-27T02:18:00Z">
                <w:rPr>
                  <w:rFonts w:ascii="Cambria Math" w:hAnsi="Cambria Math" w:cs="Calibri"/>
                  <w:i/>
                  <w:color w:val="000000"/>
                </w:rPr>
              </w:ins>
            </m:ctrlPr>
          </m:sSubPr>
          <m:e>
            <m:r>
              <w:ins w:id="1226" w:author="Andrea Plunkett" w:date="2024-07-26T19:18:00Z" w16du:dateUtc="2024-07-27T02:18:00Z">
                <w:rPr>
                  <w:rFonts w:ascii="Cambria Math" w:hAnsi="Cambria Math" w:cs="Calibri"/>
                  <w:color w:val="000000"/>
                </w:rPr>
                <m:t>β</m:t>
              </w:ins>
            </m:r>
          </m:e>
          <m:sub>
            <m:r>
              <w:ins w:id="1227" w:author="Andrea Plunkett" w:date="2024-07-26T19:18:00Z" w16du:dateUtc="2024-07-27T02:18:00Z">
                <w:rPr>
                  <w:rFonts w:ascii="Cambria Math" w:hAnsi="Cambria Math" w:cs="Calibri"/>
                  <w:color w:val="000000"/>
                </w:rPr>
                <m:t>1</m:t>
              </w:ins>
            </m:r>
          </m:sub>
        </m:sSub>
        <m:r>
          <w:ins w:id="1228" w:author="Andrea Plunkett" w:date="2024-07-26T19:18:00Z" w16du:dateUtc="2024-07-27T02:18:00Z">
            <w:rPr>
              <w:rFonts w:ascii="Cambria Math" w:hAnsi="Cambria Math" w:cs="Calibri"/>
              <w:color w:val="000000"/>
            </w:rPr>
            <m:t>=</m:t>
          </w:ins>
        </m:r>
      </m:oMath>
      <w:ins w:id="1229" w:author="Andrea Plunkett" w:date="2024-07-26T19:18:00Z" w16du:dateUtc="2024-07-27T02:18:00Z">
        <w:r w:rsidR="00505A91">
          <w:rPr>
            <w:rFonts w:ascii="Calibri" w:hAnsi="Calibri" w:cs="Calibri"/>
            <w:color w:val="000000"/>
          </w:rPr>
          <w:t>0 for some ὶ = 1,2,….n</w:t>
        </w:r>
      </w:ins>
    </w:p>
    <w:p w14:paraId="29B2C2A0" w14:textId="77777777" w:rsidR="00505A91" w:rsidRDefault="009A3378" w:rsidP="00505A91">
      <w:pPr>
        <w:spacing w:line="360" w:lineRule="auto"/>
        <w:jc w:val="center"/>
        <w:rPr>
          <w:ins w:id="1230" w:author="Andrea Plunkett" w:date="2024-07-26T21:30:00Z" w16du:dateUtc="2024-07-27T04:30:00Z"/>
          <w:rFonts w:ascii="Calibri" w:hAnsi="Calibri" w:cs="Calibri"/>
          <w:color w:val="000000"/>
        </w:rPr>
      </w:pPr>
      <m:oMath>
        <m:sSub>
          <m:sSubPr>
            <m:ctrlPr>
              <w:ins w:id="1231" w:author="Andrea Plunkett" w:date="2024-07-26T19:18:00Z" w16du:dateUtc="2024-07-27T02:18:00Z">
                <w:rPr>
                  <w:rFonts w:ascii="Cambria Math" w:hAnsi="Cambria Math" w:cs="Calibri"/>
                  <w:i/>
                  <w:color w:val="000000"/>
                </w:rPr>
              </w:ins>
            </m:ctrlPr>
          </m:sSubPr>
          <m:e>
            <m:r>
              <w:ins w:id="1232" w:author="Andrea Plunkett" w:date="2024-07-26T19:18:00Z" w16du:dateUtc="2024-07-27T02:18:00Z">
                <w:rPr>
                  <w:rFonts w:ascii="Cambria Math" w:hAnsi="Cambria Math" w:cs="Calibri"/>
                  <w:color w:val="000000"/>
                </w:rPr>
                <m:t>H</m:t>
              </w:ins>
            </m:r>
          </m:e>
          <m:sub>
            <m:r>
              <w:ins w:id="1233" w:author="Andrea Plunkett" w:date="2024-07-26T19:18:00Z" w16du:dateUtc="2024-07-27T02:18:00Z">
                <w:rPr>
                  <w:rFonts w:ascii="Cambria Math" w:hAnsi="Cambria Math" w:cs="Calibri"/>
                  <w:color w:val="000000"/>
                </w:rPr>
                <m:t>a</m:t>
              </w:ins>
            </m:r>
          </m:sub>
        </m:sSub>
      </m:oMath>
      <w:ins w:id="1234" w:author="Andrea Plunkett" w:date="2024-07-26T19:18:00Z" w16du:dateUtc="2024-07-27T02:18:00Z">
        <w:r w:rsidR="00505A91">
          <w:rPr>
            <w:rFonts w:ascii="Calibri" w:hAnsi="Calibri" w:cs="Calibri"/>
            <w:color w:val="000000"/>
          </w:rPr>
          <w:t>:</w:t>
        </w:r>
        <w:r w:rsidR="00505A91" w:rsidRPr="00602B66">
          <w:rPr>
            <w:rFonts w:ascii="Cambria Math" w:hAnsi="Cambria Math" w:cs="Calibri"/>
            <w:i/>
            <w:color w:val="000000"/>
          </w:rPr>
          <w:t xml:space="preserve"> </w:t>
        </w:r>
      </w:ins>
      <m:oMath>
        <m:sSub>
          <m:sSubPr>
            <m:ctrlPr>
              <w:ins w:id="1235" w:author="Andrea Plunkett" w:date="2024-07-26T19:18:00Z" w16du:dateUtc="2024-07-27T02:18:00Z">
                <w:rPr>
                  <w:rFonts w:ascii="Cambria Math" w:hAnsi="Cambria Math" w:cs="Calibri"/>
                  <w:i/>
                  <w:color w:val="000000"/>
                </w:rPr>
              </w:ins>
            </m:ctrlPr>
          </m:sSubPr>
          <m:e>
            <m:r>
              <w:ins w:id="1236" w:author="Andrea Plunkett" w:date="2024-07-26T19:18:00Z" w16du:dateUtc="2024-07-27T02:18:00Z">
                <w:rPr>
                  <w:rFonts w:ascii="Cambria Math" w:hAnsi="Cambria Math" w:cs="Calibri"/>
                  <w:color w:val="000000"/>
                </w:rPr>
                <m:t>β</m:t>
              </w:ins>
            </m:r>
          </m:e>
          <m:sub>
            <m:r>
              <w:ins w:id="1237" w:author="Andrea Plunkett" w:date="2024-07-26T19:18:00Z" w16du:dateUtc="2024-07-27T02:18:00Z">
                <w:rPr>
                  <w:rFonts w:ascii="Cambria Math" w:hAnsi="Cambria Math" w:cs="Calibri"/>
                  <w:color w:val="000000"/>
                </w:rPr>
                <m:t>ᵢ</m:t>
              </w:ins>
            </m:r>
          </m:sub>
        </m:sSub>
      </m:oMath>
      <w:ins w:id="1238" w:author="Andrea Plunkett" w:date="2024-07-26T19:18:00Z" w16du:dateUtc="2024-07-27T02:18:00Z">
        <w:r w:rsidR="00505A91">
          <w:rPr>
            <w:rFonts w:ascii="Calibri" w:hAnsi="Calibri" w:cs="Calibri"/>
            <w:color w:val="000000"/>
          </w:rPr>
          <w:t xml:space="preserve"> ≠ 0</w:t>
        </w:r>
      </w:ins>
    </w:p>
    <w:p w14:paraId="73D561C6" w14:textId="77777777" w:rsidR="007E34BD" w:rsidRPr="00CB5B68" w:rsidRDefault="007E34BD">
      <w:pPr>
        <w:spacing w:line="360" w:lineRule="auto"/>
        <w:jc w:val="center"/>
        <w:rPr>
          <w:ins w:id="1239" w:author="Andrea Plunkett" w:date="2024-07-26T19:18:00Z" w16du:dateUtc="2024-07-27T02:18:00Z"/>
          <w:rFonts w:ascii="Calibri" w:hAnsi="Calibri" w:cs="Calibri"/>
          <w:color w:val="000000"/>
        </w:rPr>
        <w:pPrChange w:id="1240" w:author="Andrea Plunkett" w:date="2024-07-26T19:18:00Z" w16du:dateUtc="2024-07-27T02:18:00Z">
          <w:pPr>
            <w:jc w:val="center"/>
          </w:pPr>
        </w:pPrChange>
      </w:pPr>
    </w:p>
    <w:p w14:paraId="49E1395C" w14:textId="77777777" w:rsidR="00505A91" w:rsidRPr="00DB2520" w:rsidRDefault="00505A91">
      <w:pPr>
        <w:spacing w:line="360" w:lineRule="auto"/>
        <w:rPr>
          <w:ins w:id="1241" w:author="Andrea Plunkett" w:date="2024-07-26T19:18:00Z" w16du:dateUtc="2024-07-27T02:18:00Z"/>
          <w:rFonts w:ascii="Calibri" w:hAnsi="Calibri" w:cs="Calibri"/>
          <w:lang w:val="en-US"/>
        </w:rPr>
        <w:pPrChange w:id="1242" w:author="Andrea Plunkett" w:date="2024-07-26T19:18:00Z" w16du:dateUtc="2024-07-27T02:18:00Z">
          <w:pPr/>
        </w:pPrChange>
      </w:pPr>
    </w:p>
    <w:p w14:paraId="606251F7" w14:textId="77777777" w:rsidR="00505A91" w:rsidRPr="00CB5B68" w:rsidRDefault="00505A91">
      <w:pPr>
        <w:pStyle w:val="ListParagraph"/>
        <w:numPr>
          <w:ilvl w:val="0"/>
          <w:numId w:val="29"/>
        </w:numPr>
        <w:spacing w:line="360" w:lineRule="auto"/>
        <w:rPr>
          <w:ins w:id="1243" w:author="Andrea Plunkett" w:date="2024-07-26T19:18:00Z" w16du:dateUtc="2024-07-27T02:18:00Z"/>
          <w:rFonts w:ascii="Calibri" w:hAnsi="Calibri" w:cs="Calibri"/>
          <w:lang w:val="en-US"/>
        </w:rPr>
        <w:pPrChange w:id="1244" w:author="Andrea Plunkett" w:date="2024-07-26T19:18:00Z" w16du:dateUtc="2024-07-27T02:18:00Z">
          <w:pPr>
            <w:pStyle w:val="ListParagraph"/>
            <w:numPr>
              <w:numId w:val="29"/>
            </w:numPr>
            <w:ind w:hanging="360"/>
          </w:pPr>
        </w:pPrChange>
      </w:pPr>
      <w:ins w:id="1245" w:author="Andrea Plunkett" w:date="2024-07-26T19:18:00Z" w16du:dateUtc="2024-07-27T02:18:00Z">
        <w:r w:rsidRPr="00CB5B68">
          <w:rPr>
            <w:rFonts w:ascii="Calibri" w:hAnsi="Calibri" w:cs="Calibri"/>
            <w:lang w:val="en-US"/>
          </w:rPr>
          <w:lastRenderedPageBreak/>
          <w:t xml:space="preserve">Intercept </w:t>
        </w:r>
      </w:ins>
      <m:oMath>
        <m:sSub>
          <m:sSubPr>
            <m:ctrlPr>
              <w:ins w:id="1246" w:author="Andrea Plunkett" w:date="2024-07-26T19:18:00Z" w16du:dateUtc="2024-07-27T02:18:00Z">
                <w:rPr>
                  <w:rFonts w:ascii="Cambria Math" w:hAnsi="Cambria Math" w:cs="Calibri"/>
                  <w:i/>
                  <w:color w:val="000000"/>
                </w:rPr>
              </w:ins>
            </m:ctrlPr>
          </m:sSubPr>
          <m:e>
            <m:r>
              <w:ins w:id="1247" w:author="Andrea Plunkett" w:date="2024-07-26T19:18:00Z" w16du:dateUtc="2024-07-27T02:18:00Z">
                <w:rPr>
                  <w:rFonts w:ascii="Cambria Math" w:hAnsi="Cambria Math" w:cs="Calibri"/>
                  <w:color w:val="000000"/>
                </w:rPr>
                <m:t>β</m:t>
              </w:ins>
            </m:r>
          </m:e>
          <m:sub>
            <m:r>
              <w:ins w:id="1248" w:author="Andrea Plunkett" w:date="2024-07-26T19:18:00Z" w16du:dateUtc="2024-07-27T02:18:00Z">
                <w:rPr>
                  <w:rFonts w:ascii="Cambria Math" w:hAnsi="Cambria Math" w:cs="Calibri"/>
                  <w:color w:val="000000"/>
                </w:rPr>
                <m:t>0</m:t>
              </w:ins>
            </m:r>
          </m:sub>
        </m:sSub>
      </m:oMath>
      <w:ins w:id="1249" w:author="Andrea Plunkett" w:date="2024-07-26T19:18:00Z" w16du:dateUtc="2024-07-27T02:18:00Z">
        <w:r w:rsidRPr="00CB5B68">
          <w:rPr>
            <w:rFonts w:ascii="Calibri" w:hAnsi="Calibri" w:cs="Calibri"/>
            <w:lang w:val="en-US"/>
          </w:rPr>
          <w:t>:</w:t>
        </w:r>
      </w:ins>
    </w:p>
    <w:p w14:paraId="36EF5EE0" w14:textId="77777777" w:rsidR="00505A91" w:rsidRPr="00CB5B68" w:rsidRDefault="00505A91">
      <w:pPr>
        <w:pStyle w:val="ListParagraph"/>
        <w:numPr>
          <w:ilvl w:val="0"/>
          <w:numId w:val="30"/>
        </w:numPr>
        <w:spacing w:line="360" w:lineRule="auto"/>
        <w:rPr>
          <w:ins w:id="1250" w:author="Andrea Plunkett" w:date="2024-07-26T19:18:00Z" w16du:dateUtc="2024-07-27T02:18:00Z"/>
          <w:rFonts w:ascii="Calibri" w:hAnsi="Calibri" w:cs="Calibri"/>
          <w:lang w:val="en-US"/>
        </w:rPr>
        <w:pPrChange w:id="1251" w:author="Andrea Plunkett" w:date="2024-07-26T19:18:00Z" w16du:dateUtc="2024-07-27T02:18:00Z">
          <w:pPr>
            <w:pStyle w:val="ListParagraph"/>
            <w:numPr>
              <w:numId w:val="30"/>
            </w:numPr>
            <w:ind w:hanging="360"/>
          </w:pPr>
        </w:pPrChange>
      </w:pPr>
      <w:ins w:id="1252" w:author="Andrea Plunkett" w:date="2024-07-26T19:18:00Z" w16du:dateUtc="2024-07-27T02:18:00Z">
        <w:r w:rsidRPr="00CB5B68">
          <w:rPr>
            <w:rFonts w:ascii="Calibri" w:hAnsi="Calibri" w:cs="Calibri"/>
            <w:lang w:val="en-US"/>
          </w:rPr>
          <w:t>Null Hypothesis (</w:t>
        </w:r>
      </w:ins>
      <m:oMath>
        <m:sSub>
          <m:sSubPr>
            <m:ctrlPr>
              <w:ins w:id="1253" w:author="Andrea Plunkett" w:date="2024-07-26T19:18:00Z" w16du:dateUtc="2024-07-27T02:18:00Z">
                <w:rPr>
                  <w:rFonts w:ascii="Cambria Math" w:hAnsi="Cambria Math" w:cs="Calibri"/>
                  <w:i/>
                </w:rPr>
              </w:ins>
            </m:ctrlPr>
          </m:sSubPr>
          <m:e>
            <m:r>
              <w:ins w:id="1254" w:author="Andrea Plunkett" w:date="2024-07-26T19:18:00Z" w16du:dateUtc="2024-07-27T02:18:00Z">
                <w:rPr>
                  <w:rFonts w:ascii="Cambria Math" w:hAnsi="Cambria Math" w:cs="Calibri"/>
                </w:rPr>
                <m:t>H</m:t>
              </w:ins>
            </m:r>
          </m:e>
          <m:sub>
            <m:r>
              <w:ins w:id="1255" w:author="Andrea Plunkett" w:date="2024-07-26T19:18:00Z" w16du:dateUtc="2024-07-27T02:18:00Z">
                <w:rPr>
                  <w:rFonts w:ascii="Cambria Math" w:hAnsi="Cambria Math" w:cs="Calibri"/>
                </w:rPr>
                <m:t xml:space="preserve">0 </m:t>
              </w:ins>
            </m:r>
          </m:sub>
        </m:sSub>
      </m:oMath>
      <w:ins w:id="1256" w:author="Andrea Plunkett" w:date="2024-07-26T19:18:00Z" w16du:dateUtc="2024-07-27T02:18:00Z">
        <w:r w:rsidRPr="00CB5B68">
          <w:rPr>
            <w:rFonts w:ascii="Calibri" w:hAnsi="Calibri" w:cs="Calibri"/>
            <w:lang w:val="en-US"/>
          </w:rPr>
          <w:t xml:space="preserve">): </w:t>
        </w:r>
      </w:ins>
      <m:oMath>
        <m:sSub>
          <m:sSubPr>
            <m:ctrlPr>
              <w:ins w:id="1257" w:author="Andrea Plunkett" w:date="2024-07-26T19:18:00Z" w16du:dateUtc="2024-07-27T02:18:00Z">
                <w:rPr>
                  <w:rFonts w:ascii="Cambria Math" w:hAnsi="Cambria Math" w:cs="Calibri"/>
                  <w:i/>
                  <w:color w:val="000000"/>
                </w:rPr>
              </w:ins>
            </m:ctrlPr>
          </m:sSubPr>
          <m:e>
            <m:r>
              <w:ins w:id="1258" w:author="Andrea Plunkett" w:date="2024-07-26T19:18:00Z" w16du:dateUtc="2024-07-27T02:18:00Z">
                <w:rPr>
                  <w:rFonts w:ascii="Cambria Math" w:hAnsi="Cambria Math" w:cs="Calibri"/>
                  <w:color w:val="000000"/>
                </w:rPr>
                <m:t>β</m:t>
              </w:ins>
            </m:r>
          </m:e>
          <m:sub>
            <m:r>
              <w:ins w:id="1259" w:author="Andrea Plunkett" w:date="2024-07-26T19:18:00Z" w16du:dateUtc="2024-07-27T02:18:00Z">
                <w:rPr>
                  <w:rFonts w:ascii="Cambria Math" w:hAnsi="Cambria Math" w:cs="Calibri"/>
                  <w:color w:val="000000"/>
                </w:rPr>
                <m:t>0</m:t>
              </w:ins>
            </m:r>
          </m:sub>
        </m:sSub>
      </m:oMath>
      <w:ins w:id="1260" w:author="Andrea Plunkett" w:date="2024-07-26T19:18:00Z" w16du:dateUtc="2024-07-27T02:18:00Z">
        <w:r w:rsidRPr="00CB5B68">
          <w:rPr>
            <w:rFonts w:ascii="Calibri" w:hAnsi="Calibri" w:cs="Calibri"/>
            <w:lang w:val="en-US"/>
          </w:rPr>
          <w:t xml:space="preserve"> = 0 (The intercept is not significant)</w:t>
        </w:r>
      </w:ins>
    </w:p>
    <w:p w14:paraId="181791AB" w14:textId="77777777" w:rsidR="00505A91" w:rsidRPr="00CB5B68" w:rsidRDefault="00505A91">
      <w:pPr>
        <w:pStyle w:val="ListParagraph"/>
        <w:numPr>
          <w:ilvl w:val="0"/>
          <w:numId w:val="30"/>
        </w:numPr>
        <w:spacing w:line="360" w:lineRule="auto"/>
        <w:rPr>
          <w:ins w:id="1261" w:author="Andrea Plunkett" w:date="2024-07-26T19:18:00Z" w16du:dateUtc="2024-07-27T02:18:00Z"/>
          <w:rFonts w:ascii="Calibri" w:hAnsi="Calibri" w:cs="Calibri"/>
          <w:lang w:val="en-US"/>
        </w:rPr>
        <w:pPrChange w:id="1262" w:author="Andrea Plunkett" w:date="2024-07-26T19:18:00Z" w16du:dateUtc="2024-07-27T02:18:00Z">
          <w:pPr>
            <w:pStyle w:val="ListParagraph"/>
            <w:numPr>
              <w:numId w:val="30"/>
            </w:numPr>
            <w:ind w:hanging="360"/>
          </w:pPr>
        </w:pPrChange>
      </w:pPr>
      <w:ins w:id="1263" w:author="Andrea Plunkett" w:date="2024-07-26T19:18:00Z" w16du:dateUtc="2024-07-27T02:18:00Z">
        <w:r w:rsidRPr="00CB5B68">
          <w:rPr>
            <w:rFonts w:ascii="Calibri" w:hAnsi="Calibri" w:cs="Calibri"/>
            <w:lang w:val="en-US"/>
          </w:rPr>
          <w:t>Alternative Hypothesis (</w:t>
        </w:r>
      </w:ins>
      <m:oMath>
        <m:sSub>
          <m:sSubPr>
            <m:ctrlPr>
              <w:ins w:id="1264" w:author="Andrea Plunkett" w:date="2024-07-26T19:18:00Z" w16du:dateUtc="2024-07-27T02:18:00Z">
                <w:rPr>
                  <w:rFonts w:ascii="Cambria Math" w:hAnsi="Cambria Math" w:cs="Calibri"/>
                  <w:i/>
                  <w:color w:val="000000"/>
                </w:rPr>
              </w:ins>
            </m:ctrlPr>
          </m:sSubPr>
          <m:e>
            <m:r>
              <w:ins w:id="1265" w:author="Andrea Plunkett" w:date="2024-07-26T19:18:00Z" w16du:dateUtc="2024-07-27T02:18:00Z">
                <w:rPr>
                  <w:rFonts w:ascii="Cambria Math" w:hAnsi="Cambria Math" w:cs="Calibri"/>
                  <w:color w:val="000000"/>
                </w:rPr>
                <m:t>H</m:t>
              </w:ins>
            </m:r>
          </m:e>
          <m:sub>
            <m:r>
              <w:ins w:id="1266" w:author="Andrea Plunkett" w:date="2024-07-26T19:18:00Z" w16du:dateUtc="2024-07-27T02:18:00Z">
                <w:rPr>
                  <w:rFonts w:ascii="Cambria Math" w:hAnsi="Cambria Math" w:cs="Calibri"/>
                  <w:color w:val="000000"/>
                </w:rPr>
                <m:t>a</m:t>
              </w:ins>
            </m:r>
          </m:sub>
        </m:sSub>
      </m:oMath>
      <w:ins w:id="1267" w:author="Andrea Plunkett" w:date="2024-07-26T19:18:00Z" w16du:dateUtc="2024-07-27T02:18:00Z">
        <w:r w:rsidRPr="00CB5B68">
          <w:rPr>
            <w:rFonts w:ascii="Calibri" w:hAnsi="Calibri" w:cs="Calibri"/>
            <w:lang w:val="en-US"/>
          </w:rPr>
          <w:t>): B0 ≠ 0 (The intercept is significant)</w:t>
        </w:r>
      </w:ins>
    </w:p>
    <w:p w14:paraId="5B3BFBE0" w14:textId="77777777" w:rsidR="00505A91" w:rsidRPr="00CB5B68" w:rsidRDefault="00505A91">
      <w:pPr>
        <w:pStyle w:val="ListParagraph"/>
        <w:numPr>
          <w:ilvl w:val="0"/>
          <w:numId w:val="30"/>
        </w:numPr>
        <w:spacing w:line="360" w:lineRule="auto"/>
        <w:rPr>
          <w:ins w:id="1268" w:author="Andrea Plunkett" w:date="2024-07-26T19:18:00Z" w16du:dateUtc="2024-07-27T02:18:00Z"/>
          <w:rFonts w:ascii="Calibri" w:hAnsi="Calibri" w:cs="Calibri"/>
          <w:lang w:val="en-US"/>
        </w:rPr>
        <w:pPrChange w:id="1269" w:author="Andrea Plunkett" w:date="2024-07-26T19:18:00Z" w16du:dateUtc="2024-07-27T02:18:00Z">
          <w:pPr>
            <w:pStyle w:val="ListParagraph"/>
            <w:numPr>
              <w:numId w:val="30"/>
            </w:numPr>
            <w:ind w:hanging="360"/>
          </w:pPr>
        </w:pPrChange>
      </w:pPr>
      <w:ins w:id="1270" w:author="Andrea Plunkett" w:date="2024-07-26T19:18:00Z" w16du:dateUtc="2024-07-27T02:18:00Z">
        <w:r w:rsidRPr="00CB5B68">
          <w:rPr>
            <w:rFonts w:ascii="Calibri" w:hAnsi="Calibri" w:cs="Calibri"/>
            <w:lang w:val="en-US"/>
          </w:rPr>
          <w:t>P-value: 1.45e-12 (which is practically zero)</w:t>
        </w:r>
      </w:ins>
    </w:p>
    <w:p w14:paraId="273AA767" w14:textId="77777777" w:rsidR="00505A91" w:rsidRPr="00CB5B68" w:rsidRDefault="00505A91">
      <w:pPr>
        <w:pStyle w:val="ListParagraph"/>
        <w:numPr>
          <w:ilvl w:val="0"/>
          <w:numId w:val="30"/>
        </w:numPr>
        <w:spacing w:line="360" w:lineRule="auto"/>
        <w:rPr>
          <w:ins w:id="1271" w:author="Andrea Plunkett" w:date="2024-07-26T19:18:00Z" w16du:dateUtc="2024-07-27T02:18:00Z"/>
          <w:rFonts w:ascii="Calibri" w:hAnsi="Calibri" w:cs="Calibri"/>
          <w:lang w:val="en-US"/>
        </w:rPr>
        <w:pPrChange w:id="1272" w:author="Andrea Plunkett" w:date="2024-07-26T19:18:00Z" w16du:dateUtc="2024-07-27T02:18:00Z">
          <w:pPr>
            <w:pStyle w:val="ListParagraph"/>
            <w:numPr>
              <w:numId w:val="30"/>
            </w:numPr>
            <w:ind w:hanging="360"/>
          </w:pPr>
        </w:pPrChange>
      </w:pPr>
      <w:ins w:id="1273" w:author="Andrea Plunkett" w:date="2024-07-26T19:18:00Z" w16du:dateUtc="2024-07-27T02:18:00Z">
        <w:r w:rsidRPr="00CB5B68">
          <w:rPr>
            <w:rFonts w:ascii="Calibri" w:hAnsi="Calibri" w:cs="Calibri"/>
            <w:lang w:val="en-US"/>
          </w:rPr>
          <w:t>Conclusion: Since the p-value is less than 0.05, we reject the null hypothesis. The intercept is statistically significant at a 5% level of significance.</w:t>
        </w:r>
      </w:ins>
    </w:p>
    <w:p w14:paraId="1034EAE5" w14:textId="77777777" w:rsidR="00505A91" w:rsidRPr="00CB5B68" w:rsidRDefault="00505A91">
      <w:pPr>
        <w:pStyle w:val="ListParagraph"/>
        <w:numPr>
          <w:ilvl w:val="0"/>
          <w:numId w:val="29"/>
        </w:numPr>
        <w:spacing w:line="360" w:lineRule="auto"/>
        <w:rPr>
          <w:ins w:id="1274" w:author="Andrea Plunkett" w:date="2024-07-26T19:18:00Z" w16du:dateUtc="2024-07-27T02:18:00Z"/>
          <w:rFonts w:ascii="Calibri" w:hAnsi="Calibri" w:cs="Calibri"/>
          <w:lang w:val="en-US"/>
        </w:rPr>
        <w:pPrChange w:id="1275" w:author="Andrea Plunkett" w:date="2024-07-26T19:18:00Z" w16du:dateUtc="2024-07-27T02:18:00Z">
          <w:pPr>
            <w:pStyle w:val="ListParagraph"/>
            <w:numPr>
              <w:numId w:val="29"/>
            </w:numPr>
            <w:ind w:hanging="360"/>
          </w:pPr>
        </w:pPrChange>
      </w:pPr>
      <w:ins w:id="1276" w:author="Andrea Plunkett" w:date="2024-07-26T19:18:00Z" w16du:dateUtc="2024-07-27T02:18:00Z">
        <w:r>
          <w:rPr>
            <w:rFonts w:ascii="Calibri" w:hAnsi="Calibri" w:cs="Calibri"/>
            <w:lang w:val="en-US"/>
          </w:rPr>
          <w:t>school_rating</w:t>
        </w:r>
        <w:r w:rsidRPr="00CB5B68">
          <w:rPr>
            <w:rFonts w:ascii="Calibri" w:hAnsi="Calibri" w:cs="Calibri"/>
            <w:lang w:val="en-US"/>
          </w:rPr>
          <w:t>:</w:t>
        </w:r>
      </w:ins>
    </w:p>
    <w:p w14:paraId="592409D0" w14:textId="77777777" w:rsidR="00505A91" w:rsidRPr="00CB5B68" w:rsidRDefault="00505A91">
      <w:pPr>
        <w:pStyle w:val="ListParagraph"/>
        <w:numPr>
          <w:ilvl w:val="0"/>
          <w:numId w:val="31"/>
        </w:numPr>
        <w:spacing w:line="360" w:lineRule="auto"/>
        <w:rPr>
          <w:ins w:id="1277" w:author="Andrea Plunkett" w:date="2024-07-26T19:18:00Z" w16du:dateUtc="2024-07-27T02:18:00Z"/>
          <w:rFonts w:ascii="Calibri" w:hAnsi="Calibri" w:cs="Calibri"/>
          <w:lang w:val="en-US"/>
        </w:rPr>
        <w:pPrChange w:id="1278" w:author="Andrea Plunkett" w:date="2024-07-26T19:18:00Z" w16du:dateUtc="2024-07-27T02:18:00Z">
          <w:pPr>
            <w:pStyle w:val="ListParagraph"/>
            <w:numPr>
              <w:numId w:val="31"/>
            </w:numPr>
            <w:ind w:hanging="360"/>
          </w:pPr>
        </w:pPrChange>
      </w:pPr>
      <w:ins w:id="1279" w:author="Andrea Plunkett" w:date="2024-07-26T19:18:00Z" w16du:dateUtc="2024-07-27T02:18:00Z">
        <w:r w:rsidRPr="00CB5B68">
          <w:rPr>
            <w:rFonts w:ascii="Calibri" w:hAnsi="Calibri" w:cs="Calibri"/>
            <w:lang w:val="en-US"/>
          </w:rPr>
          <w:t>Null Hypothesis (</w:t>
        </w:r>
      </w:ins>
      <m:oMath>
        <m:sSub>
          <m:sSubPr>
            <m:ctrlPr>
              <w:ins w:id="1280" w:author="Andrea Plunkett" w:date="2024-07-26T19:18:00Z" w16du:dateUtc="2024-07-27T02:18:00Z">
                <w:rPr>
                  <w:rFonts w:ascii="Cambria Math" w:hAnsi="Cambria Math" w:cs="Calibri"/>
                  <w:i/>
                </w:rPr>
              </w:ins>
            </m:ctrlPr>
          </m:sSubPr>
          <m:e>
            <m:r>
              <w:ins w:id="1281" w:author="Andrea Plunkett" w:date="2024-07-26T19:18:00Z" w16du:dateUtc="2024-07-27T02:18:00Z">
                <w:rPr>
                  <w:rFonts w:ascii="Cambria Math" w:hAnsi="Cambria Math" w:cs="Calibri"/>
                </w:rPr>
                <m:t>H</m:t>
              </w:ins>
            </m:r>
          </m:e>
          <m:sub>
            <m:r>
              <w:ins w:id="1282" w:author="Andrea Plunkett" w:date="2024-07-26T19:18:00Z" w16du:dateUtc="2024-07-27T02:18:00Z">
                <w:rPr>
                  <w:rFonts w:ascii="Cambria Math" w:hAnsi="Cambria Math" w:cs="Calibri"/>
                </w:rPr>
                <m:t xml:space="preserve">0 </m:t>
              </w:ins>
            </m:r>
          </m:sub>
        </m:sSub>
      </m:oMath>
      <w:ins w:id="1283" w:author="Andrea Plunkett" w:date="2024-07-26T19:18:00Z" w16du:dateUtc="2024-07-27T02:18:00Z">
        <w:r w:rsidRPr="00CB5B68">
          <w:rPr>
            <w:rFonts w:ascii="Calibri" w:hAnsi="Calibri" w:cs="Calibri"/>
            <w:lang w:val="en-US"/>
          </w:rPr>
          <w:t xml:space="preserve">): </w:t>
        </w:r>
      </w:ins>
      <m:oMath>
        <m:sSub>
          <m:sSubPr>
            <m:ctrlPr>
              <w:ins w:id="1284" w:author="Andrea Plunkett" w:date="2024-07-26T19:18:00Z" w16du:dateUtc="2024-07-27T02:18:00Z">
                <w:rPr>
                  <w:rFonts w:ascii="Cambria Math" w:hAnsi="Cambria Math" w:cs="Calibri"/>
                  <w:i/>
                  <w:color w:val="000000"/>
                </w:rPr>
              </w:ins>
            </m:ctrlPr>
          </m:sSubPr>
          <m:e>
            <m:r>
              <w:ins w:id="1285" w:author="Andrea Plunkett" w:date="2024-07-26T19:18:00Z" w16du:dateUtc="2024-07-27T02:18:00Z">
                <w:rPr>
                  <w:rFonts w:ascii="Cambria Math" w:hAnsi="Cambria Math" w:cs="Calibri"/>
                  <w:color w:val="000000"/>
                </w:rPr>
                <m:t>β</m:t>
              </w:ins>
            </m:r>
          </m:e>
          <m:sub>
            <m:r>
              <w:ins w:id="1286" w:author="Andrea Plunkett" w:date="2024-07-26T19:18:00Z" w16du:dateUtc="2024-07-27T02:18:00Z">
                <w:rPr>
                  <w:rFonts w:ascii="Cambria Math" w:hAnsi="Cambria Math" w:cs="Calibri"/>
                  <w:color w:val="000000"/>
                </w:rPr>
                <m:t>1</m:t>
              </w:ins>
            </m:r>
          </m:sub>
        </m:sSub>
      </m:oMath>
      <w:ins w:id="1287" w:author="Andrea Plunkett" w:date="2024-07-26T19:18:00Z" w16du:dateUtc="2024-07-27T02:18:00Z">
        <w:r w:rsidRPr="00CB5B68">
          <w:rPr>
            <w:rFonts w:ascii="Calibri" w:hAnsi="Calibri" w:cs="Calibri"/>
            <w:lang w:val="en-US"/>
          </w:rPr>
          <w:t xml:space="preserve"> = 0 (The school rating is not significant)</w:t>
        </w:r>
      </w:ins>
    </w:p>
    <w:p w14:paraId="56995A5C" w14:textId="77777777" w:rsidR="00505A91" w:rsidRPr="00CB5B68" w:rsidRDefault="00505A91">
      <w:pPr>
        <w:pStyle w:val="ListParagraph"/>
        <w:numPr>
          <w:ilvl w:val="0"/>
          <w:numId w:val="31"/>
        </w:numPr>
        <w:spacing w:line="360" w:lineRule="auto"/>
        <w:rPr>
          <w:ins w:id="1288" w:author="Andrea Plunkett" w:date="2024-07-26T19:18:00Z" w16du:dateUtc="2024-07-27T02:18:00Z"/>
          <w:rFonts w:ascii="Calibri" w:hAnsi="Calibri" w:cs="Calibri"/>
          <w:lang w:val="en-US"/>
        </w:rPr>
        <w:pPrChange w:id="1289" w:author="Andrea Plunkett" w:date="2024-07-26T19:18:00Z" w16du:dateUtc="2024-07-27T02:18:00Z">
          <w:pPr>
            <w:pStyle w:val="ListParagraph"/>
            <w:numPr>
              <w:numId w:val="31"/>
            </w:numPr>
            <w:ind w:hanging="360"/>
          </w:pPr>
        </w:pPrChange>
      </w:pPr>
      <w:ins w:id="1290" w:author="Andrea Plunkett" w:date="2024-07-26T19:18:00Z" w16du:dateUtc="2024-07-27T02:18:00Z">
        <w:r w:rsidRPr="00CB5B68">
          <w:rPr>
            <w:rFonts w:ascii="Calibri" w:hAnsi="Calibri" w:cs="Calibri"/>
            <w:lang w:val="en-US"/>
          </w:rPr>
          <w:t>Alternative Hypothesis (</w:t>
        </w:r>
      </w:ins>
      <m:oMath>
        <m:sSub>
          <m:sSubPr>
            <m:ctrlPr>
              <w:ins w:id="1291" w:author="Andrea Plunkett" w:date="2024-07-26T19:18:00Z" w16du:dateUtc="2024-07-27T02:18:00Z">
                <w:rPr>
                  <w:rFonts w:ascii="Cambria Math" w:hAnsi="Cambria Math" w:cs="Calibri"/>
                  <w:i/>
                  <w:color w:val="000000"/>
                </w:rPr>
              </w:ins>
            </m:ctrlPr>
          </m:sSubPr>
          <m:e>
            <m:r>
              <w:ins w:id="1292" w:author="Andrea Plunkett" w:date="2024-07-26T19:18:00Z" w16du:dateUtc="2024-07-27T02:18:00Z">
                <w:rPr>
                  <w:rFonts w:ascii="Cambria Math" w:hAnsi="Cambria Math" w:cs="Calibri"/>
                  <w:color w:val="000000"/>
                </w:rPr>
                <m:t>H</m:t>
              </w:ins>
            </m:r>
          </m:e>
          <m:sub>
            <m:r>
              <w:ins w:id="1293" w:author="Andrea Plunkett" w:date="2024-07-26T19:18:00Z" w16du:dateUtc="2024-07-27T02:18:00Z">
                <w:rPr>
                  <w:rFonts w:ascii="Cambria Math" w:hAnsi="Cambria Math" w:cs="Calibri"/>
                  <w:color w:val="000000"/>
                </w:rPr>
                <m:t>a</m:t>
              </w:ins>
            </m:r>
          </m:sub>
        </m:sSub>
      </m:oMath>
      <w:ins w:id="1294" w:author="Andrea Plunkett" w:date="2024-07-26T19:18:00Z" w16du:dateUtc="2024-07-27T02:18:00Z">
        <w:r w:rsidRPr="00CB5B68">
          <w:rPr>
            <w:rFonts w:ascii="Calibri" w:hAnsi="Calibri" w:cs="Calibri"/>
            <w:lang w:val="en-US"/>
          </w:rPr>
          <w:t xml:space="preserve">): </w:t>
        </w:r>
      </w:ins>
      <m:oMath>
        <m:sSub>
          <m:sSubPr>
            <m:ctrlPr>
              <w:ins w:id="1295" w:author="Andrea Plunkett" w:date="2024-07-26T19:18:00Z" w16du:dateUtc="2024-07-27T02:18:00Z">
                <w:rPr>
                  <w:rFonts w:ascii="Cambria Math" w:hAnsi="Cambria Math" w:cs="Calibri"/>
                  <w:i/>
                  <w:color w:val="000000"/>
                </w:rPr>
              </w:ins>
            </m:ctrlPr>
          </m:sSubPr>
          <m:e>
            <m:r>
              <w:ins w:id="1296" w:author="Andrea Plunkett" w:date="2024-07-26T19:18:00Z" w16du:dateUtc="2024-07-27T02:18:00Z">
                <w:rPr>
                  <w:rFonts w:ascii="Cambria Math" w:hAnsi="Cambria Math" w:cs="Calibri"/>
                  <w:color w:val="000000"/>
                </w:rPr>
                <m:t>β</m:t>
              </w:ins>
            </m:r>
          </m:e>
          <m:sub>
            <m:r>
              <w:ins w:id="1297" w:author="Andrea Plunkett" w:date="2024-07-26T19:18:00Z" w16du:dateUtc="2024-07-27T02:18:00Z">
                <w:rPr>
                  <w:rFonts w:ascii="Cambria Math" w:hAnsi="Cambria Math" w:cs="Calibri"/>
                  <w:color w:val="000000"/>
                </w:rPr>
                <m:t>1</m:t>
              </w:ins>
            </m:r>
          </m:sub>
        </m:sSub>
      </m:oMath>
      <w:ins w:id="1298" w:author="Andrea Plunkett" w:date="2024-07-26T19:18:00Z" w16du:dateUtc="2024-07-27T02:18:00Z">
        <w:r w:rsidRPr="00CB5B68">
          <w:rPr>
            <w:rFonts w:ascii="Calibri" w:hAnsi="Calibri" w:cs="Calibri"/>
            <w:lang w:val="en-US"/>
          </w:rPr>
          <w:t xml:space="preserve"> ≠ 0 (The school rating is significant)</w:t>
        </w:r>
      </w:ins>
    </w:p>
    <w:p w14:paraId="542C678B" w14:textId="77777777" w:rsidR="00505A91" w:rsidRPr="00CB5B68" w:rsidRDefault="00505A91">
      <w:pPr>
        <w:pStyle w:val="ListParagraph"/>
        <w:numPr>
          <w:ilvl w:val="0"/>
          <w:numId w:val="31"/>
        </w:numPr>
        <w:spacing w:line="360" w:lineRule="auto"/>
        <w:rPr>
          <w:ins w:id="1299" w:author="Andrea Plunkett" w:date="2024-07-26T19:18:00Z" w16du:dateUtc="2024-07-27T02:18:00Z"/>
          <w:rFonts w:ascii="Calibri" w:hAnsi="Calibri" w:cs="Calibri"/>
          <w:lang w:val="en-US"/>
        </w:rPr>
        <w:pPrChange w:id="1300" w:author="Andrea Plunkett" w:date="2024-07-26T19:18:00Z" w16du:dateUtc="2024-07-27T02:18:00Z">
          <w:pPr>
            <w:pStyle w:val="ListParagraph"/>
            <w:numPr>
              <w:numId w:val="31"/>
            </w:numPr>
            <w:ind w:hanging="360"/>
          </w:pPr>
        </w:pPrChange>
      </w:pPr>
      <w:ins w:id="1301" w:author="Andrea Plunkett" w:date="2024-07-26T19:18:00Z" w16du:dateUtc="2024-07-27T02:18:00Z">
        <w:r w:rsidRPr="00CB5B68">
          <w:rPr>
            <w:rFonts w:ascii="Calibri" w:hAnsi="Calibri" w:cs="Calibri"/>
            <w:lang w:val="en-US"/>
          </w:rPr>
          <w:t>P-value: 0.000406</w:t>
        </w:r>
      </w:ins>
    </w:p>
    <w:p w14:paraId="468D1D75" w14:textId="77777777" w:rsidR="00505A91" w:rsidRPr="00CB5B68" w:rsidRDefault="00505A91">
      <w:pPr>
        <w:pStyle w:val="ListParagraph"/>
        <w:numPr>
          <w:ilvl w:val="0"/>
          <w:numId w:val="31"/>
        </w:numPr>
        <w:spacing w:line="360" w:lineRule="auto"/>
        <w:rPr>
          <w:ins w:id="1302" w:author="Andrea Plunkett" w:date="2024-07-26T19:18:00Z" w16du:dateUtc="2024-07-27T02:18:00Z"/>
          <w:rFonts w:ascii="Calibri" w:hAnsi="Calibri" w:cs="Calibri"/>
          <w:lang w:val="en-US"/>
        </w:rPr>
        <w:pPrChange w:id="1303" w:author="Andrea Plunkett" w:date="2024-07-26T19:18:00Z" w16du:dateUtc="2024-07-27T02:18:00Z">
          <w:pPr>
            <w:pStyle w:val="ListParagraph"/>
            <w:numPr>
              <w:numId w:val="31"/>
            </w:numPr>
            <w:ind w:hanging="360"/>
          </w:pPr>
        </w:pPrChange>
      </w:pPr>
      <w:ins w:id="1304" w:author="Andrea Plunkett" w:date="2024-07-26T19:18:00Z" w16du:dateUtc="2024-07-27T02:18:00Z">
        <w:r w:rsidRPr="00CB5B68">
          <w:rPr>
            <w:rFonts w:ascii="Calibri" w:hAnsi="Calibri" w:cs="Calibri"/>
            <w:lang w:val="en-US"/>
          </w:rPr>
          <w:t>Conclusion: Since the p-value is less than 0.05, we reject the null hypothesis. The school rating is statistically significant at a 5% level of significance.</w:t>
        </w:r>
      </w:ins>
    </w:p>
    <w:p w14:paraId="2EAFE2CD" w14:textId="77777777" w:rsidR="00505A91" w:rsidRPr="00CB5B68" w:rsidRDefault="00505A91">
      <w:pPr>
        <w:pStyle w:val="ListParagraph"/>
        <w:numPr>
          <w:ilvl w:val="0"/>
          <w:numId w:val="29"/>
        </w:numPr>
        <w:spacing w:line="360" w:lineRule="auto"/>
        <w:rPr>
          <w:ins w:id="1305" w:author="Andrea Plunkett" w:date="2024-07-26T19:18:00Z" w16du:dateUtc="2024-07-27T02:18:00Z"/>
          <w:rFonts w:ascii="Calibri" w:hAnsi="Calibri" w:cs="Calibri"/>
          <w:lang w:val="en-US"/>
        </w:rPr>
        <w:pPrChange w:id="1306" w:author="Andrea Plunkett" w:date="2024-07-26T19:18:00Z" w16du:dateUtc="2024-07-27T02:18:00Z">
          <w:pPr>
            <w:pStyle w:val="ListParagraph"/>
            <w:numPr>
              <w:numId w:val="29"/>
            </w:numPr>
            <w:ind w:hanging="360"/>
          </w:pPr>
        </w:pPrChange>
      </w:pPr>
      <w:ins w:id="1307" w:author="Andrea Plunkett" w:date="2024-07-26T19:18:00Z" w16du:dateUtc="2024-07-27T02:18:00Z">
        <w:r w:rsidRPr="00CB5B68">
          <w:rPr>
            <w:rFonts w:ascii="Calibri" w:hAnsi="Calibri" w:cs="Calibri"/>
            <w:lang w:val="en-US"/>
          </w:rPr>
          <w:t>crime:</w:t>
        </w:r>
      </w:ins>
    </w:p>
    <w:p w14:paraId="2C9CAF63" w14:textId="77777777" w:rsidR="00505A91" w:rsidRPr="00CB5B68" w:rsidRDefault="00505A91">
      <w:pPr>
        <w:pStyle w:val="ListParagraph"/>
        <w:numPr>
          <w:ilvl w:val="0"/>
          <w:numId w:val="32"/>
        </w:numPr>
        <w:spacing w:line="360" w:lineRule="auto"/>
        <w:rPr>
          <w:ins w:id="1308" w:author="Andrea Plunkett" w:date="2024-07-26T19:18:00Z" w16du:dateUtc="2024-07-27T02:18:00Z"/>
          <w:rFonts w:ascii="Calibri" w:hAnsi="Calibri" w:cs="Calibri"/>
          <w:lang w:val="en-US"/>
        </w:rPr>
        <w:pPrChange w:id="1309" w:author="Andrea Plunkett" w:date="2024-07-26T19:18:00Z" w16du:dateUtc="2024-07-27T02:18:00Z">
          <w:pPr>
            <w:pStyle w:val="ListParagraph"/>
            <w:numPr>
              <w:numId w:val="32"/>
            </w:numPr>
            <w:ind w:hanging="360"/>
          </w:pPr>
        </w:pPrChange>
      </w:pPr>
      <w:ins w:id="1310" w:author="Andrea Plunkett" w:date="2024-07-26T19:18:00Z" w16du:dateUtc="2024-07-27T02:18:00Z">
        <w:r w:rsidRPr="00CB5B68">
          <w:rPr>
            <w:rFonts w:ascii="Calibri" w:hAnsi="Calibri" w:cs="Calibri"/>
            <w:lang w:val="en-US"/>
          </w:rPr>
          <w:t>Null Hypothesis (</w:t>
        </w:r>
      </w:ins>
      <m:oMath>
        <m:sSub>
          <m:sSubPr>
            <m:ctrlPr>
              <w:ins w:id="1311" w:author="Andrea Plunkett" w:date="2024-07-26T19:18:00Z" w16du:dateUtc="2024-07-27T02:18:00Z">
                <w:rPr>
                  <w:rFonts w:ascii="Cambria Math" w:hAnsi="Cambria Math" w:cs="Calibri"/>
                  <w:i/>
                </w:rPr>
              </w:ins>
            </m:ctrlPr>
          </m:sSubPr>
          <m:e>
            <m:r>
              <w:ins w:id="1312" w:author="Andrea Plunkett" w:date="2024-07-26T19:18:00Z" w16du:dateUtc="2024-07-27T02:18:00Z">
                <w:rPr>
                  <w:rFonts w:ascii="Cambria Math" w:hAnsi="Cambria Math" w:cs="Calibri"/>
                </w:rPr>
                <m:t>H</m:t>
              </w:ins>
            </m:r>
          </m:e>
          <m:sub>
            <m:r>
              <w:ins w:id="1313" w:author="Andrea Plunkett" w:date="2024-07-26T19:18:00Z" w16du:dateUtc="2024-07-27T02:18:00Z">
                <w:rPr>
                  <w:rFonts w:ascii="Cambria Math" w:hAnsi="Cambria Math" w:cs="Calibri"/>
                </w:rPr>
                <m:t xml:space="preserve">0 </m:t>
              </w:ins>
            </m:r>
          </m:sub>
        </m:sSub>
      </m:oMath>
      <w:ins w:id="1314" w:author="Andrea Plunkett" w:date="2024-07-26T19:18:00Z" w16du:dateUtc="2024-07-27T02:18:00Z">
        <w:r w:rsidRPr="00CB5B68">
          <w:rPr>
            <w:rFonts w:ascii="Calibri" w:hAnsi="Calibri" w:cs="Calibri"/>
            <w:lang w:val="en-US"/>
          </w:rPr>
          <w:t xml:space="preserve">): </w:t>
        </w:r>
      </w:ins>
      <m:oMath>
        <m:sSub>
          <m:sSubPr>
            <m:ctrlPr>
              <w:ins w:id="1315" w:author="Andrea Plunkett" w:date="2024-07-26T19:18:00Z" w16du:dateUtc="2024-07-27T02:18:00Z">
                <w:rPr>
                  <w:rFonts w:ascii="Cambria Math" w:hAnsi="Cambria Math" w:cs="Calibri"/>
                  <w:i/>
                  <w:color w:val="000000"/>
                </w:rPr>
              </w:ins>
            </m:ctrlPr>
          </m:sSubPr>
          <m:e>
            <m:r>
              <w:ins w:id="1316" w:author="Andrea Plunkett" w:date="2024-07-26T19:18:00Z" w16du:dateUtc="2024-07-27T02:18:00Z">
                <w:rPr>
                  <w:rFonts w:ascii="Cambria Math" w:hAnsi="Cambria Math" w:cs="Calibri"/>
                  <w:color w:val="000000"/>
                </w:rPr>
                <m:t>β</m:t>
              </w:ins>
            </m:r>
          </m:e>
          <m:sub>
            <m:r>
              <w:ins w:id="1317" w:author="Andrea Plunkett" w:date="2024-07-26T19:18:00Z" w16du:dateUtc="2024-07-27T02:18:00Z">
                <w:rPr>
                  <w:rFonts w:ascii="Cambria Math" w:hAnsi="Cambria Math" w:cs="Calibri"/>
                  <w:color w:val="000000"/>
                </w:rPr>
                <m:t>2</m:t>
              </w:ins>
            </m:r>
          </m:sub>
        </m:sSub>
      </m:oMath>
      <w:ins w:id="1318" w:author="Andrea Plunkett" w:date="2024-07-26T19:18:00Z" w16du:dateUtc="2024-07-27T02:18:00Z">
        <w:r w:rsidRPr="00CB5B68">
          <w:rPr>
            <w:rFonts w:ascii="Calibri" w:hAnsi="Calibri" w:cs="Calibri"/>
            <w:lang w:val="en-US"/>
          </w:rPr>
          <w:t xml:space="preserve"> = 0 (The crime rate is not significant)</w:t>
        </w:r>
      </w:ins>
    </w:p>
    <w:p w14:paraId="1201256F" w14:textId="77777777" w:rsidR="00505A91" w:rsidRPr="00CB5B68" w:rsidRDefault="00505A91">
      <w:pPr>
        <w:pStyle w:val="ListParagraph"/>
        <w:numPr>
          <w:ilvl w:val="0"/>
          <w:numId w:val="32"/>
        </w:numPr>
        <w:spacing w:line="360" w:lineRule="auto"/>
        <w:rPr>
          <w:ins w:id="1319" w:author="Andrea Plunkett" w:date="2024-07-26T19:18:00Z" w16du:dateUtc="2024-07-27T02:18:00Z"/>
          <w:rFonts w:ascii="Calibri" w:hAnsi="Calibri" w:cs="Calibri"/>
          <w:lang w:val="en-US"/>
        </w:rPr>
        <w:pPrChange w:id="1320" w:author="Andrea Plunkett" w:date="2024-07-26T19:18:00Z" w16du:dateUtc="2024-07-27T02:18:00Z">
          <w:pPr>
            <w:pStyle w:val="ListParagraph"/>
            <w:numPr>
              <w:numId w:val="32"/>
            </w:numPr>
            <w:ind w:hanging="360"/>
          </w:pPr>
        </w:pPrChange>
      </w:pPr>
      <w:ins w:id="1321" w:author="Andrea Plunkett" w:date="2024-07-26T19:18:00Z" w16du:dateUtc="2024-07-27T02:18:00Z">
        <w:r w:rsidRPr="00CB5B68">
          <w:rPr>
            <w:rFonts w:ascii="Calibri" w:hAnsi="Calibri" w:cs="Calibri"/>
            <w:lang w:val="en-US"/>
          </w:rPr>
          <w:t>Alternative Hypothesis (</w:t>
        </w:r>
      </w:ins>
      <m:oMath>
        <m:sSub>
          <m:sSubPr>
            <m:ctrlPr>
              <w:ins w:id="1322" w:author="Andrea Plunkett" w:date="2024-07-26T19:18:00Z" w16du:dateUtc="2024-07-27T02:18:00Z">
                <w:rPr>
                  <w:rFonts w:ascii="Cambria Math" w:hAnsi="Cambria Math" w:cs="Calibri"/>
                  <w:i/>
                  <w:color w:val="000000"/>
                </w:rPr>
              </w:ins>
            </m:ctrlPr>
          </m:sSubPr>
          <m:e>
            <m:r>
              <w:ins w:id="1323" w:author="Andrea Plunkett" w:date="2024-07-26T19:18:00Z" w16du:dateUtc="2024-07-27T02:18:00Z">
                <w:rPr>
                  <w:rFonts w:ascii="Cambria Math" w:hAnsi="Cambria Math" w:cs="Calibri"/>
                  <w:color w:val="000000"/>
                </w:rPr>
                <m:t>H</m:t>
              </w:ins>
            </m:r>
          </m:e>
          <m:sub>
            <m:r>
              <w:ins w:id="1324" w:author="Andrea Plunkett" w:date="2024-07-26T19:18:00Z" w16du:dateUtc="2024-07-27T02:18:00Z">
                <w:rPr>
                  <w:rFonts w:ascii="Cambria Math" w:hAnsi="Cambria Math" w:cs="Calibri"/>
                  <w:color w:val="000000"/>
                </w:rPr>
                <m:t>a</m:t>
              </w:ins>
            </m:r>
          </m:sub>
        </m:sSub>
      </m:oMath>
      <w:ins w:id="1325" w:author="Andrea Plunkett" w:date="2024-07-26T19:18:00Z" w16du:dateUtc="2024-07-27T02:18:00Z">
        <w:r w:rsidRPr="00CB5B68">
          <w:rPr>
            <w:rFonts w:ascii="Calibri" w:hAnsi="Calibri" w:cs="Calibri"/>
            <w:lang w:val="en-US"/>
          </w:rPr>
          <w:t xml:space="preserve">): </w:t>
        </w:r>
      </w:ins>
      <m:oMath>
        <m:sSub>
          <m:sSubPr>
            <m:ctrlPr>
              <w:ins w:id="1326" w:author="Andrea Plunkett" w:date="2024-07-26T19:18:00Z" w16du:dateUtc="2024-07-27T02:18:00Z">
                <w:rPr>
                  <w:rFonts w:ascii="Cambria Math" w:hAnsi="Cambria Math" w:cs="Calibri"/>
                  <w:i/>
                  <w:color w:val="000000"/>
                </w:rPr>
              </w:ins>
            </m:ctrlPr>
          </m:sSubPr>
          <m:e>
            <m:r>
              <w:ins w:id="1327" w:author="Andrea Plunkett" w:date="2024-07-26T19:18:00Z" w16du:dateUtc="2024-07-27T02:18:00Z">
                <w:rPr>
                  <w:rFonts w:ascii="Cambria Math" w:hAnsi="Cambria Math" w:cs="Calibri"/>
                  <w:color w:val="000000"/>
                </w:rPr>
                <m:t>β</m:t>
              </w:ins>
            </m:r>
          </m:e>
          <m:sub>
            <m:r>
              <w:ins w:id="1328" w:author="Andrea Plunkett" w:date="2024-07-26T19:18:00Z" w16du:dateUtc="2024-07-27T02:18:00Z">
                <w:rPr>
                  <w:rFonts w:ascii="Cambria Math" w:hAnsi="Cambria Math" w:cs="Calibri"/>
                  <w:color w:val="000000"/>
                </w:rPr>
                <m:t>2</m:t>
              </w:ins>
            </m:r>
          </m:sub>
        </m:sSub>
      </m:oMath>
      <w:ins w:id="1329" w:author="Andrea Plunkett" w:date="2024-07-26T19:18:00Z" w16du:dateUtc="2024-07-27T02:18:00Z">
        <w:r w:rsidRPr="00CB5B68">
          <w:rPr>
            <w:rFonts w:ascii="Calibri" w:hAnsi="Calibri" w:cs="Calibri"/>
            <w:lang w:val="en-US"/>
          </w:rPr>
          <w:t xml:space="preserve">  ≠ 0 (The crime rate is significant)</w:t>
        </w:r>
      </w:ins>
    </w:p>
    <w:p w14:paraId="5105DD34" w14:textId="77777777" w:rsidR="00505A91" w:rsidRPr="00CB5B68" w:rsidRDefault="00505A91">
      <w:pPr>
        <w:pStyle w:val="ListParagraph"/>
        <w:numPr>
          <w:ilvl w:val="0"/>
          <w:numId w:val="32"/>
        </w:numPr>
        <w:spacing w:line="360" w:lineRule="auto"/>
        <w:rPr>
          <w:ins w:id="1330" w:author="Andrea Plunkett" w:date="2024-07-26T19:18:00Z" w16du:dateUtc="2024-07-27T02:18:00Z"/>
          <w:rFonts w:ascii="Calibri" w:hAnsi="Calibri" w:cs="Calibri"/>
          <w:lang w:val="en-US"/>
        </w:rPr>
        <w:pPrChange w:id="1331" w:author="Andrea Plunkett" w:date="2024-07-26T19:18:00Z" w16du:dateUtc="2024-07-27T02:18:00Z">
          <w:pPr>
            <w:pStyle w:val="ListParagraph"/>
            <w:numPr>
              <w:numId w:val="32"/>
            </w:numPr>
            <w:ind w:hanging="360"/>
          </w:pPr>
        </w:pPrChange>
      </w:pPr>
      <w:ins w:id="1332" w:author="Andrea Plunkett" w:date="2024-07-26T19:18:00Z" w16du:dateUtc="2024-07-27T02:18:00Z">
        <w:r w:rsidRPr="00CB5B68">
          <w:rPr>
            <w:rFonts w:ascii="Calibri" w:hAnsi="Calibri" w:cs="Calibri"/>
            <w:lang w:val="en-US"/>
          </w:rPr>
          <w:t>P-value: 1.90e-09 (which is practically zero)</w:t>
        </w:r>
      </w:ins>
    </w:p>
    <w:p w14:paraId="6903F179" w14:textId="77777777" w:rsidR="00505A91" w:rsidRPr="00CB5B68" w:rsidRDefault="00505A91">
      <w:pPr>
        <w:pStyle w:val="ListParagraph"/>
        <w:numPr>
          <w:ilvl w:val="0"/>
          <w:numId w:val="32"/>
        </w:numPr>
        <w:spacing w:line="360" w:lineRule="auto"/>
        <w:rPr>
          <w:ins w:id="1333" w:author="Andrea Plunkett" w:date="2024-07-26T19:18:00Z" w16du:dateUtc="2024-07-27T02:18:00Z"/>
          <w:rFonts w:ascii="Calibri" w:hAnsi="Calibri" w:cs="Calibri"/>
          <w:lang w:val="en-US"/>
        </w:rPr>
        <w:pPrChange w:id="1334" w:author="Andrea Plunkett" w:date="2024-07-26T19:18:00Z" w16du:dateUtc="2024-07-27T02:18:00Z">
          <w:pPr>
            <w:pStyle w:val="ListParagraph"/>
            <w:numPr>
              <w:numId w:val="32"/>
            </w:numPr>
            <w:ind w:hanging="360"/>
          </w:pPr>
        </w:pPrChange>
      </w:pPr>
      <w:ins w:id="1335" w:author="Andrea Plunkett" w:date="2024-07-26T19:18:00Z" w16du:dateUtc="2024-07-27T02:18:00Z">
        <w:r w:rsidRPr="00CB5B68">
          <w:rPr>
            <w:rFonts w:ascii="Calibri" w:hAnsi="Calibri" w:cs="Calibri"/>
            <w:lang w:val="en-US"/>
          </w:rPr>
          <w:t>Conclusion: Since the p-value is less than 0.05, we reject the null hypothesis. The crime rate is statistically significant at a 5% level of significance.</w:t>
        </w:r>
      </w:ins>
    </w:p>
    <w:p w14:paraId="5753AA23" w14:textId="77777777" w:rsidR="00505A91" w:rsidRPr="008D6668" w:rsidRDefault="00505A91">
      <w:pPr>
        <w:pStyle w:val="ListParagraph"/>
        <w:numPr>
          <w:ilvl w:val="0"/>
          <w:numId w:val="29"/>
        </w:numPr>
        <w:spacing w:line="360" w:lineRule="auto"/>
        <w:rPr>
          <w:ins w:id="1336" w:author="Andrea Plunkett" w:date="2024-07-26T19:18:00Z" w16du:dateUtc="2024-07-27T02:18:00Z"/>
          <w:rFonts w:ascii="Calibri" w:hAnsi="Calibri" w:cs="Calibri"/>
          <w:lang w:val="en-US"/>
        </w:rPr>
        <w:pPrChange w:id="1337" w:author="Andrea Plunkett" w:date="2024-07-26T19:18:00Z" w16du:dateUtc="2024-07-27T02:18:00Z">
          <w:pPr>
            <w:pStyle w:val="ListParagraph"/>
            <w:numPr>
              <w:numId w:val="29"/>
            </w:numPr>
            <w:ind w:hanging="360"/>
          </w:pPr>
        </w:pPrChange>
      </w:pPr>
      <w:ins w:id="1338" w:author="Andrea Plunkett" w:date="2024-07-26T19:18:00Z" w16du:dateUtc="2024-07-27T02:18:00Z">
        <w:r>
          <w:rPr>
            <w:rFonts w:ascii="Calibri" w:hAnsi="Calibri" w:cs="Calibri"/>
            <w:lang w:val="en-US"/>
          </w:rPr>
          <w:t>school_rating</w:t>
        </w:r>
        <w:r w:rsidRPr="008D6668">
          <w:rPr>
            <w:rFonts w:ascii="Calibri" w:hAnsi="Calibri" w:cs="Calibri"/>
            <w:lang w:val="en-US"/>
          </w:rPr>
          <w:t xml:space="preserve"> </w:t>
        </w:r>
        <w:r>
          <w:rPr>
            <w:rFonts w:ascii="Calibri" w:hAnsi="Calibri" w:cs="Calibri"/>
            <w:lang w:val="en-US"/>
          </w:rPr>
          <w:t>s</w:t>
        </w:r>
        <w:r w:rsidRPr="008D6668">
          <w:rPr>
            <w:rFonts w:ascii="Calibri" w:hAnsi="Calibri" w:cs="Calibri"/>
            <w:lang w:val="en-US"/>
          </w:rPr>
          <w:t>quared:</w:t>
        </w:r>
      </w:ins>
    </w:p>
    <w:p w14:paraId="3FB2F23B" w14:textId="77777777" w:rsidR="00505A91" w:rsidRPr="008D6668" w:rsidRDefault="00505A91">
      <w:pPr>
        <w:pStyle w:val="ListParagraph"/>
        <w:numPr>
          <w:ilvl w:val="0"/>
          <w:numId w:val="33"/>
        </w:numPr>
        <w:spacing w:line="360" w:lineRule="auto"/>
        <w:rPr>
          <w:ins w:id="1339" w:author="Andrea Plunkett" w:date="2024-07-26T19:18:00Z" w16du:dateUtc="2024-07-27T02:18:00Z"/>
          <w:rFonts w:ascii="Calibri" w:hAnsi="Calibri" w:cs="Calibri"/>
          <w:lang w:val="en-US"/>
        </w:rPr>
        <w:pPrChange w:id="1340" w:author="Andrea Plunkett" w:date="2024-07-26T19:18:00Z" w16du:dateUtc="2024-07-27T02:18:00Z">
          <w:pPr>
            <w:pStyle w:val="ListParagraph"/>
            <w:numPr>
              <w:numId w:val="33"/>
            </w:numPr>
            <w:ind w:hanging="360"/>
          </w:pPr>
        </w:pPrChange>
      </w:pPr>
      <w:ins w:id="1341" w:author="Andrea Plunkett" w:date="2024-07-26T19:18:00Z" w16du:dateUtc="2024-07-27T02:18:00Z">
        <w:r w:rsidRPr="008D6668">
          <w:rPr>
            <w:rFonts w:ascii="Calibri" w:hAnsi="Calibri" w:cs="Calibri"/>
            <w:lang w:val="en-US"/>
          </w:rPr>
          <w:t>Null Hypothesis (</w:t>
        </w:r>
      </w:ins>
      <m:oMath>
        <m:sSub>
          <m:sSubPr>
            <m:ctrlPr>
              <w:ins w:id="1342" w:author="Andrea Plunkett" w:date="2024-07-26T19:18:00Z" w16du:dateUtc="2024-07-27T02:18:00Z">
                <w:rPr>
                  <w:rFonts w:ascii="Cambria Math" w:hAnsi="Cambria Math" w:cs="Calibri"/>
                  <w:i/>
                </w:rPr>
              </w:ins>
            </m:ctrlPr>
          </m:sSubPr>
          <m:e>
            <m:r>
              <w:ins w:id="1343" w:author="Andrea Plunkett" w:date="2024-07-26T19:18:00Z" w16du:dateUtc="2024-07-27T02:18:00Z">
                <w:rPr>
                  <w:rFonts w:ascii="Cambria Math" w:hAnsi="Cambria Math" w:cs="Calibri"/>
                </w:rPr>
                <m:t>H</m:t>
              </w:ins>
            </m:r>
          </m:e>
          <m:sub>
            <m:r>
              <w:ins w:id="1344" w:author="Andrea Plunkett" w:date="2024-07-26T19:18:00Z" w16du:dateUtc="2024-07-27T02:18:00Z">
                <w:rPr>
                  <w:rFonts w:ascii="Cambria Math" w:hAnsi="Cambria Math" w:cs="Calibri"/>
                </w:rPr>
                <m:t xml:space="preserve">0 </m:t>
              </w:ins>
            </m:r>
          </m:sub>
        </m:sSub>
      </m:oMath>
      <w:ins w:id="1345" w:author="Andrea Plunkett" w:date="2024-07-26T19:18:00Z" w16du:dateUtc="2024-07-27T02:18:00Z">
        <w:r w:rsidRPr="008D6668">
          <w:rPr>
            <w:rFonts w:ascii="Calibri" w:hAnsi="Calibri" w:cs="Calibri"/>
            <w:lang w:val="en-US"/>
          </w:rPr>
          <w:t xml:space="preserve">): </w:t>
        </w:r>
      </w:ins>
      <m:oMath>
        <m:sSub>
          <m:sSubPr>
            <m:ctrlPr>
              <w:ins w:id="1346" w:author="Andrea Plunkett" w:date="2024-07-26T19:18:00Z" w16du:dateUtc="2024-07-27T02:18:00Z">
                <w:rPr>
                  <w:rFonts w:ascii="Cambria Math" w:hAnsi="Cambria Math" w:cs="Calibri"/>
                  <w:i/>
                  <w:color w:val="000000"/>
                </w:rPr>
              </w:ins>
            </m:ctrlPr>
          </m:sSubPr>
          <m:e>
            <m:r>
              <w:ins w:id="1347" w:author="Andrea Plunkett" w:date="2024-07-26T19:18:00Z" w16du:dateUtc="2024-07-27T02:18:00Z">
                <w:rPr>
                  <w:rFonts w:ascii="Cambria Math" w:hAnsi="Cambria Math" w:cs="Calibri"/>
                  <w:color w:val="000000"/>
                </w:rPr>
                <m:t>β</m:t>
              </w:ins>
            </m:r>
          </m:e>
          <m:sub>
            <m:r>
              <w:ins w:id="1348" w:author="Andrea Plunkett" w:date="2024-07-26T19:18:00Z" w16du:dateUtc="2024-07-27T02:18:00Z">
                <w:rPr>
                  <w:rFonts w:ascii="Cambria Math" w:hAnsi="Cambria Math" w:cs="Calibri"/>
                  <w:color w:val="000000"/>
                </w:rPr>
                <m:t>3</m:t>
              </w:ins>
            </m:r>
          </m:sub>
        </m:sSub>
      </m:oMath>
      <w:ins w:id="1349" w:author="Andrea Plunkett" w:date="2024-07-26T19:18:00Z" w16du:dateUtc="2024-07-27T02:18:00Z">
        <w:r w:rsidRPr="008D6668">
          <w:rPr>
            <w:rFonts w:ascii="Calibri" w:hAnsi="Calibri" w:cs="Calibri"/>
            <w:lang w:val="en-US"/>
          </w:rPr>
          <w:t xml:space="preserve"> = 0 (The square of the school rating is not significant)</w:t>
        </w:r>
      </w:ins>
    </w:p>
    <w:p w14:paraId="4F03A264" w14:textId="77777777" w:rsidR="00505A91" w:rsidRPr="008D6668" w:rsidRDefault="00505A91">
      <w:pPr>
        <w:pStyle w:val="ListParagraph"/>
        <w:numPr>
          <w:ilvl w:val="0"/>
          <w:numId w:val="33"/>
        </w:numPr>
        <w:spacing w:line="360" w:lineRule="auto"/>
        <w:rPr>
          <w:ins w:id="1350" w:author="Andrea Plunkett" w:date="2024-07-26T19:18:00Z" w16du:dateUtc="2024-07-27T02:18:00Z"/>
          <w:rFonts w:ascii="Calibri" w:hAnsi="Calibri" w:cs="Calibri"/>
          <w:lang w:val="en-US"/>
        </w:rPr>
        <w:pPrChange w:id="1351" w:author="Andrea Plunkett" w:date="2024-07-26T19:18:00Z" w16du:dateUtc="2024-07-27T02:18:00Z">
          <w:pPr>
            <w:pStyle w:val="ListParagraph"/>
            <w:numPr>
              <w:numId w:val="33"/>
            </w:numPr>
            <w:ind w:hanging="360"/>
          </w:pPr>
        </w:pPrChange>
      </w:pPr>
      <w:ins w:id="1352" w:author="Andrea Plunkett" w:date="2024-07-26T19:18:00Z" w16du:dateUtc="2024-07-27T02:18:00Z">
        <w:r w:rsidRPr="008D6668">
          <w:rPr>
            <w:rFonts w:ascii="Calibri" w:hAnsi="Calibri" w:cs="Calibri"/>
            <w:lang w:val="en-US"/>
          </w:rPr>
          <w:t>Alternative Hypothesis (</w:t>
        </w:r>
      </w:ins>
      <m:oMath>
        <m:sSub>
          <m:sSubPr>
            <m:ctrlPr>
              <w:ins w:id="1353" w:author="Andrea Plunkett" w:date="2024-07-26T19:18:00Z" w16du:dateUtc="2024-07-27T02:18:00Z">
                <w:rPr>
                  <w:rFonts w:ascii="Cambria Math" w:hAnsi="Cambria Math" w:cs="Calibri"/>
                  <w:i/>
                  <w:color w:val="000000"/>
                </w:rPr>
              </w:ins>
            </m:ctrlPr>
          </m:sSubPr>
          <m:e>
            <m:r>
              <w:ins w:id="1354" w:author="Andrea Plunkett" w:date="2024-07-26T19:18:00Z" w16du:dateUtc="2024-07-27T02:18:00Z">
                <w:rPr>
                  <w:rFonts w:ascii="Cambria Math" w:hAnsi="Cambria Math" w:cs="Calibri"/>
                  <w:color w:val="000000"/>
                </w:rPr>
                <m:t>H</m:t>
              </w:ins>
            </m:r>
          </m:e>
          <m:sub>
            <m:r>
              <w:ins w:id="1355" w:author="Andrea Plunkett" w:date="2024-07-26T19:18:00Z" w16du:dateUtc="2024-07-27T02:18:00Z">
                <w:rPr>
                  <w:rFonts w:ascii="Cambria Math" w:hAnsi="Cambria Math" w:cs="Calibri"/>
                  <w:color w:val="000000"/>
                </w:rPr>
                <m:t>a</m:t>
              </w:ins>
            </m:r>
          </m:sub>
        </m:sSub>
      </m:oMath>
      <w:ins w:id="1356" w:author="Andrea Plunkett" w:date="2024-07-26T19:18:00Z" w16du:dateUtc="2024-07-27T02:18:00Z">
        <w:r w:rsidRPr="008D6668">
          <w:rPr>
            <w:rFonts w:ascii="Calibri" w:hAnsi="Calibri" w:cs="Calibri"/>
            <w:lang w:val="en-US"/>
          </w:rPr>
          <w:t xml:space="preserve">): </w:t>
        </w:r>
      </w:ins>
      <m:oMath>
        <m:sSub>
          <m:sSubPr>
            <m:ctrlPr>
              <w:ins w:id="1357" w:author="Andrea Plunkett" w:date="2024-07-26T19:18:00Z" w16du:dateUtc="2024-07-27T02:18:00Z">
                <w:rPr>
                  <w:rFonts w:ascii="Cambria Math" w:hAnsi="Cambria Math" w:cs="Calibri"/>
                  <w:i/>
                  <w:color w:val="000000"/>
                </w:rPr>
              </w:ins>
            </m:ctrlPr>
          </m:sSubPr>
          <m:e>
            <m:r>
              <w:ins w:id="1358" w:author="Andrea Plunkett" w:date="2024-07-26T19:18:00Z" w16du:dateUtc="2024-07-27T02:18:00Z">
                <w:rPr>
                  <w:rFonts w:ascii="Cambria Math" w:hAnsi="Cambria Math" w:cs="Calibri"/>
                  <w:color w:val="000000"/>
                </w:rPr>
                <m:t>β</m:t>
              </w:ins>
            </m:r>
          </m:e>
          <m:sub>
            <m:r>
              <w:ins w:id="1359" w:author="Andrea Plunkett" w:date="2024-07-26T19:18:00Z" w16du:dateUtc="2024-07-27T02:18:00Z">
                <w:rPr>
                  <w:rFonts w:ascii="Cambria Math" w:hAnsi="Cambria Math" w:cs="Calibri"/>
                  <w:color w:val="000000"/>
                </w:rPr>
                <m:t>3</m:t>
              </w:ins>
            </m:r>
          </m:sub>
        </m:sSub>
      </m:oMath>
      <w:ins w:id="1360" w:author="Andrea Plunkett" w:date="2024-07-26T19:18:00Z" w16du:dateUtc="2024-07-27T02:18:00Z">
        <w:r w:rsidRPr="008D6668">
          <w:rPr>
            <w:rFonts w:ascii="Calibri" w:hAnsi="Calibri" w:cs="Calibri"/>
            <w:lang w:val="en-US"/>
          </w:rPr>
          <w:t xml:space="preserve"> ≠ 0 (The square of the school rating is significant)</w:t>
        </w:r>
      </w:ins>
    </w:p>
    <w:p w14:paraId="5979B1D0" w14:textId="77777777" w:rsidR="00505A91" w:rsidRPr="008D6668" w:rsidRDefault="00505A91">
      <w:pPr>
        <w:pStyle w:val="ListParagraph"/>
        <w:numPr>
          <w:ilvl w:val="0"/>
          <w:numId w:val="33"/>
        </w:numPr>
        <w:spacing w:line="360" w:lineRule="auto"/>
        <w:rPr>
          <w:ins w:id="1361" w:author="Andrea Plunkett" w:date="2024-07-26T19:18:00Z" w16du:dateUtc="2024-07-27T02:18:00Z"/>
          <w:rFonts w:ascii="Calibri" w:hAnsi="Calibri" w:cs="Calibri"/>
          <w:lang w:val="en-US"/>
        </w:rPr>
        <w:pPrChange w:id="1362" w:author="Andrea Plunkett" w:date="2024-07-26T19:18:00Z" w16du:dateUtc="2024-07-27T02:18:00Z">
          <w:pPr>
            <w:pStyle w:val="ListParagraph"/>
            <w:numPr>
              <w:numId w:val="33"/>
            </w:numPr>
            <w:ind w:hanging="360"/>
          </w:pPr>
        </w:pPrChange>
      </w:pPr>
      <w:ins w:id="1363" w:author="Andrea Plunkett" w:date="2024-07-26T19:18:00Z" w16du:dateUtc="2024-07-27T02:18:00Z">
        <w:r w:rsidRPr="008D6668">
          <w:rPr>
            <w:rFonts w:ascii="Calibri" w:hAnsi="Calibri" w:cs="Calibri"/>
            <w:lang w:val="en-US"/>
          </w:rPr>
          <w:t>P-value: &lt; 2e-16 (which is practically zero)</w:t>
        </w:r>
      </w:ins>
    </w:p>
    <w:p w14:paraId="2CA77073" w14:textId="77777777" w:rsidR="00505A91" w:rsidRPr="008D6668" w:rsidRDefault="00505A91">
      <w:pPr>
        <w:pStyle w:val="ListParagraph"/>
        <w:numPr>
          <w:ilvl w:val="0"/>
          <w:numId w:val="33"/>
        </w:numPr>
        <w:spacing w:line="360" w:lineRule="auto"/>
        <w:rPr>
          <w:ins w:id="1364" w:author="Andrea Plunkett" w:date="2024-07-26T19:18:00Z" w16du:dateUtc="2024-07-27T02:18:00Z"/>
          <w:rFonts w:ascii="Calibri" w:hAnsi="Calibri" w:cs="Calibri"/>
          <w:lang w:val="en-US"/>
        </w:rPr>
        <w:pPrChange w:id="1365" w:author="Andrea Plunkett" w:date="2024-07-26T19:18:00Z" w16du:dateUtc="2024-07-27T02:18:00Z">
          <w:pPr>
            <w:pStyle w:val="ListParagraph"/>
            <w:numPr>
              <w:numId w:val="33"/>
            </w:numPr>
            <w:ind w:hanging="360"/>
          </w:pPr>
        </w:pPrChange>
      </w:pPr>
      <w:ins w:id="1366" w:author="Andrea Plunkett" w:date="2024-07-26T19:18:00Z" w16du:dateUtc="2024-07-27T02:18:00Z">
        <w:r w:rsidRPr="008D6668">
          <w:rPr>
            <w:rFonts w:ascii="Calibri" w:hAnsi="Calibri" w:cs="Calibri"/>
            <w:lang w:val="en-US"/>
          </w:rPr>
          <w:t>Conclusion: Since the p-value is less than 0.05, we reject the null hypothesis. The square of the school rating is statistically significant at a 5% level of significance.</w:t>
        </w:r>
      </w:ins>
    </w:p>
    <w:p w14:paraId="2E91B73B" w14:textId="77777777" w:rsidR="00505A91" w:rsidRPr="008D6668" w:rsidRDefault="00505A91">
      <w:pPr>
        <w:pStyle w:val="ListParagraph"/>
        <w:numPr>
          <w:ilvl w:val="0"/>
          <w:numId w:val="29"/>
        </w:numPr>
        <w:spacing w:line="360" w:lineRule="auto"/>
        <w:rPr>
          <w:ins w:id="1367" w:author="Andrea Plunkett" w:date="2024-07-26T19:18:00Z" w16du:dateUtc="2024-07-27T02:18:00Z"/>
          <w:rFonts w:ascii="Calibri" w:hAnsi="Calibri" w:cs="Calibri"/>
          <w:lang w:val="en-US"/>
        </w:rPr>
        <w:pPrChange w:id="1368" w:author="Andrea Plunkett" w:date="2024-07-26T19:18:00Z" w16du:dateUtc="2024-07-27T02:18:00Z">
          <w:pPr>
            <w:pStyle w:val="ListParagraph"/>
            <w:numPr>
              <w:numId w:val="29"/>
            </w:numPr>
            <w:ind w:hanging="360"/>
          </w:pPr>
        </w:pPrChange>
      </w:pPr>
      <w:ins w:id="1369" w:author="Andrea Plunkett" w:date="2024-07-26T19:18:00Z" w16du:dateUtc="2024-07-27T02:18:00Z">
        <w:r>
          <w:rPr>
            <w:rFonts w:ascii="Calibri" w:hAnsi="Calibri" w:cs="Calibri"/>
            <w:lang w:val="en-US"/>
          </w:rPr>
          <w:t>c</w:t>
        </w:r>
        <w:r w:rsidRPr="008D6668">
          <w:rPr>
            <w:rFonts w:ascii="Calibri" w:hAnsi="Calibri" w:cs="Calibri"/>
            <w:lang w:val="en-US"/>
          </w:rPr>
          <w:t>rime</w:t>
        </w:r>
        <w:r>
          <w:rPr>
            <w:rFonts w:ascii="Calibri" w:hAnsi="Calibri" w:cs="Calibri"/>
            <w:lang w:val="en-US"/>
          </w:rPr>
          <w:t xml:space="preserve"> </w:t>
        </w:r>
        <w:r w:rsidRPr="008D6668">
          <w:rPr>
            <w:rFonts w:ascii="Calibri" w:hAnsi="Calibri" w:cs="Calibri"/>
            <w:lang w:val="en-US"/>
          </w:rPr>
          <w:t>Squared:</w:t>
        </w:r>
      </w:ins>
    </w:p>
    <w:p w14:paraId="272F28E7" w14:textId="77777777" w:rsidR="00505A91" w:rsidRPr="008D6668" w:rsidRDefault="00505A91">
      <w:pPr>
        <w:pStyle w:val="ListParagraph"/>
        <w:numPr>
          <w:ilvl w:val="0"/>
          <w:numId w:val="34"/>
        </w:numPr>
        <w:spacing w:line="360" w:lineRule="auto"/>
        <w:rPr>
          <w:ins w:id="1370" w:author="Andrea Plunkett" w:date="2024-07-26T19:18:00Z" w16du:dateUtc="2024-07-27T02:18:00Z"/>
          <w:rFonts w:ascii="Calibri" w:hAnsi="Calibri" w:cs="Calibri"/>
          <w:lang w:val="en-US"/>
        </w:rPr>
        <w:pPrChange w:id="1371" w:author="Andrea Plunkett" w:date="2024-07-26T19:18:00Z" w16du:dateUtc="2024-07-27T02:18:00Z">
          <w:pPr>
            <w:pStyle w:val="ListParagraph"/>
            <w:numPr>
              <w:numId w:val="34"/>
            </w:numPr>
            <w:ind w:hanging="360"/>
          </w:pPr>
        </w:pPrChange>
      </w:pPr>
      <w:ins w:id="1372" w:author="Andrea Plunkett" w:date="2024-07-26T19:18:00Z" w16du:dateUtc="2024-07-27T02:18:00Z">
        <w:r w:rsidRPr="008D6668">
          <w:rPr>
            <w:rFonts w:ascii="Calibri" w:hAnsi="Calibri" w:cs="Calibri"/>
            <w:lang w:val="en-US"/>
          </w:rPr>
          <w:t xml:space="preserve">Null Hypothesis </w:t>
        </w:r>
      </w:ins>
      <m:oMath>
        <m:r>
          <w:ins w:id="1373" w:author="Andrea Plunkett" w:date="2024-07-26T19:18:00Z" w16du:dateUtc="2024-07-27T02:18:00Z">
            <w:rPr>
              <w:rFonts w:ascii="Cambria Math" w:hAnsi="Cambria Math" w:cs="Calibri"/>
              <w:lang w:val="en-US"/>
            </w:rPr>
            <m:t>(</m:t>
          </w:ins>
        </m:r>
        <m:sSub>
          <m:sSubPr>
            <m:ctrlPr>
              <w:ins w:id="1374" w:author="Andrea Plunkett" w:date="2024-07-26T19:18:00Z" w16du:dateUtc="2024-07-27T02:18:00Z">
                <w:rPr>
                  <w:rFonts w:ascii="Cambria Math" w:hAnsi="Cambria Math" w:cs="Calibri"/>
                  <w:i/>
                </w:rPr>
              </w:ins>
            </m:ctrlPr>
          </m:sSubPr>
          <m:e>
            <m:r>
              <w:ins w:id="1375" w:author="Andrea Plunkett" w:date="2024-07-26T19:18:00Z" w16du:dateUtc="2024-07-27T02:18:00Z">
                <w:rPr>
                  <w:rFonts w:ascii="Cambria Math" w:hAnsi="Cambria Math" w:cs="Calibri"/>
                </w:rPr>
                <m:t>H</m:t>
              </w:ins>
            </m:r>
          </m:e>
          <m:sub>
            <m:r>
              <w:ins w:id="1376" w:author="Andrea Plunkett" w:date="2024-07-26T19:18:00Z" w16du:dateUtc="2024-07-27T02:18:00Z">
                <w:rPr>
                  <w:rFonts w:ascii="Cambria Math" w:hAnsi="Cambria Math" w:cs="Calibri"/>
                </w:rPr>
                <m:t xml:space="preserve">0 </m:t>
              </w:ins>
            </m:r>
          </m:sub>
        </m:sSub>
      </m:oMath>
      <w:ins w:id="1377" w:author="Andrea Plunkett" w:date="2024-07-26T19:18:00Z" w16du:dateUtc="2024-07-27T02:18:00Z">
        <w:r w:rsidRPr="008D6668">
          <w:rPr>
            <w:rFonts w:ascii="Calibri" w:hAnsi="Calibri" w:cs="Calibri"/>
            <w:lang w:val="en-US"/>
          </w:rPr>
          <w:t xml:space="preserve">): </w:t>
        </w:r>
      </w:ins>
      <m:oMath>
        <m:sSub>
          <m:sSubPr>
            <m:ctrlPr>
              <w:ins w:id="1378" w:author="Andrea Plunkett" w:date="2024-07-26T19:18:00Z" w16du:dateUtc="2024-07-27T02:18:00Z">
                <w:rPr>
                  <w:rFonts w:ascii="Cambria Math" w:hAnsi="Cambria Math" w:cs="Calibri"/>
                  <w:i/>
                  <w:color w:val="000000"/>
                </w:rPr>
              </w:ins>
            </m:ctrlPr>
          </m:sSubPr>
          <m:e>
            <m:r>
              <w:ins w:id="1379" w:author="Andrea Plunkett" w:date="2024-07-26T19:18:00Z" w16du:dateUtc="2024-07-27T02:18:00Z">
                <w:rPr>
                  <w:rFonts w:ascii="Cambria Math" w:hAnsi="Cambria Math" w:cs="Calibri"/>
                  <w:color w:val="000000"/>
                </w:rPr>
                <m:t>β</m:t>
              </w:ins>
            </m:r>
          </m:e>
          <m:sub>
            <m:r>
              <w:ins w:id="1380" w:author="Andrea Plunkett" w:date="2024-07-26T19:18:00Z" w16du:dateUtc="2024-07-27T02:18:00Z">
                <w:rPr>
                  <w:rFonts w:ascii="Cambria Math" w:hAnsi="Cambria Math" w:cs="Calibri"/>
                  <w:color w:val="000000"/>
                </w:rPr>
                <m:t>4</m:t>
              </w:ins>
            </m:r>
          </m:sub>
        </m:sSub>
      </m:oMath>
      <w:ins w:id="1381" w:author="Andrea Plunkett" w:date="2024-07-26T19:18:00Z" w16du:dateUtc="2024-07-27T02:18:00Z">
        <w:r w:rsidRPr="008D6668">
          <w:rPr>
            <w:rFonts w:ascii="Calibri" w:hAnsi="Calibri" w:cs="Calibri"/>
            <w:lang w:val="en-US"/>
          </w:rPr>
          <w:t xml:space="preserve"> = 0 (The square of the crime rate is not significant)</w:t>
        </w:r>
      </w:ins>
    </w:p>
    <w:p w14:paraId="5740F0EC" w14:textId="77777777" w:rsidR="00505A91" w:rsidRPr="008D6668" w:rsidRDefault="00505A91">
      <w:pPr>
        <w:pStyle w:val="ListParagraph"/>
        <w:numPr>
          <w:ilvl w:val="0"/>
          <w:numId w:val="34"/>
        </w:numPr>
        <w:spacing w:line="360" w:lineRule="auto"/>
        <w:rPr>
          <w:ins w:id="1382" w:author="Andrea Plunkett" w:date="2024-07-26T19:18:00Z" w16du:dateUtc="2024-07-27T02:18:00Z"/>
          <w:rFonts w:ascii="Calibri" w:hAnsi="Calibri" w:cs="Calibri"/>
          <w:lang w:val="en-US"/>
        </w:rPr>
        <w:pPrChange w:id="1383" w:author="Andrea Plunkett" w:date="2024-07-26T19:18:00Z" w16du:dateUtc="2024-07-27T02:18:00Z">
          <w:pPr>
            <w:pStyle w:val="ListParagraph"/>
            <w:numPr>
              <w:numId w:val="34"/>
            </w:numPr>
            <w:ind w:hanging="360"/>
          </w:pPr>
        </w:pPrChange>
      </w:pPr>
      <w:ins w:id="1384" w:author="Andrea Plunkett" w:date="2024-07-26T19:18:00Z" w16du:dateUtc="2024-07-27T02:18:00Z">
        <w:r w:rsidRPr="008D6668">
          <w:rPr>
            <w:rFonts w:ascii="Calibri" w:hAnsi="Calibri" w:cs="Calibri"/>
            <w:lang w:val="en-US"/>
          </w:rPr>
          <w:t>Alternative Hypothesis (</w:t>
        </w:r>
      </w:ins>
      <m:oMath>
        <m:sSub>
          <m:sSubPr>
            <m:ctrlPr>
              <w:ins w:id="1385" w:author="Andrea Plunkett" w:date="2024-07-26T19:18:00Z" w16du:dateUtc="2024-07-27T02:18:00Z">
                <w:rPr>
                  <w:rFonts w:ascii="Cambria Math" w:hAnsi="Cambria Math" w:cs="Calibri"/>
                  <w:i/>
                  <w:color w:val="000000"/>
                </w:rPr>
              </w:ins>
            </m:ctrlPr>
          </m:sSubPr>
          <m:e>
            <m:r>
              <w:ins w:id="1386" w:author="Andrea Plunkett" w:date="2024-07-26T19:18:00Z" w16du:dateUtc="2024-07-27T02:18:00Z">
                <w:rPr>
                  <w:rFonts w:ascii="Cambria Math" w:hAnsi="Cambria Math" w:cs="Calibri"/>
                  <w:color w:val="000000"/>
                </w:rPr>
                <m:t>H</m:t>
              </w:ins>
            </m:r>
          </m:e>
          <m:sub>
            <m:r>
              <w:ins w:id="1387" w:author="Andrea Plunkett" w:date="2024-07-26T19:18:00Z" w16du:dateUtc="2024-07-27T02:18:00Z">
                <w:rPr>
                  <w:rFonts w:ascii="Cambria Math" w:hAnsi="Cambria Math" w:cs="Calibri"/>
                  <w:color w:val="000000"/>
                </w:rPr>
                <m:t>a</m:t>
              </w:ins>
            </m:r>
          </m:sub>
        </m:sSub>
      </m:oMath>
      <w:ins w:id="1388" w:author="Andrea Plunkett" w:date="2024-07-26T19:18:00Z" w16du:dateUtc="2024-07-27T02:18:00Z">
        <w:r w:rsidRPr="008D6668">
          <w:rPr>
            <w:rFonts w:ascii="Calibri" w:hAnsi="Calibri" w:cs="Calibri"/>
            <w:lang w:val="en-US"/>
          </w:rPr>
          <w:t xml:space="preserve">): </w:t>
        </w:r>
      </w:ins>
      <m:oMath>
        <m:sSub>
          <m:sSubPr>
            <m:ctrlPr>
              <w:ins w:id="1389" w:author="Andrea Plunkett" w:date="2024-07-26T19:18:00Z" w16du:dateUtc="2024-07-27T02:18:00Z">
                <w:rPr>
                  <w:rFonts w:ascii="Cambria Math" w:hAnsi="Cambria Math" w:cs="Calibri"/>
                  <w:i/>
                  <w:color w:val="000000"/>
                </w:rPr>
              </w:ins>
            </m:ctrlPr>
          </m:sSubPr>
          <m:e>
            <m:r>
              <w:ins w:id="1390" w:author="Andrea Plunkett" w:date="2024-07-26T19:18:00Z" w16du:dateUtc="2024-07-27T02:18:00Z">
                <w:rPr>
                  <w:rFonts w:ascii="Cambria Math" w:hAnsi="Cambria Math" w:cs="Calibri"/>
                  <w:color w:val="000000"/>
                </w:rPr>
                <m:t>β</m:t>
              </w:ins>
            </m:r>
          </m:e>
          <m:sub>
            <m:r>
              <w:ins w:id="1391" w:author="Andrea Plunkett" w:date="2024-07-26T19:18:00Z" w16du:dateUtc="2024-07-27T02:18:00Z">
                <w:rPr>
                  <w:rFonts w:ascii="Cambria Math" w:hAnsi="Cambria Math" w:cs="Calibri"/>
                  <w:color w:val="000000"/>
                </w:rPr>
                <m:t>4</m:t>
              </w:ins>
            </m:r>
          </m:sub>
        </m:sSub>
      </m:oMath>
      <w:ins w:id="1392" w:author="Andrea Plunkett" w:date="2024-07-26T19:18:00Z" w16du:dateUtc="2024-07-27T02:18:00Z">
        <w:r w:rsidRPr="008D6668">
          <w:rPr>
            <w:rFonts w:ascii="Calibri" w:hAnsi="Calibri" w:cs="Calibri"/>
            <w:lang w:val="en-US"/>
          </w:rPr>
          <w:t xml:space="preserve"> ≠ 0 (The square of the crime rate is significant)</w:t>
        </w:r>
      </w:ins>
    </w:p>
    <w:p w14:paraId="716760C1" w14:textId="77777777" w:rsidR="00505A91" w:rsidRPr="008D6668" w:rsidRDefault="00505A91">
      <w:pPr>
        <w:pStyle w:val="ListParagraph"/>
        <w:numPr>
          <w:ilvl w:val="0"/>
          <w:numId w:val="34"/>
        </w:numPr>
        <w:spacing w:line="360" w:lineRule="auto"/>
        <w:rPr>
          <w:ins w:id="1393" w:author="Andrea Plunkett" w:date="2024-07-26T19:18:00Z" w16du:dateUtc="2024-07-27T02:18:00Z"/>
          <w:rFonts w:ascii="Calibri" w:hAnsi="Calibri" w:cs="Calibri"/>
          <w:lang w:val="en-US"/>
        </w:rPr>
        <w:pPrChange w:id="1394" w:author="Andrea Plunkett" w:date="2024-07-26T19:18:00Z" w16du:dateUtc="2024-07-27T02:18:00Z">
          <w:pPr>
            <w:pStyle w:val="ListParagraph"/>
            <w:numPr>
              <w:numId w:val="34"/>
            </w:numPr>
            <w:ind w:hanging="360"/>
          </w:pPr>
        </w:pPrChange>
      </w:pPr>
      <w:ins w:id="1395" w:author="Andrea Plunkett" w:date="2024-07-26T19:18:00Z" w16du:dateUtc="2024-07-27T02:18:00Z">
        <w:r w:rsidRPr="008D6668">
          <w:rPr>
            <w:rFonts w:ascii="Calibri" w:hAnsi="Calibri" w:cs="Calibri"/>
            <w:lang w:val="en-US"/>
          </w:rPr>
          <w:t>P-value: &lt; 2e-16 (which is practically zero)</w:t>
        </w:r>
      </w:ins>
    </w:p>
    <w:p w14:paraId="25F7AFD8" w14:textId="77777777" w:rsidR="00505A91" w:rsidRPr="008D6668" w:rsidRDefault="00505A91">
      <w:pPr>
        <w:pStyle w:val="ListParagraph"/>
        <w:numPr>
          <w:ilvl w:val="0"/>
          <w:numId w:val="34"/>
        </w:numPr>
        <w:spacing w:line="360" w:lineRule="auto"/>
        <w:rPr>
          <w:ins w:id="1396" w:author="Andrea Plunkett" w:date="2024-07-26T19:18:00Z" w16du:dateUtc="2024-07-27T02:18:00Z"/>
          <w:rFonts w:ascii="Calibri" w:hAnsi="Calibri" w:cs="Calibri"/>
          <w:lang w:val="en-US"/>
        </w:rPr>
        <w:pPrChange w:id="1397" w:author="Andrea Plunkett" w:date="2024-07-26T19:18:00Z" w16du:dateUtc="2024-07-27T02:18:00Z">
          <w:pPr>
            <w:pStyle w:val="ListParagraph"/>
            <w:numPr>
              <w:numId w:val="34"/>
            </w:numPr>
            <w:ind w:hanging="360"/>
          </w:pPr>
        </w:pPrChange>
      </w:pPr>
      <w:ins w:id="1398" w:author="Andrea Plunkett" w:date="2024-07-26T19:18:00Z" w16du:dateUtc="2024-07-27T02:18:00Z">
        <w:r w:rsidRPr="008D6668">
          <w:rPr>
            <w:rFonts w:ascii="Calibri" w:hAnsi="Calibri" w:cs="Calibri"/>
            <w:lang w:val="en-US"/>
          </w:rPr>
          <w:t>Conclusion: Since the p-value is less than 0.05, we reject the null hypothesis. The square of the crime rate is statistically significant at a 5% level of significance.</w:t>
        </w:r>
      </w:ins>
    </w:p>
    <w:p w14:paraId="2A21C251" w14:textId="77777777" w:rsidR="00505A91" w:rsidRPr="008D6668" w:rsidRDefault="00505A91">
      <w:pPr>
        <w:pStyle w:val="ListParagraph"/>
        <w:numPr>
          <w:ilvl w:val="0"/>
          <w:numId w:val="29"/>
        </w:numPr>
        <w:spacing w:line="360" w:lineRule="auto"/>
        <w:rPr>
          <w:ins w:id="1399" w:author="Andrea Plunkett" w:date="2024-07-26T19:18:00Z" w16du:dateUtc="2024-07-27T02:18:00Z"/>
          <w:rFonts w:ascii="Calibri" w:hAnsi="Calibri" w:cs="Calibri"/>
          <w:lang w:val="en-US"/>
        </w:rPr>
        <w:pPrChange w:id="1400" w:author="Andrea Plunkett" w:date="2024-07-26T19:18:00Z" w16du:dateUtc="2024-07-27T02:18:00Z">
          <w:pPr>
            <w:pStyle w:val="ListParagraph"/>
            <w:numPr>
              <w:numId w:val="29"/>
            </w:numPr>
            <w:ind w:hanging="360"/>
          </w:pPr>
        </w:pPrChange>
      </w:pPr>
      <w:ins w:id="1401" w:author="Andrea Plunkett" w:date="2024-07-26T19:18:00Z" w16du:dateUtc="2024-07-27T02:18:00Z">
        <w:r w:rsidRPr="008D6668">
          <w:rPr>
            <w:rFonts w:ascii="Calibri" w:hAnsi="Calibri" w:cs="Calibri"/>
            <w:lang w:val="en-US"/>
          </w:rPr>
          <w:t>Interaction Term (school_rating: crime):</w:t>
        </w:r>
      </w:ins>
    </w:p>
    <w:p w14:paraId="6C2876E3" w14:textId="77777777" w:rsidR="00505A91" w:rsidRPr="008D6668" w:rsidRDefault="00505A91">
      <w:pPr>
        <w:pStyle w:val="ListParagraph"/>
        <w:numPr>
          <w:ilvl w:val="0"/>
          <w:numId w:val="35"/>
        </w:numPr>
        <w:spacing w:line="360" w:lineRule="auto"/>
        <w:rPr>
          <w:ins w:id="1402" w:author="Andrea Plunkett" w:date="2024-07-26T19:18:00Z" w16du:dateUtc="2024-07-27T02:18:00Z"/>
          <w:rFonts w:ascii="Calibri" w:hAnsi="Calibri" w:cs="Calibri"/>
          <w:lang w:val="en-US"/>
        </w:rPr>
        <w:pPrChange w:id="1403" w:author="Andrea Plunkett" w:date="2024-07-26T19:18:00Z" w16du:dateUtc="2024-07-27T02:18:00Z">
          <w:pPr>
            <w:pStyle w:val="ListParagraph"/>
            <w:numPr>
              <w:numId w:val="35"/>
            </w:numPr>
            <w:ind w:hanging="360"/>
          </w:pPr>
        </w:pPrChange>
      </w:pPr>
      <w:ins w:id="1404" w:author="Andrea Plunkett" w:date="2024-07-26T19:18:00Z" w16du:dateUtc="2024-07-27T02:18:00Z">
        <w:r w:rsidRPr="008D6668">
          <w:rPr>
            <w:rFonts w:ascii="Calibri" w:hAnsi="Calibri" w:cs="Calibri"/>
            <w:lang w:val="en-US"/>
          </w:rPr>
          <w:lastRenderedPageBreak/>
          <w:t>Null Hypothesis (</w:t>
        </w:r>
      </w:ins>
      <m:oMath>
        <m:sSub>
          <m:sSubPr>
            <m:ctrlPr>
              <w:ins w:id="1405" w:author="Andrea Plunkett" w:date="2024-07-26T19:18:00Z" w16du:dateUtc="2024-07-27T02:18:00Z">
                <w:rPr>
                  <w:rFonts w:ascii="Cambria Math" w:hAnsi="Cambria Math" w:cs="Calibri"/>
                  <w:i/>
                </w:rPr>
              </w:ins>
            </m:ctrlPr>
          </m:sSubPr>
          <m:e>
            <m:r>
              <w:ins w:id="1406" w:author="Andrea Plunkett" w:date="2024-07-26T19:18:00Z" w16du:dateUtc="2024-07-27T02:18:00Z">
                <w:rPr>
                  <w:rFonts w:ascii="Cambria Math" w:hAnsi="Cambria Math" w:cs="Calibri"/>
                </w:rPr>
                <m:t>H</m:t>
              </w:ins>
            </m:r>
          </m:e>
          <m:sub>
            <m:r>
              <w:ins w:id="1407" w:author="Andrea Plunkett" w:date="2024-07-26T19:18:00Z" w16du:dateUtc="2024-07-27T02:18:00Z">
                <w:rPr>
                  <w:rFonts w:ascii="Cambria Math" w:hAnsi="Cambria Math" w:cs="Calibri"/>
                </w:rPr>
                <m:t xml:space="preserve">0 </m:t>
              </w:ins>
            </m:r>
          </m:sub>
        </m:sSub>
      </m:oMath>
      <w:ins w:id="1408" w:author="Andrea Plunkett" w:date="2024-07-26T19:18:00Z" w16du:dateUtc="2024-07-27T02:18:00Z">
        <w:r w:rsidRPr="008D6668">
          <w:rPr>
            <w:rFonts w:ascii="Calibri" w:hAnsi="Calibri" w:cs="Calibri"/>
            <w:lang w:val="en-US"/>
          </w:rPr>
          <w:t xml:space="preserve">): </w:t>
        </w:r>
      </w:ins>
      <m:oMath>
        <m:sSub>
          <m:sSubPr>
            <m:ctrlPr>
              <w:ins w:id="1409" w:author="Andrea Plunkett" w:date="2024-07-26T19:18:00Z" w16du:dateUtc="2024-07-27T02:18:00Z">
                <w:rPr>
                  <w:rFonts w:ascii="Cambria Math" w:hAnsi="Cambria Math" w:cs="Calibri"/>
                  <w:i/>
                  <w:color w:val="000000"/>
                </w:rPr>
              </w:ins>
            </m:ctrlPr>
          </m:sSubPr>
          <m:e>
            <m:r>
              <w:ins w:id="1410" w:author="Andrea Plunkett" w:date="2024-07-26T19:18:00Z" w16du:dateUtc="2024-07-27T02:18:00Z">
                <w:rPr>
                  <w:rFonts w:ascii="Cambria Math" w:hAnsi="Cambria Math" w:cs="Calibri"/>
                  <w:color w:val="000000"/>
                </w:rPr>
                <m:t>β</m:t>
              </w:ins>
            </m:r>
          </m:e>
          <m:sub>
            <m:r>
              <w:ins w:id="1411" w:author="Andrea Plunkett" w:date="2024-07-26T19:18:00Z" w16du:dateUtc="2024-07-27T02:18:00Z">
                <w:rPr>
                  <w:rFonts w:ascii="Cambria Math" w:hAnsi="Cambria Math" w:cs="Calibri"/>
                  <w:color w:val="000000"/>
                </w:rPr>
                <m:t>5</m:t>
              </w:ins>
            </m:r>
          </m:sub>
        </m:sSub>
      </m:oMath>
      <w:ins w:id="1412" w:author="Andrea Plunkett" w:date="2024-07-26T19:18:00Z" w16du:dateUtc="2024-07-27T02:18:00Z">
        <w:r w:rsidRPr="008D6668">
          <w:rPr>
            <w:rFonts w:ascii="Calibri" w:hAnsi="Calibri" w:cs="Calibri"/>
            <w:lang w:val="en-US"/>
          </w:rPr>
          <w:t xml:space="preserve"> = 0 (The interaction term is not significant)</w:t>
        </w:r>
      </w:ins>
    </w:p>
    <w:p w14:paraId="6765DE05" w14:textId="77777777" w:rsidR="00505A91" w:rsidRPr="008D6668" w:rsidRDefault="00505A91">
      <w:pPr>
        <w:pStyle w:val="ListParagraph"/>
        <w:numPr>
          <w:ilvl w:val="0"/>
          <w:numId w:val="35"/>
        </w:numPr>
        <w:spacing w:line="360" w:lineRule="auto"/>
        <w:rPr>
          <w:ins w:id="1413" w:author="Andrea Plunkett" w:date="2024-07-26T19:18:00Z" w16du:dateUtc="2024-07-27T02:18:00Z"/>
          <w:rFonts w:ascii="Calibri" w:hAnsi="Calibri" w:cs="Calibri"/>
          <w:lang w:val="en-US"/>
        </w:rPr>
        <w:pPrChange w:id="1414" w:author="Andrea Plunkett" w:date="2024-07-26T19:18:00Z" w16du:dateUtc="2024-07-27T02:18:00Z">
          <w:pPr>
            <w:pStyle w:val="ListParagraph"/>
            <w:numPr>
              <w:numId w:val="35"/>
            </w:numPr>
            <w:ind w:hanging="360"/>
          </w:pPr>
        </w:pPrChange>
      </w:pPr>
      <w:ins w:id="1415" w:author="Andrea Plunkett" w:date="2024-07-26T19:18:00Z" w16du:dateUtc="2024-07-27T02:18:00Z">
        <w:r w:rsidRPr="008D6668">
          <w:rPr>
            <w:rFonts w:ascii="Calibri" w:hAnsi="Calibri" w:cs="Calibri"/>
            <w:lang w:val="en-US"/>
          </w:rPr>
          <w:t>Alternative Hypothesis (</w:t>
        </w:r>
      </w:ins>
      <m:oMath>
        <m:sSub>
          <m:sSubPr>
            <m:ctrlPr>
              <w:ins w:id="1416" w:author="Andrea Plunkett" w:date="2024-07-26T19:18:00Z" w16du:dateUtc="2024-07-27T02:18:00Z">
                <w:rPr>
                  <w:rFonts w:ascii="Cambria Math" w:hAnsi="Cambria Math" w:cs="Calibri"/>
                  <w:i/>
                  <w:color w:val="000000"/>
                </w:rPr>
              </w:ins>
            </m:ctrlPr>
          </m:sSubPr>
          <m:e>
            <m:r>
              <w:ins w:id="1417" w:author="Andrea Plunkett" w:date="2024-07-26T19:18:00Z" w16du:dateUtc="2024-07-27T02:18:00Z">
                <w:rPr>
                  <w:rFonts w:ascii="Cambria Math" w:hAnsi="Cambria Math" w:cs="Calibri"/>
                  <w:color w:val="000000"/>
                </w:rPr>
                <m:t>H</m:t>
              </w:ins>
            </m:r>
          </m:e>
          <m:sub>
            <m:r>
              <w:ins w:id="1418" w:author="Andrea Plunkett" w:date="2024-07-26T19:18:00Z" w16du:dateUtc="2024-07-27T02:18:00Z">
                <w:rPr>
                  <w:rFonts w:ascii="Cambria Math" w:hAnsi="Cambria Math" w:cs="Calibri"/>
                  <w:color w:val="000000"/>
                </w:rPr>
                <m:t>a</m:t>
              </w:ins>
            </m:r>
          </m:sub>
        </m:sSub>
      </m:oMath>
      <w:ins w:id="1419" w:author="Andrea Plunkett" w:date="2024-07-26T19:18:00Z" w16du:dateUtc="2024-07-27T02:18:00Z">
        <w:r w:rsidRPr="008D6668">
          <w:rPr>
            <w:rFonts w:ascii="Calibri" w:hAnsi="Calibri" w:cs="Calibri"/>
            <w:lang w:val="en-US"/>
          </w:rPr>
          <w:t xml:space="preserve">): </w:t>
        </w:r>
      </w:ins>
      <m:oMath>
        <m:sSub>
          <m:sSubPr>
            <m:ctrlPr>
              <w:ins w:id="1420" w:author="Andrea Plunkett" w:date="2024-07-26T19:18:00Z" w16du:dateUtc="2024-07-27T02:18:00Z">
                <w:rPr>
                  <w:rFonts w:ascii="Cambria Math" w:hAnsi="Cambria Math" w:cs="Calibri"/>
                  <w:i/>
                  <w:color w:val="000000"/>
                </w:rPr>
              </w:ins>
            </m:ctrlPr>
          </m:sSubPr>
          <m:e>
            <m:r>
              <w:ins w:id="1421" w:author="Andrea Plunkett" w:date="2024-07-26T19:18:00Z" w16du:dateUtc="2024-07-27T02:18:00Z">
                <w:rPr>
                  <w:rFonts w:ascii="Cambria Math" w:hAnsi="Cambria Math" w:cs="Calibri"/>
                  <w:color w:val="000000"/>
                </w:rPr>
                <m:t>β</m:t>
              </w:ins>
            </m:r>
          </m:e>
          <m:sub>
            <m:r>
              <w:ins w:id="1422" w:author="Andrea Plunkett" w:date="2024-07-26T19:18:00Z" w16du:dateUtc="2024-07-27T02:18:00Z">
                <w:rPr>
                  <w:rFonts w:ascii="Cambria Math" w:hAnsi="Cambria Math" w:cs="Calibri"/>
                  <w:color w:val="000000"/>
                </w:rPr>
                <m:t>5</m:t>
              </w:ins>
            </m:r>
          </m:sub>
        </m:sSub>
      </m:oMath>
      <w:ins w:id="1423" w:author="Andrea Plunkett" w:date="2024-07-26T19:18:00Z" w16du:dateUtc="2024-07-27T02:18:00Z">
        <w:r w:rsidRPr="008D6668">
          <w:rPr>
            <w:rFonts w:ascii="Calibri" w:hAnsi="Calibri" w:cs="Calibri"/>
            <w:lang w:val="en-US"/>
          </w:rPr>
          <w:t xml:space="preserve"> ≠ 0 (The interaction term is significant)</w:t>
        </w:r>
      </w:ins>
    </w:p>
    <w:p w14:paraId="4A0353E3" w14:textId="77777777" w:rsidR="00505A91" w:rsidRPr="008D6668" w:rsidRDefault="00505A91">
      <w:pPr>
        <w:pStyle w:val="ListParagraph"/>
        <w:numPr>
          <w:ilvl w:val="0"/>
          <w:numId w:val="35"/>
        </w:numPr>
        <w:spacing w:line="360" w:lineRule="auto"/>
        <w:rPr>
          <w:ins w:id="1424" w:author="Andrea Plunkett" w:date="2024-07-26T19:18:00Z" w16du:dateUtc="2024-07-27T02:18:00Z"/>
          <w:rFonts w:ascii="Calibri" w:hAnsi="Calibri" w:cs="Calibri"/>
          <w:lang w:val="en-US"/>
        </w:rPr>
        <w:pPrChange w:id="1425" w:author="Andrea Plunkett" w:date="2024-07-26T19:18:00Z" w16du:dateUtc="2024-07-27T02:18:00Z">
          <w:pPr>
            <w:pStyle w:val="ListParagraph"/>
            <w:numPr>
              <w:numId w:val="35"/>
            </w:numPr>
            <w:ind w:hanging="360"/>
          </w:pPr>
        </w:pPrChange>
      </w:pPr>
      <w:ins w:id="1426" w:author="Andrea Plunkett" w:date="2024-07-26T19:18:00Z" w16du:dateUtc="2024-07-27T02:18:00Z">
        <w:r w:rsidRPr="008D6668">
          <w:rPr>
            <w:rFonts w:ascii="Calibri" w:hAnsi="Calibri" w:cs="Calibri"/>
            <w:lang w:val="en-US"/>
          </w:rPr>
          <w:t>P-value: 0.281513</w:t>
        </w:r>
      </w:ins>
    </w:p>
    <w:p w14:paraId="7CB5FEC8" w14:textId="77777777" w:rsidR="00505A91" w:rsidRPr="008D6668" w:rsidRDefault="00505A91">
      <w:pPr>
        <w:pStyle w:val="ListParagraph"/>
        <w:numPr>
          <w:ilvl w:val="0"/>
          <w:numId w:val="35"/>
        </w:numPr>
        <w:spacing w:line="360" w:lineRule="auto"/>
        <w:rPr>
          <w:ins w:id="1427" w:author="Andrea Plunkett" w:date="2024-07-26T19:18:00Z" w16du:dateUtc="2024-07-27T02:18:00Z"/>
          <w:rFonts w:ascii="Calibri" w:hAnsi="Calibri" w:cs="Calibri"/>
          <w:lang w:val="en-US"/>
        </w:rPr>
        <w:pPrChange w:id="1428" w:author="Andrea Plunkett" w:date="2024-07-26T19:18:00Z" w16du:dateUtc="2024-07-27T02:18:00Z">
          <w:pPr>
            <w:pStyle w:val="ListParagraph"/>
            <w:numPr>
              <w:numId w:val="35"/>
            </w:numPr>
            <w:ind w:hanging="360"/>
          </w:pPr>
        </w:pPrChange>
      </w:pPr>
      <w:ins w:id="1429" w:author="Andrea Plunkett" w:date="2024-07-26T19:18:00Z" w16du:dateUtc="2024-07-27T02:18:00Z">
        <w:r w:rsidRPr="008D6668">
          <w:rPr>
            <w:rFonts w:ascii="Calibri" w:hAnsi="Calibri" w:cs="Calibri"/>
            <w:lang w:val="en-US"/>
          </w:rPr>
          <w:t>Conclusion: Since the p-value is greater than 0.05, we fail to reject the null hypothesis. The interaction term is not statistically significant at a 5% level of significance.</w:t>
        </w:r>
      </w:ins>
    </w:p>
    <w:p w14:paraId="0985C0EF" w14:textId="20676DBA" w:rsidR="00F02164" w:rsidRPr="006C76C5" w:rsidDel="00D7328F" w:rsidRDefault="003966FD" w:rsidP="006C76C5">
      <w:pPr>
        <w:numPr>
          <w:ilvl w:val="0"/>
          <w:numId w:val="7"/>
        </w:numPr>
        <w:pBdr>
          <w:top w:val="nil"/>
          <w:left w:val="nil"/>
          <w:bottom w:val="nil"/>
          <w:right w:val="nil"/>
          <w:between w:val="nil"/>
        </w:pBdr>
        <w:suppressAutoHyphens/>
        <w:spacing w:line="240" w:lineRule="auto"/>
        <w:contextualSpacing/>
        <w:rPr>
          <w:del w:id="1430" w:author="Andrea Plunkett" w:date="2024-07-26T18:45:00Z" w16du:dateUtc="2024-07-27T01:45:00Z"/>
          <w:rFonts w:asciiTheme="majorHAnsi" w:eastAsia="Calibri" w:hAnsiTheme="majorHAnsi" w:cstheme="majorHAnsi"/>
          <w:i/>
          <w:color w:val="000000"/>
        </w:rPr>
      </w:pPr>
      <w:del w:id="1431" w:author="Andrea Plunkett" w:date="2024-07-26T18:45:00Z" w16du:dateUtc="2024-07-27T01:45:00Z">
        <w:r w:rsidRPr="006C76C5" w:rsidDel="00D7328F">
          <w:rPr>
            <w:rFonts w:asciiTheme="majorHAnsi" w:eastAsia="Calibri" w:hAnsiTheme="majorHAnsi" w:cstheme="majorHAnsi"/>
            <w:i/>
            <w:color w:val="000000"/>
          </w:rPr>
          <w:delText xml:space="preserve">Is the model significant at </w:delText>
        </w:r>
        <w:r w:rsidR="00132677" w:rsidRPr="006C76C5" w:rsidDel="00D7328F">
          <w:rPr>
            <w:rFonts w:asciiTheme="majorHAnsi" w:eastAsia="Calibri" w:hAnsiTheme="majorHAnsi" w:cstheme="majorHAnsi"/>
            <w:i/>
            <w:color w:val="000000"/>
          </w:rPr>
          <w:delText xml:space="preserve">a </w:delText>
        </w:r>
        <w:r w:rsidRPr="006C76C5" w:rsidDel="00D7328F">
          <w:rPr>
            <w:rFonts w:asciiTheme="majorHAnsi" w:eastAsia="Calibri" w:hAnsiTheme="majorHAnsi" w:cstheme="majorHAnsi"/>
            <w:i/>
            <w:color w:val="000000"/>
          </w:rPr>
          <w:delText>5% level of significance? Carry out the overall F-test by identifying the null hypothesis,</w:delText>
        </w:r>
        <w:r w:rsidR="00132677" w:rsidRPr="006C76C5" w:rsidDel="00D7328F">
          <w:rPr>
            <w:rFonts w:asciiTheme="majorHAnsi" w:eastAsia="Calibri" w:hAnsiTheme="majorHAnsi" w:cstheme="majorHAnsi"/>
            <w:i/>
            <w:color w:val="000000"/>
          </w:rPr>
          <w:delText xml:space="preserve"> the</w:delText>
        </w:r>
        <w:r w:rsidRPr="006C76C5" w:rsidDel="00D7328F">
          <w:rPr>
            <w:rFonts w:asciiTheme="majorHAnsi" w:eastAsia="Calibri" w:hAnsiTheme="majorHAnsi" w:cstheme="majorHAnsi"/>
            <w:i/>
            <w:color w:val="000000"/>
          </w:rPr>
          <w:delText xml:space="preserve"> alternative hypothesis, the P-value</w:delText>
        </w:r>
        <w:r w:rsidR="00132677" w:rsidRPr="006C76C5" w:rsidDel="00D7328F">
          <w:rPr>
            <w:rFonts w:asciiTheme="majorHAnsi" w:eastAsia="Calibri" w:hAnsiTheme="majorHAnsi" w:cstheme="majorHAnsi"/>
            <w:i/>
            <w:color w:val="000000"/>
          </w:rPr>
          <w:delText>,</w:delText>
        </w:r>
        <w:r w:rsidRPr="006C76C5" w:rsidDel="00D7328F">
          <w:rPr>
            <w:rFonts w:asciiTheme="majorHAnsi" w:eastAsia="Calibri" w:hAnsiTheme="majorHAnsi" w:cstheme="majorHAnsi"/>
            <w:i/>
            <w:color w:val="000000"/>
          </w:rPr>
          <w:delText xml:space="preserve"> and the conclusion of the test. </w:delText>
        </w:r>
      </w:del>
    </w:p>
    <w:p w14:paraId="6B473BAE" w14:textId="13FA9F24" w:rsidR="00F02164" w:rsidRPr="006C76C5" w:rsidDel="00D7328F" w:rsidRDefault="003966FD" w:rsidP="006C76C5">
      <w:pPr>
        <w:numPr>
          <w:ilvl w:val="0"/>
          <w:numId w:val="7"/>
        </w:numPr>
        <w:pBdr>
          <w:top w:val="nil"/>
          <w:left w:val="nil"/>
          <w:bottom w:val="nil"/>
          <w:right w:val="nil"/>
          <w:between w:val="nil"/>
        </w:pBdr>
        <w:suppressAutoHyphens/>
        <w:spacing w:line="240" w:lineRule="auto"/>
        <w:contextualSpacing/>
        <w:rPr>
          <w:del w:id="1432" w:author="Andrea Plunkett" w:date="2024-07-26T18:45:00Z" w16du:dateUtc="2024-07-27T01:45:00Z"/>
          <w:rFonts w:asciiTheme="majorHAnsi" w:eastAsia="Calibri" w:hAnsiTheme="majorHAnsi" w:cstheme="majorHAnsi"/>
          <w:i/>
          <w:color w:val="000000"/>
        </w:rPr>
      </w:pPr>
      <w:del w:id="1433" w:author="Andrea Plunkett" w:date="2024-07-26T18:45:00Z" w16du:dateUtc="2024-07-27T01:45:00Z">
        <w:r w:rsidRPr="006C76C5" w:rsidDel="00D7328F">
          <w:rPr>
            <w:rFonts w:asciiTheme="majorHAnsi" w:eastAsia="Calibri" w:hAnsiTheme="majorHAnsi" w:cstheme="majorHAnsi"/>
            <w:i/>
            <w:color w:val="000000"/>
          </w:rPr>
          <w:delText xml:space="preserve">Which terms are significant at </w:delText>
        </w:r>
        <w:r w:rsidR="00132677" w:rsidRPr="006C76C5" w:rsidDel="00D7328F">
          <w:rPr>
            <w:rFonts w:asciiTheme="majorHAnsi" w:eastAsia="Calibri" w:hAnsiTheme="majorHAnsi" w:cstheme="majorHAnsi"/>
            <w:i/>
            <w:color w:val="000000"/>
          </w:rPr>
          <w:delText xml:space="preserve">a </w:delText>
        </w:r>
        <w:r w:rsidRPr="006C76C5" w:rsidDel="00D7328F">
          <w:rPr>
            <w:rFonts w:asciiTheme="majorHAnsi" w:eastAsia="Calibri" w:hAnsiTheme="majorHAnsi" w:cstheme="majorHAnsi"/>
            <w:i/>
            <w:color w:val="000000"/>
          </w:rPr>
          <w:delText>5% level of significance? Carry out individual beta tests by identifying the null hypothesis,</w:delText>
        </w:r>
        <w:r w:rsidR="00132677" w:rsidRPr="006C76C5" w:rsidDel="00D7328F">
          <w:rPr>
            <w:rFonts w:asciiTheme="majorHAnsi" w:eastAsia="Calibri" w:hAnsiTheme="majorHAnsi" w:cstheme="majorHAnsi"/>
            <w:i/>
            <w:color w:val="000000"/>
          </w:rPr>
          <w:delText xml:space="preserve"> the</w:delText>
        </w:r>
        <w:r w:rsidRPr="006C76C5" w:rsidDel="00D7328F">
          <w:rPr>
            <w:rFonts w:asciiTheme="majorHAnsi" w:eastAsia="Calibri" w:hAnsiTheme="majorHAnsi" w:cstheme="majorHAnsi"/>
            <w:i/>
            <w:color w:val="000000"/>
          </w:rPr>
          <w:delText xml:space="preserve"> alternative hypothesis, the P-value</w:delText>
        </w:r>
        <w:r w:rsidR="00132677" w:rsidRPr="006C76C5" w:rsidDel="00D7328F">
          <w:rPr>
            <w:rFonts w:asciiTheme="majorHAnsi" w:eastAsia="Calibri" w:hAnsiTheme="majorHAnsi" w:cstheme="majorHAnsi"/>
            <w:i/>
            <w:color w:val="000000"/>
          </w:rPr>
          <w:delText>,</w:delText>
        </w:r>
        <w:r w:rsidRPr="006C76C5" w:rsidDel="00D7328F">
          <w:rPr>
            <w:rFonts w:asciiTheme="majorHAnsi" w:eastAsia="Calibri" w:hAnsiTheme="majorHAnsi" w:cstheme="majorHAnsi"/>
            <w:i/>
            <w:color w:val="000000"/>
          </w:rPr>
          <w:delText xml:space="preserve"> and the conclusion of each test.</w:delText>
        </w:r>
      </w:del>
    </w:p>
    <w:p w14:paraId="26C97E85" w14:textId="77777777" w:rsidR="00F02164" w:rsidRPr="006C76C5" w:rsidDel="00505A91" w:rsidRDefault="00F02164" w:rsidP="006C76C5">
      <w:pPr>
        <w:suppressAutoHyphens/>
        <w:spacing w:line="240" w:lineRule="auto"/>
        <w:contextualSpacing/>
        <w:rPr>
          <w:del w:id="1434" w:author="Andrea Plunkett" w:date="2024-07-26T19:18:00Z" w16du:dateUtc="2024-07-27T02:18:00Z"/>
          <w:rFonts w:asciiTheme="majorHAnsi" w:eastAsia="Calibri" w:hAnsiTheme="majorHAnsi" w:cstheme="majorHAnsi"/>
          <w:i/>
        </w:rPr>
      </w:pPr>
    </w:p>
    <w:p w14:paraId="1B0774FB" w14:textId="379E2AFC" w:rsidR="00F02164" w:rsidRPr="006C76C5" w:rsidDel="00C40A2A" w:rsidRDefault="003966FD" w:rsidP="006C76C5">
      <w:pPr>
        <w:suppressAutoHyphens/>
        <w:spacing w:line="240" w:lineRule="auto"/>
        <w:contextualSpacing/>
        <w:rPr>
          <w:del w:id="1435" w:author="Andrea Plunkett" w:date="2024-07-26T17:32:00Z" w16du:dateUtc="2024-07-27T00:32:00Z"/>
          <w:rFonts w:asciiTheme="majorHAnsi" w:eastAsia="Calibri" w:hAnsiTheme="majorHAnsi" w:cstheme="majorHAnsi"/>
          <w:b/>
        </w:rPr>
      </w:pPr>
      <w:del w:id="1436" w:author="Andrea Plunkett" w:date="2024-07-26T17:32:00Z" w16du:dateUtc="2024-07-27T00:32:00Z">
        <w:r w:rsidRPr="006C76C5" w:rsidDel="00C40A2A">
          <w:rPr>
            <w:rFonts w:asciiTheme="majorHAnsi" w:eastAsia="Calibri" w:hAnsiTheme="majorHAnsi" w:cstheme="majorHAnsi"/>
            <w:i/>
            <w:noProof/>
            <w:highlight w:val="yellow"/>
            <w:lang w:val="en-US"/>
          </w:rPr>
          <w:drawing>
            <wp:inline distT="114300" distB="114300" distL="114300" distR="114300" wp14:anchorId="4E541EBA" wp14:editId="0C2B9A3E">
              <wp:extent cx="215566" cy="190500"/>
              <wp:effectExtent l="0" t="0" r="0" b="0"/>
              <wp:docPr id="8"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6C76C5" w:rsidDel="00C40A2A">
          <w:rPr>
            <w:rFonts w:asciiTheme="majorHAnsi" w:eastAsia="Calibri" w:hAnsiTheme="majorHAnsi" w:cstheme="majorHAnsi"/>
            <w:i/>
            <w:highlight w:val="yellow"/>
          </w:rPr>
          <w:delText xml:space="preserve"> Answer the questions in a paragraph response. Remove all questions and this note before submitting! Do not include R code in your report. </w:delText>
        </w:r>
      </w:del>
    </w:p>
    <w:p w14:paraId="3E23B705" w14:textId="0E3B2A32" w:rsidR="00F02164" w:rsidDel="00505A91" w:rsidRDefault="00F02164" w:rsidP="006C76C5">
      <w:pPr>
        <w:suppressAutoHyphens/>
        <w:spacing w:line="240" w:lineRule="auto"/>
        <w:contextualSpacing/>
        <w:rPr>
          <w:del w:id="1437" w:author="Andrea Plunkett" w:date="2024-07-26T19:18:00Z" w16du:dateUtc="2024-07-27T02:18:00Z"/>
          <w:rFonts w:asciiTheme="majorHAnsi" w:eastAsia="Calibri" w:hAnsiTheme="majorHAnsi" w:cstheme="majorHAnsi"/>
          <w:i/>
        </w:rPr>
      </w:pPr>
    </w:p>
    <w:p w14:paraId="0ECE6F13" w14:textId="2087D424" w:rsidR="004E1BA7" w:rsidDel="00E3183D" w:rsidRDefault="004E1BA7" w:rsidP="006C76C5">
      <w:pPr>
        <w:suppressAutoHyphens/>
        <w:spacing w:line="240" w:lineRule="auto"/>
        <w:contextualSpacing/>
        <w:rPr>
          <w:del w:id="1438" w:author="Andrea Plunkett" w:date="2024-07-26T19:24:00Z" w16du:dateUtc="2024-07-27T02:24:00Z"/>
          <w:rFonts w:asciiTheme="majorHAnsi" w:eastAsia="Calibri" w:hAnsiTheme="majorHAnsi" w:cstheme="majorHAnsi"/>
          <w:i/>
        </w:rPr>
      </w:pPr>
    </w:p>
    <w:p w14:paraId="7BF511A3" w14:textId="5B2E4368" w:rsidR="00E3183D" w:rsidRDefault="00E3183D" w:rsidP="00E3183D">
      <w:pPr>
        <w:tabs>
          <w:tab w:val="left" w:pos="1020"/>
        </w:tabs>
        <w:rPr>
          <w:ins w:id="1439" w:author="Andrea Plunkett" w:date="2024-07-26T19:24:00Z" w16du:dateUtc="2024-07-27T02:24:00Z"/>
          <w:rFonts w:ascii="Calibri" w:hAnsi="Calibri" w:cs="Calibri"/>
        </w:rPr>
      </w:pPr>
    </w:p>
    <w:p w14:paraId="15E23150" w14:textId="19D8AD96" w:rsidR="004E1BA7" w:rsidRDefault="00E3183D">
      <w:pPr>
        <w:suppressAutoHyphens/>
        <w:spacing w:line="360" w:lineRule="auto"/>
        <w:contextualSpacing/>
        <w:rPr>
          <w:ins w:id="1440" w:author="Andrea Plunkett" w:date="2024-07-26T19:24:00Z" w16du:dateUtc="2024-07-27T02:24:00Z"/>
          <w:rFonts w:ascii="Calibri" w:hAnsi="Calibri" w:cs="Calibri"/>
        </w:rPr>
        <w:pPrChange w:id="1441" w:author="Andrea Plunkett" w:date="2024-07-26T19:24:00Z" w16du:dateUtc="2024-07-27T02:24:00Z">
          <w:pPr>
            <w:suppressAutoHyphens/>
            <w:spacing w:line="240" w:lineRule="auto"/>
            <w:contextualSpacing/>
          </w:pPr>
        </w:pPrChange>
      </w:pPr>
      <w:ins w:id="1442" w:author="Andrea Plunkett" w:date="2024-07-26T19:24:00Z" w16du:dateUtc="2024-07-27T02:24:00Z">
        <w:r>
          <w:rPr>
            <w:rFonts w:ascii="Calibri" w:hAnsi="Calibri" w:cs="Calibri"/>
          </w:rPr>
          <w:t xml:space="preserve">    </w:t>
        </w:r>
        <w:r w:rsidRPr="008D6668">
          <w:rPr>
            <w:rFonts w:ascii="Calibri" w:hAnsi="Calibri" w:cs="Calibri"/>
          </w:rPr>
          <w:t>In summary, the regression model was evaluated for statistical significance using individual beta tests for each coefficient. The intercept, school rating, crime rate, square of school rating, and square of crime rate were found to be statistically significant at a 5% level of significance, as their p-values were less than 0.05. This means these predictors have a significant effect on the price. However, the interaction term between school rating and crime rate was not statistically significant at a 5% level of significance, as its p-value was greater than 0.05.</w:t>
        </w:r>
      </w:ins>
    </w:p>
    <w:p w14:paraId="6A761CBD" w14:textId="77777777" w:rsidR="00E3183D" w:rsidRPr="006C76C5" w:rsidRDefault="00E3183D" w:rsidP="00E3183D">
      <w:pPr>
        <w:suppressAutoHyphens/>
        <w:spacing w:line="240" w:lineRule="auto"/>
        <w:contextualSpacing/>
        <w:rPr>
          <w:rFonts w:asciiTheme="majorHAnsi" w:eastAsia="Calibri" w:hAnsiTheme="majorHAnsi" w:cstheme="majorHAnsi"/>
          <w:i/>
        </w:rPr>
      </w:pPr>
    </w:p>
    <w:p w14:paraId="7B30FE40" w14:textId="77777777" w:rsidR="00F02164" w:rsidRPr="006C76C5" w:rsidRDefault="003966FD" w:rsidP="006C76C5">
      <w:pPr>
        <w:pStyle w:val="Heading3"/>
        <w:suppressAutoHyphens/>
        <w:contextualSpacing/>
      </w:pPr>
      <w:r w:rsidRPr="006C76C5">
        <w:t>Making Predictions Using Model</w:t>
      </w:r>
    </w:p>
    <w:p w14:paraId="2196C960"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648E3F72" w14:textId="77777777" w:rsidR="00B05B2E" w:rsidRDefault="00B05B2E" w:rsidP="00B05B2E">
      <w:pPr>
        <w:tabs>
          <w:tab w:val="left" w:pos="1020"/>
        </w:tabs>
        <w:rPr>
          <w:ins w:id="1443" w:author="Andrea Plunkett" w:date="2024-07-26T19:45:00Z" w16du:dateUtc="2024-07-27T02:45:00Z"/>
          <w:rFonts w:ascii="Calibri" w:eastAsia="Calibri" w:hAnsi="Calibri" w:cs="Calibri"/>
          <w:b/>
          <w:bCs/>
          <w:iCs/>
        </w:rPr>
      </w:pPr>
      <w:ins w:id="1444" w:author="Andrea Plunkett" w:date="2024-07-26T19:45:00Z" w16du:dateUtc="2024-07-27T02:45:00Z">
        <w:r w:rsidRPr="003A53BC">
          <w:rPr>
            <w:rFonts w:ascii="Calibri" w:eastAsia="Calibri" w:hAnsi="Calibri" w:cs="Calibri"/>
            <w:b/>
            <w:bCs/>
            <w:iCs/>
          </w:rPr>
          <w:t>Scenario 1</w:t>
        </w:r>
      </w:ins>
    </w:p>
    <w:p w14:paraId="4024DDCB" w14:textId="77777777" w:rsidR="00B05B2E" w:rsidRDefault="00B05B2E" w:rsidP="00B05B2E">
      <w:pPr>
        <w:tabs>
          <w:tab w:val="left" w:pos="1020"/>
        </w:tabs>
        <w:rPr>
          <w:ins w:id="1445" w:author="Andrea Plunkett" w:date="2024-07-26T19:45:00Z" w16du:dateUtc="2024-07-27T02:45:00Z"/>
          <w:rFonts w:ascii="Calibri" w:hAnsi="Calibri" w:cs="Calibri"/>
        </w:rPr>
      </w:pPr>
    </w:p>
    <w:p w14:paraId="615D855E" w14:textId="00E1370A" w:rsidR="00B05B2E" w:rsidRDefault="00B05B2E" w:rsidP="00B05B2E">
      <w:pPr>
        <w:tabs>
          <w:tab w:val="left" w:pos="1020"/>
        </w:tabs>
        <w:spacing w:line="360" w:lineRule="auto"/>
        <w:rPr>
          <w:ins w:id="1446" w:author="Andrea Plunkett" w:date="2024-07-26T19:45:00Z" w16du:dateUtc="2024-07-27T02:45:00Z"/>
          <w:rFonts w:asciiTheme="majorHAnsi" w:eastAsia="Calibri" w:hAnsiTheme="majorHAnsi" w:cstheme="majorHAnsi"/>
          <w:iCs/>
        </w:rPr>
      </w:pPr>
      <w:ins w:id="1447" w:author="Andrea Plunkett" w:date="2024-07-26T19:45:00Z" w16du:dateUtc="2024-07-27T02:45:00Z">
        <w:r>
          <w:rPr>
            <w:rFonts w:asciiTheme="majorHAnsi" w:eastAsia="Calibri" w:hAnsiTheme="majorHAnsi" w:cstheme="majorHAnsi"/>
            <w:iCs/>
          </w:rPr>
          <w:t xml:space="preserve">    </w:t>
        </w:r>
        <w:r w:rsidRPr="00521FF6">
          <w:rPr>
            <w:rFonts w:asciiTheme="majorHAnsi" w:eastAsia="Calibri" w:hAnsiTheme="majorHAnsi" w:cstheme="majorHAnsi"/>
            <w:iCs/>
          </w:rPr>
          <w:t>The predicted price for a home in an area with average school rating of 9.80 and a crime rate of 81.02 per 100,000 individuals</w:t>
        </w:r>
        <w:r>
          <w:rPr>
            <w:rFonts w:asciiTheme="majorHAnsi" w:eastAsia="Calibri" w:hAnsiTheme="majorHAnsi" w:cstheme="majorHAnsi"/>
            <w:iCs/>
          </w:rPr>
          <w:t xml:space="preserve"> is as follows:</w:t>
        </w:r>
      </w:ins>
    </w:p>
    <w:p w14:paraId="5BD25212" w14:textId="77777777" w:rsidR="00B05B2E" w:rsidRDefault="00B05B2E" w:rsidP="00B05B2E">
      <w:pPr>
        <w:spacing w:line="480" w:lineRule="auto"/>
        <w:jc w:val="center"/>
        <w:rPr>
          <w:ins w:id="1448" w:author="Andrea Plunkett" w:date="2024-07-26T19:45:00Z" w16du:dateUtc="2024-07-27T02:45:00Z"/>
          <w:rFonts w:ascii="Calibri" w:hAnsi="Calibri" w:cs="Calibri"/>
          <w:lang w:val="en-US"/>
        </w:rPr>
      </w:pPr>
      <w:ins w:id="1449" w:author="Andrea Plunkett" w:date="2024-07-26T19:45:00Z" w16du:dateUtc="2024-07-27T02:45:00Z">
        <w:r w:rsidRPr="00044AC6">
          <w:rPr>
            <w:rFonts w:ascii="Calibri" w:hAnsi="Calibri" w:cs="Calibri"/>
            <w:lang w:val="en-US"/>
          </w:rPr>
          <w:t>Price^=</w:t>
        </w:r>
        <w:r>
          <w:rPr>
            <w:rFonts w:ascii="Calibri" w:hAnsi="Calibri" w:cs="Calibri"/>
            <w:lang w:val="en-US"/>
          </w:rPr>
          <w:t xml:space="preserve"> </w:t>
        </w:r>
        <w:r w:rsidRPr="00044AC6">
          <w:rPr>
            <w:rFonts w:ascii="Calibri" w:hAnsi="Calibri" w:cs="Calibri"/>
            <w:lang w:val="en-US"/>
          </w:rPr>
          <w:t>733900</w:t>
        </w:r>
        <w:r>
          <w:rPr>
            <w:rFonts w:ascii="Calibri" w:hAnsi="Calibri" w:cs="Calibri"/>
            <w:lang w:val="en-US"/>
          </w:rPr>
          <w:t xml:space="preserve"> </w:t>
        </w:r>
        <w:r w:rsidRPr="00044AC6">
          <w:rPr>
            <w:rFonts w:ascii="Calibri" w:hAnsi="Calibri" w:cs="Calibri"/>
            <w:lang w:val="en-US"/>
          </w:rPr>
          <w:t>−</w:t>
        </w:r>
        <w:r>
          <w:rPr>
            <w:rFonts w:ascii="Calibri" w:hAnsi="Calibri" w:cs="Calibri"/>
            <w:lang w:val="en-US"/>
          </w:rPr>
          <w:t xml:space="preserve"> </w:t>
        </w:r>
        <w:r w:rsidRPr="00044AC6">
          <w:rPr>
            <w:rFonts w:ascii="Calibri" w:hAnsi="Calibri" w:cs="Calibri"/>
            <w:lang w:val="en-US"/>
          </w:rPr>
          <w:t>73750</w:t>
        </w:r>
        <w:r>
          <w:rPr>
            <w:rFonts w:ascii="Calibri" w:hAnsi="Calibri" w:cs="Calibri"/>
            <w:lang w:val="en-US"/>
          </w:rPr>
          <w:t xml:space="preserve"> *</w:t>
        </w:r>
        <w:r w:rsidRPr="00A94CEE">
          <w:rPr>
            <w:rFonts w:ascii="Calibri" w:hAnsi="Calibri" w:cs="Calibri"/>
            <w:lang w:val="en-US"/>
          </w:rPr>
          <w:t xml:space="preserve"> s</w:t>
        </w:r>
        <w:r w:rsidRPr="001E0CC8">
          <w:rPr>
            <w:rFonts w:ascii="Calibri" w:hAnsi="Calibri" w:cs="Calibri"/>
            <w:lang w:val="en-US"/>
          </w:rPr>
          <w:t>chool</w:t>
        </w:r>
        <w:r w:rsidRPr="00A94CEE">
          <w:rPr>
            <w:rFonts w:ascii="Calibri" w:hAnsi="Calibri" w:cs="Calibri"/>
            <w:lang w:val="en-US"/>
          </w:rPr>
          <w:t>_r</w:t>
        </w:r>
        <w:r w:rsidRPr="001E0CC8">
          <w:rPr>
            <w:rFonts w:ascii="Calibri" w:hAnsi="Calibri" w:cs="Calibri"/>
            <w:lang w:val="en-US"/>
          </w:rPr>
          <w:t>ating</w:t>
        </w:r>
        <w:r>
          <w:rPr>
            <w:rFonts w:ascii="Calibri" w:hAnsi="Calibri" w:cs="Calibri"/>
            <w:lang w:val="en-US"/>
          </w:rPr>
          <w:t xml:space="preserve">  </w:t>
        </w:r>
        <w:r w:rsidRPr="00044AC6">
          <w:rPr>
            <w:rFonts w:ascii="Calibri" w:hAnsi="Calibri" w:cs="Calibri"/>
            <w:lang w:val="en-US"/>
          </w:rPr>
          <w:t>−</w:t>
        </w:r>
        <w:r>
          <w:rPr>
            <w:rFonts w:ascii="Calibri" w:hAnsi="Calibri" w:cs="Calibri"/>
            <w:lang w:val="en-US"/>
          </w:rPr>
          <w:t xml:space="preserve"> </w:t>
        </w:r>
        <w:r w:rsidRPr="00044AC6">
          <w:rPr>
            <w:rFonts w:ascii="Calibri" w:hAnsi="Calibri" w:cs="Calibri"/>
            <w:lang w:val="en-US"/>
          </w:rPr>
          <w:t>3155</w:t>
        </w:r>
        <w:r>
          <w:rPr>
            <w:rFonts w:ascii="Calibri" w:hAnsi="Calibri" w:cs="Calibri"/>
            <w:lang w:val="en-US"/>
          </w:rPr>
          <w:t xml:space="preserve"> * </w:t>
        </w:r>
        <w:r w:rsidRPr="00A94CEE">
          <w:rPr>
            <w:rFonts w:ascii="Calibri" w:hAnsi="Calibri" w:cs="Calibri"/>
            <w:lang w:val="en-US"/>
          </w:rPr>
          <w:t>crime</w:t>
        </w:r>
        <w:r w:rsidRPr="00044AC6">
          <w:rPr>
            <w:rFonts w:ascii="Calibri" w:hAnsi="Calibri" w:cs="Calibri"/>
            <w:lang w:val="en-US"/>
          </w:rPr>
          <w:t xml:space="preserve"> +</w:t>
        </w:r>
        <w:r>
          <w:rPr>
            <w:rFonts w:ascii="Calibri" w:hAnsi="Calibri" w:cs="Calibri"/>
            <w:lang w:val="en-US"/>
          </w:rPr>
          <w:t xml:space="preserve"> </w:t>
        </w:r>
        <w:r w:rsidRPr="00044AC6">
          <w:rPr>
            <w:rFonts w:ascii="Calibri" w:hAnsi="Calibri" w:cs="Calibri"/>
            <w:lang w:val="en-US"/>
          </w:rPr>
          <w:t>11650</w:t>
        </w:r>
        <w:r>
          <w:rPr>
            <w:rFonts w:ascii="Calibri" w:hAnsi="Calibri" w:cs="Calibri"/>
            <w:lang w:val="en-US"/>
          </w:rPr>
          <w:t xml:space="preserve"> * </w:t>
        </w:r>
        <w:r w:rsidRPr="00A94CEE">
          <w:rPr>
            <w:rFonts w:ascii="Calibri" w:hAnsi="Calibri" w:cs="Calibri"/>
            <w:lang w:val="en-US"/>
          </w:rPr>
          <w:t>s</w:t>
        </w:r>
        <w:r w:rsidRPr="001E0CC8">
          <w:rPr>
            <w:rFonts w:ascii="Calibri" w:hAnsi="Calibri" w:cs="Calibri"/>
            <w:lang w:val="en-US"/>
          </w:rPr>
          <w:t>chool</w:t>
        </w:r>
        <w:r w:rsidRPr="00A94CEE">
          <w:rPr>
            <w:rFonts w:ascii="Calibri" w:hAnsi="Calibri" w:cs="Calibri"/>
            <w:lang w:val="en-US"/>
          </w:rPr>
          <w:t>_r</w:t>
        </w:r>
        <w:r w:rsidRPr="001E0CC8">
          <w:rPr>
            <w:rFonts w:ascii="Calibri" w:hAnsi="Calibri" w:cs="Calibri"/>
            <w:lang w:val="en-US"/>
          </w:rPr>
          <w:t>ating</w:t>
        </w:r>
        <w:r>
          <w:rPr>
            <w:rFonts w:ascii="Calibri" w:hAnsi="Calibri" w:cs="Calibri"/>
            <w:lang w:val="en-US"/>
          </w:rPr>
          <w:t xml:space="preserve">² </w:t>
        </w:r>
        <w:r w:rsidRPr="00044AC6">
          <w:rPr>
            <w:rFonts w:ascii="Calibri" w:hAnsi="Calibri" w:cs="Calibri"/>
            <w:lang w:val="en-US"/>
          </w:rPr>
          <w:t>+</w:t>
        </w:r>
        <w:r>
          <w:rPr>
            <w:rFonts w:ascii="Calibri" w:hAnsi="Calibri" w:cs="Calibri"/>
            <w:lang w:val="en-US"/>
          </w:rPr>
          <w:t xml:space="preserve"> </w:t>
        </w:r>
        <w:r w:rsidRPr="00044AC6">
          <w:rPr>
            <w:rFonts w:ascii="Calibri" w:hAnsi="Calibri" w:cs="Calibri"/>
            <w:lang w:val="en-US"/>
          </w:rPr>
          <w:t>6.377</w:t>
        </w:r>
        <w:r>
          <w:rPr>
            <w:rFonts w:ascii="Calibri" w:hAnsi="Calibri" w:cs="Calibri"/>
            <w:lang w:val="en-US"/>
          </w:rPr>
          <w:t xml:space="preserve"> * </w:t>
        </w:r>
        <w:r w:rsidRPr="00A94CEE">
          <w:rPr>
            <w:rFonts w:ascii="Calibri" w:hAnsi="Calibri" w:cs="Calibri"/>
            <w:lang w:val="en-US"/>
          </w:rPr>
          <w:t>crime</w:t>
        </w:r>
        <w:r>
          <w:rPr>
            <w:rFonts w:ascii="Calibri" w:hAnsi="Calibri" w:cs="Calibri"/>
            <w:lang w:val="en-US"/>
          </w:rPr>
          <w:t xml:space="preserve">² </w:t>
        </w:r>
        <w:r w:rsidRPr="00044AC6">
          <w:rPr>
            <w:rFonts w:ascii="Calibri" w:hAnsi="Calibri" w:cs="Calibri"/>
            <w:lang w:val="en-US"/>
          </w:rPr>
          <w:t>−</w:t>
        </w:r>
        <w:r>
          <w:rPr>
            <w:rFonts w:ascii="Calibri" w:hAnsi="Calibri" w:cs="Calibri"/>
            <w:lang w:val="en-US"/>
          </w:rPr>
          <w:t xml:space="preserve"> </w:t>
        </w:r>
        <w:r w:rsidRPr="00044AC6">
          <w:rPr>
            <w:rFonts w:ascii="Calibri" w:hAnsi="Calibri" w:cs="Calibri"/>
            <w:lang w:val="en-US"/>
          </w:rPr>
          <w:t>52.27</w:t>
        </w:r>
        <w:r>
          <w:rPr>
            <w:rFonts w:ascii="Calibri" w:hAnsi="Calibri" w:cs="Calibri"/>
            <w:lang w:val="en-US"/>
          </w:rPr>
          <w:t xml:space="preserve"> * </w:t>
        </w:r>
        <w:r w:rsidRPr="00A94CEE">
          <w:rPr>
            <w:rFonts w:ascii="Calibri" w:hAnsi="Calibri" w:cs="Calibri"/>
            <w:lang w:val="en-US"/>
          </w:rPr>
          <w:t>s</w:t>
        </w:r>
        <w:r w:rsidRPr="001E0CC8">
          <w:rPr>
            <w:rFonts w:ascii="Calibri" w:hAnsi="Calibri" w:cs="Calibri"/>
            <w:lang w:val="en-US"/>
          </w:rPr>
          <w:t>chool</w:t>
        </w:r>
        <w:r w:rsidRPr="00A94CEE">
          <w:rPr>
            <w:rFonts w:ascii="Calibri" w:hAnsi="Calibri" w:cs="Calibri"/>
            <w:lang w:val="en-US"/>
          </w:rPr>
          <w:t>_r</w:t>
        </w:r>
        <w:r w:rsidRPr="001E0CC8">
          <w:rPr>
            <w:rFonts w:ascii="Calibri" w:hAnsi="Calibri" w:cs="Calibri"/>
            <w:lang w:val="en-US"/>
          </w:rPr>
          <w:t>ating</w:t>
        </w:r>
        <w:r>
          <w:rPr>
            <w:rFonts w:ascii="Calibri" w:hAnsi="Calibri" w:cs="Calibri"/>
            <w:lang w:val="en-US"/>
          </w:rPr>
          <w:t xml:space="preserve">  * c</w:t>
        </w:r>
        <w:r w:rsidRPr="00044AC6">
          <w:rPr>
            <w:rFonts w:ascii="Calibri" w:hAnsi="Calibri" w:cs="Calibri"/>
            <w:lang w:val="en-US"/>
          </w:rPr>
          <w:t>rime</w:t>
        </w:r>
      </w:ins>
    </w:p>
    <w:p w14:paraId="2EA35E19" w14:textId="77777777" w:rsidR="00B05B2E" w:rsidRPr="00044AC6" w:rsidRDefault="00B05B2E" w:rsidP="00B05B2E">
      <w:pPr>
        <w:spacing w:line="480" w:lineRule="auto"/>
        <w:jc w:val="center"/>
        <w:rPr>
          <w:ins w:id="1450" w:author="Andrea Plunkett" w:date="2024-07-26T19:45:00Z" w16du:dateUtc="2024-07-27T02:45:00Z"/>
          <w:rFonts w:ascii="Calibri" w:hAnsi="Calibri" w:cs="Calibri"/>
          <w:lang w:val="en-US"/>
        </w:rPr>
      </w:pPr>
      <w:ins w:id="1451" w:author="Andrea Plunkett" w:date="2024-07-26T19:45:00Z" w16du:dateUtc="2024-07-27T02:45:00Z">
        <w:r w:rsidRPr="00044AC6">
          <w:rPr>
            <w:rFonts w:ascii="Calibri" w:hAnsi="Calibri" w:cs="Calibri"/>
            <w:lang w:val="en-US"/>
          </w:rPr>
          <w:t>Price^=</w:t>
        </w:r>
        <w:r>
          <w:rPr>
            <w:rFonts w:ascii="Calibri" w:hAnsi="Calibri" w:cs="Calibri"/>
            <w:lang w:val="en-US"/>
          </w:rPr>
          <w:t xml:space="preserve"> </w:t>
        </w:r>
        <w:r w:rsidRPr="00044AC6">
          <w:rPr>
            <w:rFonts w:ascii="Calibri" w:hAnsi="Calibri" w:cs="Calibri"/>
            <w:lang w:val="en-US"/>
          </w:rPr>
          <w:t>733900</w:t>
        </w:r>
        <w:r>
          <w:rPr>
            <w:rFonts w:ascii="Calibri" w:hAnsi="Calibri" w:cs="Calibri"/>
            <w:lang w:val="en-US"/>
          </w:rPr>
          <w:t xml:space="preserve"> – </w:t>
        </w:r>
        <w:r w:rsidRPr="00044AC6">
          <w:rPr>
            <w:rFonts w:ascii="Calibri" w:hAnsi="Calibri" w:cs="Calibri"/>
            <w:lang w:val="en-US"/>
          </w:rPr>
          <w:t>73750</w:t>
        </w:r>
        <w:r>
          <w:rPr>
            <w:rFonts w:ascii="Calibri" w:hAnsi="Calibri" w:cs="Calibri"/>
            <w:lang w:val="en-US"/>
          </w:rPr>
          <w:t xml:space="preserve"> * 9.80 -3155 * 81.02 +11650 * (9.80)² + 6.377 * (81.02)² - 52.27 * 9.80 *81.02</w:t>
        </w:r>
      </w:ins>
    </w:p>
    <w:p w14:paraId="4C5DAB97" w14:textId="77777777" w:rsidR="00B05B2E" w:rsidRPr="00537CA0" w:rsidRDefault="00B05B2E" w:rsidP="00B05B2E">
      <w:pPr>
        <w:spacing w:line="360" w:lineRule="auto"/>
        <w:rPr>
          <w:ins w:id="1452" w:author="Andrea Plunkett" w:date="2024-07-26T19:45:00Z" w16du:dateUtc="2024-07-27T02:45:00Z"/>
          <w:rFonts w:ascii="Calibri" w:hAnsi="Calibri" w:cs="Calibri"/>
        </w:rPr>
      </w:pPr>
      <w:ins w:id="1453" w:author="Andrea Plunkett" w:date="2024-07-26T19:45:00Z" w16du:dateUtc="2024-07-27T02:45:00Z">
        <w:r w:rsidRPr="00537CA0">
          <w:rPr>
            <w:rFonts w:ascii="Calibri" w:hAnsi="Calibri" w:cs="Calibri"/>
          </w:rPr>
          <w:t>The predicted price for a home in an area with an average school rating of 9.80 and a crime rate of 81.02 per 100,000 individuals is approximately $874,497.</w:t>
        </w:r>
      </w:ins>
    </w:p>
    <w:p w14:paraId="408C96C6" w14:textId="1AEF5334" w:rsidR="00B05B2E" w:rsidRPr="00537CA0" w:rsidRDefault="00B05B2E" w:rsidP="00B05B2E">
      <w:pPr>
        <w:spacing w:line="360" w:lineRule="auto"/>
        <w:rPr>
          <w:ins w:id="1454" w:author="Andrea Plunkett" w:date="2024-07-26T19:45:00Z" w16du:dateUtc="2024-07-27T02:45:00Z"/>
          <w:rFonts w:ascii="Calibri" w:hAnsi="Calibri" w:cs="Calibri"/>
        </w:rPr>
      </w:pPr>
      <w:ins w:id="1455" w:author="Andrea Plunkett" w:date="2024-07-26T19:45:00Z" w16du:dateUtc="2024-07-27T02:45:00Z">
        <w:r>
          <w:rPr>
            <w:rFonts w:ascii="Calibri" w:hAnsi="Calibri" w:cs="Calibri"/>
          </w:rPr>
          <w:t xml:space="preserve">    </w:t>
        </w:r>
        <w:r w:rsidRPr="00537CA0">
          <w:rPr>
            <w:rFonts w:ascii="Calibri" w:hAnsi="Calibri" w:cs="Calibri"/>
          </w:rPr>
          <w:t xml:space="preserve">The 90% prediction interval for this price is </w:t>
        </w:r>
        <w:r>
          <w:rPr>
            <w:rFonts w:ascii="Calibri" w:hAnsi="Calibri" w:cs="Calibri"/>
          </w:rPr>
          <w:t>(</w:t>
        </w:r>
        <w:r w:rsidRPr="00537CA0">
          <w:rPr>
            <w:rFonts w:ascii="Calibri" w:hAnsi="Calibri" w:cs="Calibri"/>
          </w:rPr>
          <w:t>$721,606.2</w:t>
        </w:r>
        <w:r>
          <w:rPr>
            <w:rFonts w:ascii="Calibri" w:hAnsi="Calibri" w:cs="Calibri"/>
          </w:rPr>
          <w:t>,</w:t>
        </w:r>
        <w:r w:rsidRPr="00537CA0">
          <w:rPr>
            <w:rFonts w:ascii="Calibri" w:hAnsi="Calibri" w:cs="Calibri"/>
          </w:rPr>
          <w:t xml:space="preserve"> $1,027,388</w:t>
        </w:r>
        <w:r>
          <w:rPr>
            <w:rFonts w:ascii="Calibri" w:hAnsi="Calibri" w:cs="Calibri"/>
          </w:rPr>
          <w:t>)</w:t>
        </w:r>
        <w:r w:rsidRPr="00537CA0">
          <w:rPr>
            <w:rFonts w:ascii="Calibri" w:hAnsi="Calibri" w:cs="Calibri"/>
          </w:rPr>
          <w:t>. This interval provides a range of values that would contain the future observed price of a home with a similar school rating and crime rate, with a confidence level of 90%.</w:t>
        </w:r>
      </w:ins>
    </w:p>
    <w:p w14:paraId="6C80F861" w14:textId="55222BEA" w:rsidR="00B05B2E" w:rsidRPr="00537CA0" w:rsidRDefault="00B05B2E" w:rsidP="00B05B2E">
      <w:pPr>
        <w:spacing w:line="360" w:lineRule="auto"/>
        <w:rPr>
          <w:ins w:id="1456" w:author="Andrea Plunkett" w:date="2024-07-26T19:45:00Z" w16du:dateUtc="2024-07-27T02:45:00Z"/>
          <w:rFonts w:ascii="Calibri" w:hAnsi="Calibri" w:cs="Calibri"/>
        </w:rPr>
      </w:pPr>
      <w:ins w:id="1457" w:author="Andrea Plunkett" w:date="2024-07-26T19:45:00Z" w16du:dateUtc="2024-07-27T02:45:00Z">
        <w:r>
          <w:rPr>
            <w:rFonts w:ascii="Calibri" w:hAnsi="Calibri" w:cs="Calibri"/>
          </w:rPr>
          <w:t xml:space="preserve">    </w:t>
        </w:r>
        <w:r w:rsidRPr="00537CA0">
          <w:rPr>
            <w:rFonts w:ascii="Calibri" w:hAnsi="Calibri" w:cs="Calibri"/>
          </w:rPr>
          <w:t xml:space="preserve">The 90% confidence interval for this price is </w:t>
        </w:r>
        <w:r>
          <w:rPr>
            <w:rFonts w:ascii="Calibri" w:hAnsi="Calibri" w:cs="Calibri"/>
          </w:rPr>
          <w:t>(</w:t>
        </w:r>
        <w:r w:rsidRPr="00537CA0">
          <w:rPr>
            <w:rFonts w:ascii="Calibri" w:hAnsi="Calibri" w:cs="Calibri"/>
          </w:rPr>
          <w:t>$863,681.4</w:t>
        </w:r>
        <w:r>
          <w:rPr>
            <w:rFonts w:ascii="Calibri" w:hAnsi="Calibri" w:cs="Calibri"/>
          </w:rPr>
          <w:t>,</w:t>
        </w:r>
        <w:r w:rsidRPr="00537CA0">
          <w:rPr>
            <w:rFonts w:ascii="Calibri" w:hAnsi="Calibri" w:cs="Calibri"/>
          </w:rPr>
          <w:t xml:space="preserve"> $885,312.7</w:t>
        </w:r>
        <w:r>
          <w:rPr>
            <w:rFonts w:ascii="Calibri" w:hAnsi="Calibri" w:cs="Calibri"/>
          </w:rPr>
          <w:t>)</w:t>
        </w:r>
        <w:r w:rsidRPr="00537CA0">
          <w:rPr>
            <w:rFonts w:ascii="Calibri" w:hAnsi="Calibri" w:cs="Calibri"/>
          </w:rPr>
          <w:t>. This interval provides a range of values that would contain the true average price of homes with a similar school rating and crime rate, with a confidence level of 90%.</w:t>
        </w:r>
      </w:ins>
    </w:p>
    <w:p w14:paraId="2AC581E6" w14:textId="6FE75B97" w:rsidR="00B05B2E" w:rsidRDefault="00B05B2E" w:rsidP="00B05B2E">
      <w:pPr>
        <w:spacing w:line="360" w:lineRule="auto"/>
        <w:rPr>
          <w:ins w:id="1458" w:author="Andrea Plunkett" w:date="2024-07-26T19:50:00Z" w16du:dateUtc="2024-07-27T02:50:00Z"/>
          <w:rFonts w:ascii="Calibri" w:hAnsi="Calibri" w:cs="Calibri"/>
        </w:rPr>
      </w:pPr>
      <w:ins w:id="1459" w:author="Andrea Plunkett" w:date="2024-07-26T19:46:00Z" w16du:dateUtc="2024-07-27T02:46:00Z">
        <w:r>
          <w:rPr>
            <w:rFonts w:ascii="Calibri" w:hAnsi="Calibri" w:cs="Calibri"/>
          </w:rPr>
          <w:t xml:space="preserve">    </w:t>
        </w:r>
      </w:ins>
      <w:ins w:id="1460" w:author="Andrea Plunkett" w:date="2024-07-26T19:45:00Z" w16du:dateUtc="2024-07-27T02:45:00Z">
        <w:r w:rsidRPr="00537CA0">
          <w:rPr>
            <w:rFonts w:ascii="Calibri" w:hAnsi="Calibri" w:cs="Calibri"/>
          </w:rPr>
          <w:t xml:space="preserve">In other words, </w:t>
        </w:r>
        <w:r>
          <w:rPr>
            <w:rFonts w:ascii="Calibri" w:hAnsi="Calibri" w:cs="Calibri"/>
          </w:rPr>
          <w:t>I am</w:t>
        </w:r>
        <w:r w:rsidRPr="00537CA0">
          <w:rPr>
            <w:rFonts w:ascii="Calibri" w:hAnsi="Calibri" w:cs="Calibri"/>
          </w:rPr>
          <w:t xml:space="preserve"> 90% confident that the true average price of homes with a school rating of 9.80 and a crime rate of 81.02 per 100,000 individuals lies between $863,681.4 and $885,312.7. Similarly, if </w:t>
        </w:r>
        <w:r>
          <w:rPr>
            <w:rFonts w:ascii="Calibri" w:hAnsi="Calibri" w:cs="Calibri"/>
          </w:rPr>
          <w:t xml:space="preserve">I </w:t>
        </w:r>
        <w:r w:rsidRPr="00537CA0">
          <w:rPr>
            <w:rFonts w:ascii="Calibri" w:hAnsi="Calibri" w:cs="Calibri"/>
          </w:rPr>
          <w:lastRenderedPageBreak/>
          <w:t xml:space="preserve">were to predict the price of a new home with the same school rating and crime rate, </w:t>
        </w:r>
        <w:r>
          <w:rPr>
            <w:rFonts w:ascii="Calibri" w:hAnsi="Calibri" w:cs="Calibri"/>
          </w:rPr>
          <w:t>I am</w:t>
        </w:r>
        <w:r w:rsidRPr="00537CA0">
          <w:rPr>
            <w:rFonts w:ascii="Calibri" w:hAnsi="Calibri" w:cs="Calibri"/>
          </w:rPr>
          <w:t xml:space="preserve"> 90% confident that its price would fall between $721,606.2 and $1,027,388.</w:t>
        </w:r>
      </w:ins>
    </w:p>
    <w:p w14:paraId="3ECA52A8" w14:textId="77777777" w:rsidR="00092B4B" w:rsidRPr="00537CA0" w:rsidRDefault="00092B4B" w:rsidP="00B05B2E">
      <w:pPr>
        <w:spacing w:line="360" w:lineRule="auto"/>
        <w:rPr>
          <w:ins w:id="1461" w:author="Andrea Plunkett" w:date="2024-07-26T19:45:00Z" w16du:dateUtc="2024-07-27T02:45:00Z"/>
          <w:rFonts w:ascii="Calibri" w:hAnsi="Calibri" w:cs="Calibri"/>
        </w:rPr>
      </w:pPr>
    </w:p>
    <w:p w14:paraId="3A7CCDD4" w14:textId="77777777" w:rsidR="00092B4B" w:rsidRDefault="00092B4B" w:rsidP="00092B4B">
      <w:pPr>
        <w:tabs>
          <w:tab w:val="left" w:pos="1020"/>
        </w:tabs>
        <w:rPr>
          <w:ins w:id="1462" w:author="Andrea Plunkett" w:date="2024-07-26T19:50:00Z" w16du:dateUtc="2024-07-27T02:50:00Z"/>
          <w:rFonts w:ascii="Calibri" w:eastAsia="Calibri" w:hAnsi="Calibri" w:cs="Calibri"/>
          <w:b/>
          <w:bCs/>
          <w:iCs/>
        </w:rPr>
      </w:pPr>
      <w:ins w:id="1463" w:author="Andrea Plunkett" w:date="2024-07-26T19:50:00Z" w16du:dateUtc="2024-07-27T02:50:00Z">
        <w:r w:rsidRPr="003A53BC">
          <w:rPr>
            <w:rFonts w:ascii="Calibri" w:eastAsia="Calibri" w:hAnsi="Calibri" w:cs="Calibri"/>
            <w:b/>
            <w:bCs/>
            <w:iCs/>
          </w:rPr>
          <w:t xml:space="preserve">Scenario </w:t>
        </w:r>
        <w:r>
          <w:rPr>
            <w:rFonts w:ascii="Calibri" w:eastAsia="Calibri" w:hAnsi="Calibri" w:cs="Calibri"/>
            <w:b/>
            <w:bCs/>
            <w:iCs/>
          </w:rPr>
          <w:t>2</w:t>
        </w:r>
      </w:ins>
    </w:p>
    <w:p w14:paraId="60F10AF7" w14:textId="77777777" w:rsidR="00092B4B" w:rsidRDefault="00092B4B" w:rsidP="00092B4B">
      <w:pPr>
        <w:tabs>
          <w:tab w:val="left" w:pos="1020"/>
        </w:tabs>
        <w:rPr>
          <w:ins w:id="1464" w:author="Andrea Plunkett" w:date="2024-07-26T19:50:00Z" w16du:dateUtc="2024-07-27T02:50:00Z"/>
          <w:rFonts w:ascii="Calibri" w:hAnsi="Calibri" w:cs="Calibri"/>
        </w:rPr>
      </w:pPr>
    </w:p>
    <w:p w14:paraId="1A3E947A" w14:textId="77777777" w:rsidR="00092B4B" w:rsidRPr="003E29B7" w:rsidRDefault="00092B4B" w:rsidP="00092B4B">
      <w:pPr>
        <w:tabs>
          <w:tab w:val="left" w:pos="1020"/>
        </w:tabs>
        <w:spacing w:line="360" w:lineRule="auto"/>
        <w:rPr>
          <w:ins w:id="1465" w:author="Andrea Plunkett" w:date="2024-07-26T19:50:00Z" w16du:dateUtc="2024-07-27T02:50:00Z"/>
          <w:rFonts w:ascii="Calibri" w:eastAsia="Calibri" w:hAnsi="Calibri" w:cs="Calibri"/>
          <w:iCs/>
        </w:rPr>
      </w:pPr>
      <w:ins w:id="1466" w:author="Andrea Plunkett" w:date="2024-07-26T19:50:00Z" w16du:dateUtc="2024-07-27T02:50:00Z">
        <w:r w:rsidRPr="003E29B7">
          <w:rPr>
            <w:rFonts w:ascii="Calibri" w:eastAsia="Calibri" w:hAnsi="Calibri" w:cs="Calibri"/>
            <w:iCs/>
          </w:rPr>
          <w:t>The predicted price for a home in an area with average school rating of 4.28 and a crime rate of 215.50 per 100,000 individuals is as follows:</w:t>
        </w:r>
      </w:ins>
    </w:p>
    <w:p w14:paraId="6DD2D1A0" w14:textId="77777777" w:rsidR="00092B4B" w:rsidRDefault="00092B4B" w:rsidP="00092B4B">
      <w:pPr>
        <w:spacing w:line="360" w:lineRule="auto"/>
        <w:jc w:val="center"/>
        <w:rPr>
          <w:ins w:id="1467" w:author="Andrea Plunkett" w:date="2024-07-26T19:50:00Z" w16du:dateUtc="2024-07-27T02:50:00Z"/>
          <w:rFonts w:ascii="Calibri" w:hAnsi="Calibri" w:cs="Calibri"/>
          <w:lang w:val="en-US"/>
        </w:rPr>
      </w:pPr>
      <w:ins w:id="1468" w:author="Andrea Plunkett" w:date="2024-07-26T19:50:00Z" w16du:dateUtc="2024-07-27T02:50:00Z">
        <w:r w:rsidRPr="00044AC6">
          <w:rPr>
            <w:rFonts w:ascii="Calibri" w:hAnsi="Calibri" w:cs="Calibri"/>
            <w:lang w:val="en-US"/>
          </w:rPr>
          <w:t>Price^=</w:t>
        </w:r>
        <w:r>
          <w:rPr>
            <w:rFonts w:ascii="Calibri" w:hAnsi="Calibri" w:cs="Calibri"/>
            <w:lang w:val="en-US"/>
          </w:rPr>
          <w:t xml:space="preserve"> </w:t>
        </w:r>
        <w:r w:rsidRPr="00044AC6">
          <w:rPr>
            <w:rFonts w:ascii="Calibri" w:hAnsi="Calibri" w:cs="Calibri"/>
            <w:lang w:val="en-US"/>
          </w:rPr>
          <w:t>733900</w:t>
        </w:r>
        <w:r>
          <w:rPr>
            <w:rFonts w:ascii="Calibri" w:hAnsi="Calibri" w:cs="Calibri"/>
            <w:lang w:val="en-US"/>
          </w:rPr>
          <w:t xml:space="preserve"> </w:t>
        </w:r>
        <w:r w:rsidRPr="00044AC6">
          <w:rPr>
            <w:rFonts w:ascii="Calibri" w:hAnsi="Calibri" w:cs="Calibri"/>
            <w:lang w:val="en-US"/>
          </w:rPr>
          <w:t>−</w:t>
        </w:r>
        <w:r>
          <w:rPr>
            <w:rFonts w:ascii="Calibri" w:hAnsi="Calibri" w:cs="Calibri"/>
            <w:lang w:val="en-US"/>
          </w:rPr>
          <w:t xml:space="preserve"> </w:t>
        </w:r>
        <w:r w:rsidRPr="00044AC6">
          <w:rPr>
            <w:rFonts w:ascii="Calibri" w:hAnsi="Calibri" w:cs="Calibri"/>
            <w:lang w:val="en-US"/>
          </w:rPr>
          <w:t>73750</w:t>
        </w:r>
        <w:r>
          <w:rPr>
            <w:rFonts w:ascii="Calibri" w:hAnsi="Calibri" w:cs="Calibri"/>
            <w:lang w:val="en-US"/>
          </w:rPr>
          <w:t xml:space="preserve"> *</w:t>
        </w:r>
        <w:r w:rsidRPr="00A94CEE">
          <w:rPr>
            <w:rFonts w:ascii="Calibri" w:hAnsi="Calibri" w:cs="Calibri"/>
            <w:lang w:val="en-US"/>
          </w:rPr>
          <w:t xml:space="preserve"> s</w:t>
        </w:r>
        <w:r w:rsidRPr="001E0CC8">
          <w:rPr>
            <w:rFonts w:ascii="Calibri" w:hAnsi="Calibri" w:cs="Calibri"/>
            <w:lang w:val="en-US"/>
          </w:rPr>
          <w:t>chool</w:t>
        </w:r>
        <w:r w:rsidRPr="00A94CEE">
          <w:rPr>
            <w:rFonts w:ascii="Calibri" w:hAnsi="Calibri" w:cs="Calibri"/>
            <w:lang w:val="en-US"/>
          </w:rPr>
          <w:t>_r</w:t>
        </w:r>
        <w:r w:rsidRPr="001E0CC8">
          <w:rPr>
            <w:rFonts w:ascii="Calibri" w:hAnsi="Calibri" w:cs="Calibri"/>
            <w:lang w:val="en-US"/>
          </w:rPr>
          <w:t>ating</w:t>
        </w:r>
        <w:r>
          <w:rPr>
            <w:rFonts w:ascii="Calibri" w:hAnsi="Calibri" w:cs="Calibri"/>
            <w:lang w:val="en-US"/>
          </w:rPr>
          <w:t xml:space="preserve">  </w:t>
        </w:r>
        <w:r w:rsidRPr="00044AC6">
          <w:rPr>
            <w:rFonts w:ascii="Calibri" w:hAnsi="Calibri" w:cs="Calibri"/>
            <w:lang w:val="en-US"/>
          </w:rPr>
          <w:t>−</w:t>
        </w:r>
        <w:r>
          <w:rPr>
            <w:rFonts w:ascii="Calibri" w:hAnsi="Calibri" w:cs="Calibri"/>
            <w:lang w:val="en-US"/>
          </w:rPr>
          <w:t xml:space="preserve"> </w:t>
        </w:r>
        <w:r w:rsidRPr="00044AC6">
          <w:rPr>
            <w:rFonts w:ascii="Calibri" w:hAnsi="Calibri" w:cs="Calibri"/>
            <w:lang w:val="en-US"/>
          </w:rPr>
          <w:t>3155</w:t>
        </w:r>
        <w:r>
          <w:rPr>
            <w:rFonts w:ascii="Calibri" w:hAnsi="Calibri" w:cs="Calibri"/>
            <w:lang w:val="en-US"/>
          </w:rPr>
          <w:t xml:space="preserve"> * </w:t>
        </w:r>
        <w:r w:rsidRPr="00A94CEE">
          <w:rPr>
            <w:rFonts w:ascii="Calibri" w:hAnsi="Calibri" w:cs="Calibri"/>
            <w:lang w:val="en-US"/>
          </w:rPr>
          <w:t>crime</w:t>
        </w:r>
        <w:r w:rsidRPr="00044AC6">
          <w:rPr>
            <w:rFonts w:ascii="Calibri" w:hAnsi="Calibri" w:cs="Calibri"/>
            <w:lang w:val="en-US"/>
          </w:rPr>
          <w:t xml:space="preserve"> +</w:t>
        </w:r>
        <w:r>
          <w:rPr>
            <w:rFonts w:ascii="Calibri" w:hAnsi="Calibri" w:cs="Calibri"/>
            <w:lang w:val="en-US"/>
          </w:rPr>
          <w:t xml:space="preserve"> </w:t>
        </w:r>
        <w:r w:rsidRPr="00044AC6">
          <w:rPr>
            <w:rFonts w:ascii="Calibri" w:hAnsi="Calibri" w:cs="Calibri"/>
            <w:lang w:val="en-US"/>
          </w:rPr>
          <w:t>11650</w:t>
        </w:r>
        <w:r>
          <w:rPr>
            <w:rFonts w:ascii="Calibri" w:hAnsi="Calibri" w:cs="Calibri"/>
            <w:lang w:val="en-US"/>
          </w:rPr>
          <w:t xml:space="preserve"> * </w:t>
        </w:r>
        <w:r w:rsidRPr="00A94CEE">
          <w:rPr>
            <w:rFonts w:ascii="Calibri" w:hAnsi="Calibri" w:cs="Calibri"/>
            <w:lang w:val="en-US"/>
          </w:rPr>
          <w:t>s</w:t>
        </w:r>
        <w:r w:rsidRPr="001E0CC8">
          <w:rPr>
            <w:rFonts w:ascii="Calibri" w:hAnsi="Calibri" w:cs="Calibri"/>
            <w:lang w:val="en-US"/>
          </w:rPr>
          <w:t>chool</w:t>
        </w:r>
        <w:r w:rsidRPr="00A94CEE">
          <w:rPr>
            <w:rFonts w:ascii="Calibri" w:hAnsi="Calibri" w:cs="Calibri"/>
            <w:lang w:val="en-US"/>
          </w:rPr>
          <w:t>_r</w:t>
        </w:r>
        <w:r w:rsidRPr="001E0CC8">
          <w:rPr>
            <w:rFonts w:ascii="Calibri" w:hAnsi="Calibri" w:cs="Calibri"/>
            <w:lang w:val="en-US"/>
          </w:rPr>
          <w:t>ating</w:t>
        </w:r>
        <w:r>
          <w:rPr>
            <w:rFonts w:ascii="Calibri" w:hAnsi="Calibri" w:cs="Calibri"/>
            <w:lang w:val="en-US"/>
          </w:rPr>
          <w:t xml:space="preserve">² </w:t>
        </w:r>
        <w:r w:rsidRPr="00044AC6">
          <w:rPr>
            <w:rFonts w:ascii="Calibri" w:hAnsi="Calibri" w:cs="Calibri"/>
            <w:lang w:val="en-US"/>
          </w:rPr>
          <w:t>+</w:t>
        </w:r>
        <w:r>
          <w:rPr>
            <w:rFonts w:ascii="Calibri" w:hAnsi="Calibri" w:cs="Calibri"/>
            <w:lang w:val="en-US"/>
          </w:rPr>
          <w:t xml:space="preserve"> </w:t>
        </w:r>
        <w:r w:rsidRPr="00044AC6">
          <w:rPr>
            <w:rFonts w:ascii="Calibri" w:hAnsi="Calibri" w:cs="Calibri"/>
            <w:lang w:val="en-US"/>
          </w:rPr>
          <w:t>6.377</w:t>
        </w:r>
        <w:r>
          <w:rPr>
            <w:rFonts w:ascii="Calibri" w:hAnsi="Calibri" w:cs="Calibri"/>
            <w:lang w:val="en-US"/>
          </w:rPr>
          <w:t xml:space="preserve"> * </w:t>
        </w:r>
        <w:r w:rsidRPr="00A94CEE">
          <w:rPr>
            <w:rFonts w:ascii="Calibri" w:hAnsi="Calibri" w:cs="Calibri"/>
            <w:lang w:val="en-US"/>
          </w:rPr>
          <w:t>crime</w:t>
        </w:r>
        <w:r>
          <w:rPr>
            <w:rFonts w:ascii="Calibri" w:hAnsi="Calibri" w:cs="Calibri"/>
            <w:lang w:val="en-US"/>
          </w:rPr>
          <w:t xml:space="preserve">² </w:t>
        </w:r>
        <w:r w:rsidRPr="00044AC6">
          <w:rPr>
            <w:rFonts w:ascii="Calibri" w:hAnsi="Calibri" w:cs="Calibri"/>
            <w:lang w:val="en-US"/>
          </w:rPr>
          <w:t>−</w:t>
        </w:r>
        <w:r>
          <w:rPr>
            <w:rFonts w:ascii="Calibri" w:hAnsi="Calibri" w:cs="Calibri"/>
            <w:lang w:val="en-US"/>
          </w:rPr>
          <w:t xml:space="preserve"> </w:t>
        </w:r>
        <w:r w:rsidRPr="00044AC6">
          <w:rPr>
            <w:rFonts w:ascii="Calibri" w:hAnsi="Calibri" w:cs="Calibri"/>
            <w:lang w:val="en-US"/>
          </w:rPr>
          <w:t>52.27</w:t>
        </w:r>
        <w:r>
          <w:rPr>
            <w:rFonts w:ascii="Calibri" w:hAnsi="Calibri" w:cs="Calibri"/>
            <w:lang w:val="en-US"/>
          </w:rPr>
          <w:t xml:space="preserve"> * </w:t>
        </w:r>
        <w:r w:rsidRPr="00A94CEE">
          <w:rPr>
            <w:rFonts w:ascii="Calibri" w:hAnsi="Calibri" w:cs="Calibri"/>
            <w:lang w:val="en-US"/>
          </w:rPr>
          <w:t>s</w:t>
        </w:r>
        <w:r w:rsidRPr="001E0CC8">
          <w:rPr>
            <w:rFonts w:ascii="Calibri" w:hAnsi="Calibri" w:cs="Calibri"/>
            <w:lang w:val="en-US"/>
          </w:rPr>
          <w:t>chool</w:t>
        </w:r>
        <w:r w:rsidRPr="00A94CEE">
          <w:rPr>
            <w:rFonts w:ascii="Calibri" w:hAnsi="Calibri" w:cs="Calibri"/>
            <w:lang w:val="en-US"/>
          </w:rPr>
          <w:t>_r</w:t>
        </w:r>
        <w:r w:rsidRPr="001E0CC8">
          <w:rPr>
            <w:rFonts w:ascii="Calibri" w:hAnsi="Calibri" w:cs="Calibri"/>
            <w:lang w:val="en-US"/>
          </w:rPr>
          <w:t>ating</w:t>
        </w:r>
        <w:r>
          <w:rPr>
            <w:rFonts w:ascii="Calibri" w:hAnsi="Calibri" w:cs="Calibri"/>
            <w:lang w:val="en-US"/>
          </w:rPr>
          <w:t xml:space="preserve">  * c</w:t>
        </w:r>
        <w:r w:rsidRPr="00044AC6">
          <w:rPr>
            <w:rFonts w:ascii="Calibri" w:hAnsi="Calibri" w:cs="Calibri"/>
            <w:lang w:val="en-US"/>
          </w:rPr>
          <w:t>rime</w:t>
        </w:r>
      </w:ins>
    </w:p>
    <w:p w14:paraId="4BC0E800" w14:textId="77777777" w:rsidR="00092B4B" w:rsidRDefault="00092B4B" w:rsidP="00092B4B">
      <w:pPr>
        <w:spacing w:line="360" w:lineRule="auto"/>
        <w:jc w:val="center"/>
        <w:rPr>
          <w:ins w:id="1469" w:author="Andrea Plunkett" w:date="2024-07-26T19:50:00Z" w16du:dateUtc="2024-07-27T02:50:00Z"/>
          <w:rFonts w:ascii="Calibri" w:hAnsi="Calibri" w:cs="Calibri"/>
          <w:lang w:val="en-US"/>
        </w:rPr>
      </w:pPr>
      <w:ins w:id="1470" w:author="Andrea Plunkett" w:date="2024-07-26T19:50:00Z" w16du:dateUtc="2024-07-27T02:50:00Z">
        <w:r w:rsidRPr="00044AC6">
          <w:rPr>
            <w:rFonts w:ascii="Calibri" w:hAnsi="Calibri" w:cs="Calibri"/>
            <w:lang w:val="en-US"/>
          </w:rPr>
          <w:t>Price^=</w:t>
        </w:r>
        <w:r>
          <w:rPr>
            <w:rFonts w:ascii="Calibri" w:hAnsi="Calibri" w:cs="Calibri"/>
            <w:lang w:val="en-US"/>
          </w:rPr>
          <w:t xml:space="preserve"> </w:t>
        </w:r>
        <w:r w:rsidRPr="00044AC6">
          <w:rPr>
            <w:rFonts w:ascii="Calibri" w:hAnsi="Calibri" w:cs="Calibri"/>
            <w:lang w:val="en-US"/>
          </w:rPr>
          <w:t>733900</w:t>
        </w:r>
        <w:r>
          <w:rPr>
            <w:rFonts w:ascii="Calibri" w:hAnsi="Calibri" w:cs="Calibri"/>
            <w:lang w:val="en-US"/>
          </w:rPr>
          <w:t xml:space="preserve"> – </w:t>
        </w:r>
        <w:r w:rsidRPr="00044AC6">
          <w:rPr>
            <w:rFonts w:ascii="Calibri" w:hAnsi="Calibri" w:cs="Calibri"/>
            <w:lang w:val="en-US"/>
          </w:rPr>
          <w:t>73750</w:t>
        </w:r>
        <w:r>
          <w:rPr>
            <w:rFonts w:ascii="Calibri" w:hAnsi="Calibri" w:cs="Calibri"/>
            <w:lang w:val="en-US"/>
          </w:rPr>
          <w:t xml:space="preserve"> * 4.28 -3155 * 215.50 +11650 * (4.28)² + 6.377 * (215.50)² - 52.27 * </w:t>
        </w:r>
      </w:ins>
    </w:p>
    <w:p w14:paraId="42913206" w14:textId="77777777" w:rsidR="00092B4B" w:rsidRPr="00044AC6" w:rsidRDefault="00092B4B" w:rsidP="00092B4B">
      <w:pPr>
        <w:spacing w:line="360" w:lineRule="auto"/>
        <w:jc w:val="center"/>
        <w:rPr>
          <w:ins w:id="1471" w:author="Andrea Plunkett" w:date="2024-07-26T19:50:00Z" w16du:dateUtc="2024-07-27T02:50:00Z"/>
          <w:rFonts w:ascii="Calibri" w:hAnsi="Calibri" w:cs="Calibri"/>
          <w:lang w:val="en-US"/>
        </w:rPr>
      </w:pPr>
      <w:ins w:id="1472" w:author="Andrea Plunkett" w:date="2024-07-26T19:50:00Z" w16du:dateUtc="2024-07-27T02:50:00Z">
        <w:r>
          <w:rPr>
            <w:rFonts w:ascii="Calibri" w:hAnsi="Calibri" w:cs="Calibri"/>
            <w:lang w:val="en-US"/>
          </w:rPr>
          <w:t>4.28 * 215.50</w:t>
        </w:r>
      </w:ins>
    </w:p>
    <w:p w14:paraId="5738EAD8" w14:textId="77777777" w:rsidR="00092B4B" w:rsidRPr="003E29B7" w:rsidRDefault="00092B4B" w:rsidP="00092B4B">
      <w:pPr>
        <w:spacing w:line="360" w:lineRule="auto"/>
        <w:rPr>
          <w:ins w:id="1473" w:author="Andrea Plunkett" w:date="2024-07-26T19:50:00Z" w16du:dateUtc="2024-07-27T02:50:00Z"/>
          <w:rFonts w:ascii="Calibri" w:hAnsi="Calibri" w:cs="Calibri"/>
        </w:rPr>
      </w:pPr>
      <w:ins w:id="1474" w:author="Andrea Plunkett" w:date="2024-07-26T19:50:00Z" w16du:dateUtc="2024-07-27T02:50:00Z">
        <w:r>
          <w:rPr>
            <w:rFonts w:ascii="Calibri" w:hAnsi="Calibri" w:cs="Calibri"/>
          </w:rPr>
          <w:t xml:space="preserve">   </w:t>
        </w:r>
        <w:r w:rsidRPr="003E29B7">
          <w:rPr>
            <w:rFonts w:ascii="Calibri" w:hAnsi="Calibri" w:cs="Calibri"/>
          </w:rPr>
          <w:t>The predicted price for a home in an area with an average school rating of 4.28 and a crime rate of 215.50 per 100,000 individuals is approximately $199,706.7.</w:t>
        </w:r>
      </w:ins>
    </w:p>
    <w:p w14:paraId="3D963211" w14:textId="77777777" w:rsidR="00092B4B" w:rsidRPr="003E29B7" w:rsidRDefault="00092B4B" w:rsidP="00092B4B">
      <w:pPr>
        <w:spacing w:line="360" w:lineRule="auto"/>
        <w:rPr>
          <w:ins w:id="1475" w:author="Andrea Plunkett" w:date="2024-07-26T19:50:00Z" w16du:dateUtc="2024-07-27T02:50:00Z"/>
          <w:rFonts w:ascii="Calibri" w:hAnsi="Calibri" w:cs="Calibri"/>
        </w:rPr>
      </w:pPr>
      <w:ins w:id="1476" w:author="Andrea Plunkett" w:date="2024-07-26T19:50:00Z" w16du:dateUtc="2024-07-27T02:50:00Z">
        <w:r>
          <w:rPr>
            <w:rFonts w:ascii="Calibri" w:hAnsi="Calibri" w:cs="Calibri"/>
          </w:rPr>
          <w:t xml:space="preserve">    </w:t>
        </w:r>
        <w:r w:rsidRPr="003E29B7">
          <w:rPr>
            <w:rFonts w:ascii="Calibri" w:hAnsi="Calibri" w:cs="Calibri"/>
          </w:rPr>
          <w:t xml:space="preserve">The 90% prediction interval for this price is </w:t>
        </w:r>
        <w:r>
          <w:rPr>
            <w:rFonts w:ascii="Calibri" w:hAnsi="Calibri" w:cs="Calibri"/>
          </w:rPr>
          <w:t>(</w:t>
        </w:r>
        <w:r w:rsidRPr="003E29B7">
          <w:rPr>
            <w:rFonts w:ascii="Calibri" w:hAnsi="Calibri" w:cs="Calibri"/>
          </w:rPr>
          <w:t>$46,991.65</w:t>
        </w:r>
        <w:r>
          <w:rPr>
            <w:rFonts w:ascii="Calibri" w:hAnsi="Calibri" w:cs="Calibri"/>
          </w:rPr>
          <w:t>,</w:t>
        </w:r>
        <w:r w:rsidRPr="003E29B7">
          <w:rPr>
            <w:rFonts w:ascii="Calibri" w:hAnsi="Calibri" w:cs="Calibri"/>
          </w:rPr>
          <w:t xml:space="preserve"> $352,421.7</w:t>
        </w:r>
        <w:r>
          <w:rPr>
            <w:rFonts w:ascii="Calibri" w:hAnsi="Calibri" w:cs="Calibri"/>
          </w:rPr>
          <w:t>)</w:t>
        </w:r>
        <w:r w:rsidRPr="003E29B7">
          <w:rPr>
            <w:rFonts w:ascii="Calibri" w:hAnsi="Calibri" w:cs="Calibri"/>
          </w:rPr>
          <w:t>. This interval provides a range of values that would contain the future observed price of a home with a similar school rating and crime rate, with a confidence level of 90%.</w:t>
        </w:r>
      </w:ins>
    </w:p>
    <w:p w14:paraId="460B8899" w14:textId="77777777" w:rsidR="00092B4B" w:rsidRPr="003E29B7" w:rsidRDefault="00092B4B" w:rsidP="00092B4B">
      <w:pPr>
        <w:spacing w:line="360" w:lineRule="auto"/>
        <w:rPr>
          <w:ins w:id="1477" w:author="Andrea Plunkett" w:date="2024-07-26T19:50:00Z" w16du:dateUtc="2024-07-27T02:50:00Z"/>
          <w:rFonts w:ascii="Calibri" w:hAnsi="Calibri" w:cs="Calibri"/>
        </w:rPr>
      </w:pPr>
      <w:ins w:id="1478" w:author="Andrea Plunkett" w:date="2024-07-26T19:50:00Z" w16du:dateUtc="2024-07-27T02:50:00Z">
        <w:r>
          <w:rPr>
            <w:rFonts w:ascii="Calibri" w:hAnsi="Calibri" w:cs="Calibri"/>
          </w:rPr>
          <w:t xml:space="preserve">    </w:t>
        </w:r>
        <w:r w:rsidRPr="003E29B7">
          <w:rPr>
            <w:rFonts w:ascii="Calibri" w:hAnsi="Calibri" w:cs="Calibri"/>
          </w:rPr>
          <w:t>The 90% confidence interval for this price is</w:t>
        </w:r>
        <w:r>
          <w:rPr>
            <w:rFonts w:ascii="Calibri" w:hAnsi="Calibri" w:cs="Calibri"/>
          </w:rPr>
          <w:t xml:space="preserve"> (</w:t>
        </w:r>
        <w:r w:rsidRPr="003E29B7">
          <w:rPr>
            <w:rFonts w:ascii="Calibri" w:hAnsi="Calibri" w:cs="Calibri"/>
          </w:rPr>
          <w:t>$191,753.5</w:t>
        </w:r>
        <w:r>
          <w:rPr>
            <w:rFonts w:ascii="Calibri" w:hAnsi="Calibri" w:cs="Calibri"/>
          </w:rPr>
          <w:t>,</w:t>
        </w:r>
        <w:r w:rsidRPr="003E29B7">
          <w:rPr>
            <w:rFonts w:ascii="Calibri" w:hAnsi="Calibri" w:cs="Calibri"/>
          </w:rPr>
          <w:t xml:space="preserve"> $207,659.9</w:t>
        </w:r>
        <w:r>
          <w:rPr>
            <w:rFonts w:ascii="Calibri" w:hAnsi="Calibri" w:cs="Calibri"/>
          </w:rPr>
          <w:t>)</w:t>
        </w:r>
        <w:r w:rsidRPr="003E29B7">
          <w:rPr>
            <w:rFonts w:ascii="Calibri" w:hAnsi="Calibri" w:cs="Calibri"/>
          </w:rPr>
          <w:t>. This interval provides a range of values that would contain the true average price of homes with a similar school rating and crime rate, with a confidence level of 90%.</w:t>
        </w:r>
      </w:ins>
    </w:p>
    <w:p w14:paraId="30B81F8C" w14:textId="66A787C6" w:rsidR="00F02164" w:rsidRPr="00092B4B" w:rsidDel="00F766B4" w:rsidRDefault="00092B4B">
      <w:pPr>
        <w:numPr>
          <w:ilvl w:val="0"/>
          <w:numId w:val="13"/>
        </w:numPr>
        <w:spacing w:line="360" w:lineRule="auto"/>
        <w:rPr>
          <w:del w:id="1479" w:author="Andrea Plunkett" w:date="2024-07-26T19:36:00Z" w16du:dateUtc="2024-07-27T02:36:00Z"/>
          <w:rFonts w:ascii="Calibri" w:hAnsi="Calibri" w:cs="Calibri"/>
          <w:rPrChange w:id="1480" w:author="Andrea Plunkett" w:date="2024-07-26T19:50:00Z" w16du:dateUtc="2024-07-27T02:50:00Z">
            <w:rPr>
              <w:del w:id="1481" w:author="Andrea Plunkett" w:date="2024-07-26T19:36:00Z" w16du:dateUtc="2024-07-27T02:36:00Z"/>
              <w:rFonts w:asciiTheme="majorHAnsi" w:eastAsia="Calibri" w:hAnsiTheme="majorHAnsi" w:cstheme="majorHAnsi"/>
              <w:b/>
            </w:rPr>
          </w:rPrChange>
        </w:rPr>
        <w:pPrChange w:id="1482" w:author="Andrea Plunkett" w:date="2024-07-26T19:50:00Z" w16du:dateUtc="2024-07-27T02:50:00Z">
          <w:pPr>
            <w:numPr>
              <w:numId w:val="13"/>
            </w:numPr>
            <w:suppressAutoHyphens/>
            <w:spacing w:line="240" w:lineRule="auto"/>
            <w:ind w:left="720" w:hanging="360"/>
            <w:contextualSpacing/>
          </w:pPr>
        </w:pPrChange>
      </w:pPr>
      <w:ins w:id="1483" w:author="Andrea Plunkett" w:date="2024-07-26T19:50:00Z" w16du:dateUtc="2024-07-27T02:50:00Z">
        <w:r w:rsidRPr="003E29B7">
          <w:rPr>
            <w:rFonts w:ascii="Calibri" w:hAnsi="Calibri" w:cs="Calibri"/>
          </w:rPr>
          <w:t>In other words, we are 90% confident that the true average price of homes with a school rating of 4.28 and a crime rate of 215.50 per 100,000 individuals lies between $191,753.5 and $207,659.9. Similarly, if we were to predict the price of a new home with the same school rating and crime rate, we are 90% confident that its price would fall between $46,991.65 and $352,421.7.</w:t>
        </w:r>
      </w:ins>
      <w:del w:id="1484" w:author="Andrea Plunkett" w:date="2024-07-26T19:36:00Z" w16du:dateUtc="2024-07-27T02:36:00Z">
        <w:r w:rsidR="003966FD" w:rsidRPr="006C76C5" w:rsidDel="00F766B4">
          <w:rPr>
            <w:rFonts w:asciiTheme="majorHAnsi" w:eastAsia="Calibri" w:hAnsiTheme="majorHAnsi" w:cstheme="majorHAnsi"/>
            <w:i/>
          </w:rPr>
          <w:delText xml:space="preserve">What is the predicted price for a home </w:delText>
        </w:r>
        <w:r w:rsidR="00331AB2" w:rsidDel="00F766B4">
          <w:rPr>
            <w:rFonts w:asciiTheme="majorHAnsi" w:eastAsia="Calibri" w:hAnsiTheme="majorHAnsi" w:cstheme="majorHAnsi"/>
            <w:i/>
          </w:rPr>
          <w:delText>in an area with average school rating of 9.80 a</w:delText>
        </w:r>
        <w:r w:rsidR="003966FD" w:rsidRPr="006C76C5" w:rsidDel="00F766B4">
          <w:rPr>
            <w:rFonts w:asciiTheme="majorHAnsi" w:eastAsia="Calibri" w:hAnsiTheme="majorHAnsi" w:cstheme="majorHAnsi"/>
            <w:i/>
          </w:rPr>
          <w:delText>nd a crime rate of 81.02 per 100,000 individuals? Obtain 90% prediction and confidence intervals for the price of this home. Interpret each interval.</w:delText>
        </w:r>
      </w:del>
    </w:p>
    <w:p w14:paraId="229F1621" w14:textId="3CC309A3" w:rsidR="00F02164" w:rsidRPr="006C76C5" w:rsidDel="00F766B4" w:rsidRDefault="008E74E0">
      <w:pPr>
        <w:numPr>
          <w:ilvl w:val="0"/>
          <w:numId w:val="1"/>
        </w:numPr>
        <w:suppressAutoHyphens/>
        <w:spacing w:line="360" w:lineRule="auto"/>
        <w:contextualSpacing/>
        <w:rPr>
          <w:del w:id="1485" w:author="Andrea Plunkett" w:date="2024-07-26T19:36:00Z" w16du:dateUtc="2024-07-27T02:36:00Z"/>
          <w:rFonts w:asciiTheme="majorHAnsi" w:eastAsia="Calibri" w:hAnsiTheme="majorHAnsi" w:cstheme="majorHAnsi"/>
          <w:b/>
        </w:rPr>
        <w:pPrChange w:id="1486" w:author="Andrea Plunkett" w:date="2024-07-26T19:50:00Z" w16du:dateUtc="2024-07-27T02:50:00Z">
          <w:pPr>
            <w:numPr>
              <w:numId w:val="1"/>
            </w:numPr>
            <w:suppressAutoHyphens/>
            <w:spacing w:line="240" w:lineRule="auto"/>
            <w:ind w:left="720" w:hanging="360"/>
            <w:contextualSpacing/>
          </w:pPr>
        </w:pPrChange>
      </w:pPr>
      <w:del w:id="1487" w:author="Andrea Plunkett" w:date="2024-07-26T19:36:00Z" w16du:dateUtc="2024-07-27T02:36:00Z">
        <w:r w:rsidRPr="006C76C5" w:rsidDel="00F766B4">
          <w:rPr>
            <w:rFonts w:asciiTheme="majorHAnsi" w:eastAsia="Calibri" w:hAnsiTheme="majorHAnsi" w:cstheme="majorHAnsi"/>
            <w:i/>
          </w:rPr>
          <w:delText xml:space="preserve">What is the predicted price for a home </w:delText>
        </w:r>
        <w:r w:rsidDel="00F766B4">
          <w:rPr>
            <w:rFonts w:asciiTheme="majorHAnsi" w:eastAsia="Calibri" w:hAnsiTheme="majorHAnsi" w:cstheme="majorHAnsi"/>
            <w:i/>
          </w:rPr>
          <w:delText xml:space="preserve">in an area with average school rating of </w:delText>
        </w:r>
        <w:r w:rsidR="00956A47" w:rsidDel="00F766B4">
          <w:rPr>
            <w:rFonts w:asciiTheme="majorHAnsi" w:eastAsia="Calibri" w:hAnsiTheme="majorHAnsi" w:cstheme="majorHAnsi"/>
            <w:i/>
          </w:rPr>
          <w:delText>4.28</w:delText>
        </w:r>
        <w:r w:rsidDel="00F766B4">
          <w:rPr>
            <w:rFonts w:asciiTheme="majorHAnsi" w:eastAsia="Calibri" w:hAnsiTheme="majorHAnsi" w:cstheme="majorHAnsi"/>
            <w:i/>
          </w:rPr>
          <w:delText xml:space="preserve"> a</w:delText>
        </w:r>
        <w:r w:rsidRPr="006C76C5" w:rsidDel="00F766B4">
          <w:rPr>
            <w:rFonts w:asciiTheme="majorHAnsi" w:eastAsia="Calibri" w:hAnsiTheme="majorHAnsi" w:cstheme="majorHAnsi"/>
            <w:i/>
          </w:rPr>
          <w:delText xml:space="preserve">nd a crime rate of </w:delText>
        </w:r>
        <w:r w:rsidR="00956A47" w:rsidDel="00F766B4">
          <w:rPr>
            <w:rFonts w:asciiTheme="majorHAnsi" w:eastAsia="Calibri" w:hAnsiTheme="majorHAnsi" w:cstheme="majorHAnsi"/>
            <w:i/>
          </w:rPr>
          <w:delText>215.50</w:delText>
        </w:r>
        <w:r w:rsidRPr="006C76C5" w:rsidDel="00F766B4">
          <w:rPr>
            <w:rFonts w:asciiTheme="majorHAnsi" w:eastAsia="Calibri" w:hAnsiTheme="majorHAnsi" w:cstheme="majorHAnsi"/>
            <w:i/>
          </w:rPr>
          <w:delText xml:space="preserve"> per 100,000 individuals</w:delText>
        </w:r>
        <w:r w:rsidR="003966FD" w:rsidRPr="006C76C5" w:rsidDel="00F766B4">
          <w:rPr>
            <w:rFonts w:asciiTheme="majorHAnsi" w:eastAsia="Calibri" w:hAnsiTheme="majorHAnsi" w:cstheme="majorHAnsi"/>
            <w:i/>
          </w:rPr>
          <w:delText xml:space="preserve">? Obtain 90% prediction and confidence intervals for the price of this home. Interpret each interval. </w:delText>
        </w:r>
      </w:del>
    </w:p>
    <w:p w14:paraId="4C20A26A" w14:textId="77777777" w:rsidR="00F02164" w:rsidRPr="006C76C5" w:rsidRDefault="00F02164">
      <w:pPr>
        <w:suppressAutoHyphens/>
        <w:spacing w:line="360" w:lineRule="auto"/>
        <w:contextualSpacing/>
        <w:rPr>
          <w:rFonts w:asciiTheme="majorHAnsi" w:eastAsia="Calibri" w:hAnsiTheme="majorHAnsi" w:cstheme="majorHAnsi"/>
          <w:i/>
        </w:rPr>
        <w:pPrChange w:id="1488" w:author="Andrea Plunkett" w:date="2024-07-26T19:50:00Z" w16du:dateUtc="2024-07-27T02:50:00Z">
          <w:pPr>
            <w:suppressAutoHyphens/>
            <w:spacing w:line="240" w:lineRule="auto"/>
            <w:contextualSpacing/>
          </w:pPr>
        </w:pPrChange>
      </w:pPr>
    </w:p>
    <w:p w14:paraId="1B039FB7" w14:textId="3D3DBFD1" w:rsidR="00F02164" w:rsidRPr="006C76C5" w:rsidDel="00D74EE1" w:rsidRDefault="003966FD" w:rsidP="006C76C5">
      <w:pPr>
        <w:suppressAutoHyphens/>
        <w:spacing w:line="240" w:lineRule="auto"/>
        <w:contextualSpacing/>
        <w:rPr>
          <w:del w:id="1489" w:author="Andrea Plunkett" w:date="2024-07-26T17:32:00Z" w16du:dateUtc="2024-07-27T00:32:00Z"/>
          <w:rFonts w:asciiTheme="majorHAnsi" w:eastAsia="Calibri" w:hAnsiTheme="majorHAnsi" w:cstheme="majorHAnsi"/>
          <w:b/>
        </w:rPr>
      </w:pPr>
      <w:del w:id="1490" w:author="Andrea Plunkett" w:date="2024-07-26T17:32:00Z" w16du:dateUtc="2024-07-27T00:32:00Z">
        <w:r w:rsidRPr="006C76C5" w:rsidDel="00D74EE1">
          <w:rPr>
            <w:rFonts w:asciiTheme="majorHAnsi" w:eastAsia="Calibri" w:hAnsiTheme="majorHAnsi" w:cstheme="majorHAnsi"/>
            <w:i/>
            <w:noProof/>
            <w:highlight w:val="yellow"/>
            <w:lang w:val="en-US"/>
          </w:rPr>
          <w:drawing>
            <wp:inline distT="114300" distB="114300" distL="114300" distR="114300" wp14:anchorId="7FC8F9BC" wp14:editId="5C21B0DC">
              <wp:extent cx="215566" cy="190500"/>
              <wp:effectExtent l="0" t="0" r="0" b="0"/>
              <wp:docPr id="9"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6C76C5" w:rsidDel="00D74EE1">
          <w:rPr>
            <w:rFonts w:asciiTheme="majorHAnsi" w:eastAsia="Calibri" w:hAnsiTheme="majorHAnsi" w:cstheme="majorHAnsi"/>
            <w:i/>
            <w:highlight w:val="yellow"/>
          </w:rPr>
          <w:delText xml:space="preserve"> Answer the questions in a paragraph response. Remove all questions and this note before submitting! Do not include R code in your report. </w:delText>
        </w:r>
      </w:del>
    </w:p>
    <w:p w14:paraId="736E0215" w14:textId="77777777" w:rsidR="00F02164" w:rsidRPr="006C76C5" w:rsidRDefault="00F02164" w:rsidP="006C76C5">
      <w:pPr>
        <w:suppressAutoHyphens/>
        <w:spacing w:line="240" w:lineRule="auto"/>
        <w:contextualSpacing/>
        <w:rPr>
          <w:rFonts w:asciiTheme="majorHAnsi" w:eastAsia="Calibri" w:hAnsiTheme="majorHAnsi" w:cstheme="majorHAnsi"/>
          <w:b/>
        </w:rPr>
      </w:pPr>
    </w:p>
    <w:p w14:paraId="5E52DCD5" w14:textId="77777777" w:rsidR="00F02164" w:rsidRPr="006C76C5" w:rsidRDefault="003966FD" w:rsidP="006C76C5">
      <w:pPr>
        <w:pStyle w:val="Heading2"/>
        <w:suppressAutoHyphens/>
        <w:contextualSpacing/>
      </w:pPr>
      <w:r w:rsidRPr="006C76C5">
        <w:t>5. Nested Models F-Test</w:t>
      </w:r>
    </w:p>
    <w:p w14:paraId="2BEEC54D"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0213E05C" w14:textId="77777777" w:rsidR="00F02164" w:rsidRPr="006C76C5" w:rsidRDefault="003966FD" w:rsidP="006C76C5">
      <w:pPr>
        <w:pStyle w:val="Heading3"/>
        <w:suppressAutoHyphens/>
        <w:contextualSpacing/>
      </w:pPr>
      <w:r w:rsidRPr="006C76C5">
        <w:t>Reporting Results</w:t>
      </w:r>
    </w:p>
    <w:p w14:paraId="4F92E48A"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15803B4E" w14:textId="4E986746" w:rsidR="00636101" w:rsidRDefault="00636101" w:rsidP="00636101">
      <w:pPr>
        <w:spacing w:line="360" w:lineRule="auto"/>
        <w:rPr>
          <w:ins w:id="1491" w:author="Andrea Plunkett" w:date="2024-07-26T20:44:00Z" w16du:dateUtc="2024-07-27T03:44:00Z"/>
          <w:rFonts w:ascii="Calibri" w:hAnsi="Calibri" w:cs="Calibri"/>
          <w:lang w:val="en-US"/>
        </w:rPr>
      </w:pPr>
      <w:bookmarkStart w:id="1492" w:name="_Hlk105942650"/>
      <w:ins w:id="1493" w:author="Andrea Plunkett" w:date="2024-07-26T20:44:00Z" w16du:dateUtc="2024-07-27T03:44:00Z">
        <w:r>
          <w:rPr>
            <w:rFonts w:ascii="Calibri" w:hAnsi="Calibri" w:cs="Calibri"/>
          </w:rPr>
          <w:t xml:space="preserve">    </w:t>
        </w:r>
        <w:r w:rsidRPr="006478DA">
          <w:rPr>
            <w:rFonts w:ascii="Calibri" w:hAnsi="Calibri" w:cs="Calibri"/>
          </w:rPr>
          <w:t>T</w:t>
        </w:r>
        <w:r w:rsidRPr="00605A96">
          <w:rPr>
            <w:rFonts w:ascii="Calibri" w:hAnsi="Calibri" w:cs="Calibri"/>
            <w:lang w:val="en-US"/>
          </w:rPr>
          <w:t xml:space="preserve">he general form of </w:t>
        </w:r>
        <w:r w:rsidRPr="006478DA">
          <w:rPr>
            <w:rFonts w:ascii="Calibri" w:hAnsi="Calibri" w:cs="Calibri"/>
          </w:rPr>
          <w:t>a first order model for price using average school rating in the area and crime rate per 100,000 people as predictors</w:t>
        </w:r>
        <w:r w:rsidRPr="00605A96">
          <w:rPr>
            <w:rFonts w:ascii="Calibri" w:hAnsi="Calibri" w:cs="Calibri"/>
            <w:lang w:val="en-US"/>
          </w:rPr>
          <w:t xml:space="preserve"> is:</w:t>
        </w:r>
      </w:ins>
    </w:p>
    <w:p w14:paraId="736FCDDD" w14:textId="77777777" w:rsidR="00636101" w:rsidRPr="00605A96" w:rsidRDefault="00636101" w:rsidP="00636101">
      <w:pPr>
        <w:spacing w:line="360" w:lineRule="auto"/>
        <w:rPr>
          <w:ins w:id="1494" w:author="Andrea Plunkett" w:date="2024-07-26T20:44:00Z" w16du:dateUtc="2024-07-27T03:44:00Z"/>
          <w:rFonts w:ascii="Calibri" w:hAnsi="Calibri" w:cs="Calibri"/>
          <w:lang w:val="en-US"/>
        </w:rPr>
      </w:pPr>
    </w:p>
    <w:p w14:paraId="23398FC6" w14:textId="77777777" w:rsidR="00636101" w:rsidRPr="006478DA" w:rsidRDefault="00636101" w:rsidP="00636101">
      <w:pPr>
        <w:spacing w:line="360" w:lineRule="auto"/>
        <w:jc w:val="center"/>
        <w:rPr>
          <w:ins w:id="1495" w:author="Andrea Plunkett" w:date="2024-07-26T20:44:00Z" w16du:dateUtc="2024-07-27T03:44:00Z"/>
          <w:rFonts w:ascii="Calibri" w:hAnsi="Calibri" w:cs="Calibri"/>
        </w:rPr>
      </w:pPr>
      <w:ins w:id="1496" w:author="Andrea Plunkett" w:date="2024-07-26T20:44:00Z" w16du:dateUtc="2024-07-27T03:44:00Z">
        <w:r w:rsidRPr="006478DA">
          <w:rPr>
            <w:rFonts w:ascii="Calibri" w:hAnsi="Calibri" w:cs="Calibri"/>
          </w:rPr>
          <w:t xml:space="preserve">E(Y)= </w:t>
        </w:r>
      </w:ins>
      <m:oMath>
        <m:sSub>
          <m:sSubPr>
            <m:ctrlPr>
              <w:ins w:id="1497" w:author="Andrea Plunkett" w:date="2024-07-26T20:44:00Z" w16du:dateUtc="2024-07-27T03:44:00Z">
                <w:rPr>
                  <w:rFonts w:ascii="Cambria Math" w:hAnsi="Cambria Math" w:cs="Calibri"/>
                  <w:lang w:val="en-US"/>
                </w:rPr>
              </w:ins>
            </m:ctrlPr>
          </m:sSubPr>
          <m:e>
            <m:r>
              <w:ins w:id="1498" w:author="Andrea Plunkett" w:date="2024-07-26T20:44:00Z" w16du:dateUtc="2024-07-27T03:44:00Z">
                <m:rPr>
                  <m:sty m:val="p"/>
                </m:rPr>
                <w:rPr>
                  <w:rFonts w:ascii="Cambria Math" w:hAnsi="Cambria Math" w:cs="Calibri"/>
                </w:rPr>
                <m:t>β</m:t>
              </w:ins>
            </m:r>
          </m:e>
          <m:sub>
            <m:r>
              <w:ins w:id="1499" w:author="Andrea Plunkett" w:date="2024-07-26T20:44:00Z" w16du:dateUtc="2024-07-27T03:44:00Z">
                <m:rPr>
                  <m:sty m:val="p"/>
                </m:rPr>
                <w:rPr>
                  <w:rFonts w:ascii="Cambria Math" w:hAnsi="Cambria Math" w:cs="Calibri"/>
                </w:rPr>
                <m:t>0</m:t>
              </w:ins>
            </m:r>
          </m:sub>
        </m:sSub>
      </m:oMath>
      <w:ins w:id="1500" w:author="Andrea Plunkett" w:date="2024-07-26T20:44:00Z" w16du:dateUtc="2024-07-27T03:44:00Z">
        <w:r w:rsidRPr="006478DA">
          <w:rPr>
            <w:rFonts w:ascii="Calibri" w:hAnsi="Calibri" w:cs="Calibri"/>
          </w:rPr>
          <w:t>​+</w:t>
        </w:r>
      </w:ins>
      <m:oMath>
        <m:sSub>
          <m:sSubPr>
            <m:ctrlPr>
              <w:ins w:id="1501" w:author="Andrea Plunkett" w:date="2024-07-26T20:44:00Z" w16du:dateUtc="2024-07-27T03:44:00Z">
                <w:rPr>
                  <w:rFonts w:ascii="Cambria Math" w:hAnsi="Cambria Math" w:cs="Calibri"/>
                  <w:lang w:val="en-US"/>
                </w:rPr>
              </w:ins>
            </m:ctrlPr>
          </m:sSubPr>
          <m:e>
            <m:r>
              <w:ins w:id="1502" w:author="Andrea Plunkett" w:date="2024-07-26T20:44:00Z" w16du:dateUtc="2024-07-27T03:44:00Z">
                <m:rPr>
                  <m:sty m:val="p"/>
                </m:rPr>
                <w:rPr>
                  <w:rFonts w:ascii="Cambria Math" w:hAnsi="Cambria Math" w:cs="Calibri"/>
                </w:rPr>
                <m:t xml:space="preserve"> β</m:t>
              </w:ins>
            </m:r>
          </m:e>
          <m:sub>
            <m:r>
              <w:ins w:id="1503" w:author="Andrea Plunkett" w:date="2024-07-26T20:44:00Z" w16du:dateUtc="2024-07-27T03:44:00Z">
                <w:rPr>
                  <w:rFonts w:ascii="Cambria Math" w:hAnsi="Cambria Math" w:cs="Calibri"/>
                </w:rPr>
                <m:t>1</m:t>
              </w:ins>
            </m:r>
          </m:sub>
        </m:sSub>
        <m:sSub>
          <m:sSubPr>
            <m:ctrlPr>
              <w:ins w:id="1504" w:author="Andrea Plunkett" w:date="2024-07-26T20:44:00Z" w16du:dateUtc="2024-07-27T03:44:00Z">
                <w:rPr>
                  <w:rFonts w:ascii="Cambria Math" w:hAnsi="Cambria Math" w:cs="Calibri"/>
                  <w:lang w:val="en-US"/>
                </w:rPr>
              </w:ins>
            </m:ctrlPr>
          </m:sSubPr>
          <m:e>
            <m:r>
              <w:ins w:id="1505" w:author="Andrea Plunkett" w:date="2024-07-26T20:44:00Z" w16du:dateUtc="2024-07-27T03:44:00Z">
                <m:rPr>
                  <m:sty m:val="p"/>
                </m:rPr>
                <w:rPr>
                  <w:rFonts w:ascii="Cambria Math" w:hAnsi="Cambria Math" w:cs="Calibri"/>
                </w:rPr>
                <m:t>x</m:t>
              </w:ins>
            </m:r>
          </m:e>
          <m:sub>
            <m:r>
              <w:ins w:id="1506" w:author="Andrea Plunkett" w:date="2024-07-26T20:44:00Z" w16du:dateUtc="2024-07-27T03:44:00Z">
                <m:rPr>
                  <m:sty m:val="p"/>
                </m:rPr>
                <w:rPr>
                  <w:rFonts w:ascii="Cambria Math" w:hAnsi="Cambria Math" w:cs="Calibri"/>
                </w:rPr>
                <m:t>1</m:t>
              </w:ins>
            </m:r>
          </m:sub>
        </m:sSub>
      </m:oMath>
      <w:ins w:id="1507" w:author="Andrea Plunkett" w:date="2024-07-26T20:44:00Z" w16du:dateUtc="2024-07-27T03:44:00Z">
        <w:r w:rsidRPr="006478DA">
          <w:rPr>
            <w:rFonts w:ascii="Calibri" w:hAnsi="Calibri" w:cs="Calibri"/>
          </w:rPr>
          <w:t xml:space="preserve">+ </w:t>
        </w:r>
      </w:ins>
      <m:oMath>
        <m:sSub>
          <m:sSubPr>
            <m:ctrlPr>
              <w:ins w:id="1508" w:author="Andrea Plunkett" w:date="2024-07-26T20:44:00Z" w16du:dateUtc="2024-07-27T03:44:00Z">
                <w:rPr>
                  <w:rFonts w:ascii="Cambria Math" w:hAnsi="Cambria Math" w:cs="Calibri"/>
                  <w:lang w:val="en-US"/>
                </w:rPr>
              </w:ins>
            </m:ctrlPr>
          </m:sSubPr>
          <m:e>
            <m:r>
              <w:ins w:id="1509" w:author="Andrea Plunkett" w:date="2024-07-26T20:44:00Z" w16du:dateUtc="2024-07-27T03:44:00Z">
                <m:rPr>
                  <m:sty m:val="p"/>
                </m:rPr>
                <w:rPr>
                  <w:rFonts w:ascii="Cambria Math" w:hAnsi="Cambria Math" w:cs="Calibri"/>
                </w:rPr>
                <m:t>β</m:t>
              </w:ins>
            </m:r>
          </m:e>
          <m:sub>
            <m:r>
              <w:ins w:id="1510" w:author="Andrea Plunkett" w:date="2024-07-26T20:44:00Z" w16du:dateUtc="2024-07-27T03:44:00Z">
                <m:rPr>
                  <m:sty m:val="p"/>
                </m:rPr>
                <w:rPr>
                  <w:rFonts w:ascii="Cambria Math" w:hAnsi="Cambria Math" w:cs="Calibri"/>
                </w:rPr>
                <m:t>2</m:t>
              </w:ins>
            </m:r>
          </m:sub>
        </m:sSub>
        <m:sSub>
          <m:sSubPr>
            <m:ctrlPr>
              <w:ins w:id="1511" w:author="Andrea Plunkett" w:date="2024-07-26T20:44:00Z" w16du:dateUtc="2024-07-27T03:44:00Z">
                <w:rPr>
                  <w:rFonts w:ascii="Cambria Math" w:hAnsi="Cambria Math" w:cs="Calibri"/>
                  <w:lang w:val="en-US"/>
                </w:rPr>
              </w:ins>
            </m:ctrlPr>
          </m:sSubPr>
          <m:e>
            <m:r>
              <w:ins w:id="1512" w:author="Andrea Plunkett" w:date="2024-07-26T20:44:00Z" w16du:dateUtc="2024-07-27T03:44:00Z">
                <m:rPr>
                  <m:sty m:val="p"/>
                </m:rPr>
                <w:rPr>
                  <w:rFonts w:ascii="Cambria Math" w:hAnsi="Cambria Math" w:cs="Calibri"/>
                </w:rPr>
                <m:t>x</m:t>
              </w:ins>
            </m:r>
          </m:e>
          <m:sub>
            <m:r>
              <w:ins w:id="1513" w:author="Andrea Plunkett" w:date="2024-07-26T20:44:00Z" w16du:dateUtc="2024-07-27T03:44:00Z">
                <m:rPr>
                  <m:sty m:val="p"/>
                </m:rPr>
                <w:rPr>
                  <w:rFonts w:ascii="Cambria Math" w:hAnsi="Cambria Math" w:cs="Calibri"/>
                </w:rPr>
                <m:t>2</m:t>
              </w:ins>
            </m:r>
          </m:sub>
        </m:sSub>
      </m:oMath>
      <w:ins w:id="1514" w:author="Andrea Plunkett" w:date="2024-07-26T20:44:00Z" w16du:dateUtc="2024-07-27T03:44:00Z">
        <w:r w:rsidRPr="006478DA">
          <w:rPr>
            <w:rFonts w:ascii="Calibri" w:hAnsi="Calibri" w:cs="Calibri"/>
          </w:rPr>
          <w:t xml:space="preserve">​ + </w:t>
        </w:r>
      </w:ins>
      <m:oMath>
        <m:sSub>
          <m:sSubPr>
            <m:ctrlPr>
              <w:ins w:id="1515" w:author="Andrea Plunkett" w:date="2024-07-26T20:44:00Z" w16du:dateUtc="2024-07-27T03:44:00Z">
                <w:rPr>
                  <w:rFonts w:ascii="Cambria Math" w:hAnsi="Cambria Math" w:cs="Calibri"/>
                  <w:lang w:val="en-US"/>
                </w:rPr>
              </w:ins>
            </m:ctrlPr>
          </m:sSubPr>
          <m:e>
            <m:r>
              <w:ins w:id="1516" w:author="Andrea Plunkett" w:date="2024-07-26T20:44:00Z" w16du:dateUtc="2024-07-27T03:44:00Z">
                <m:rPr>
                  <m:sty m:val="p"/>
                </m:rPr>
                <w:rPr>
                  <w:rFonts w:ascii="Cambria Math" w:hAnsi="Cambria Math" w:cs="Calibri"/>
                </w:rPr>
                <m:t>β</m:t>
              </w:ins>
            </m:r>
          </m:e>
          <m:sub>
            <m:r>
              <w:ins w:id="1517" w:author="Andrea Plunkett" w:date="2024-07-26T20:44:00Z" w16du:dateUtc="2024-07-27T03:44:00Z">
                <m:rPr>
                  <m:sty m:val="p"/>
                </m:rPr>
                <w:rPr>
                  <w:rFonts w:ascii="Cambria Math" w:hAnsi="Cambria Math" w:cs="Calibri"/>
                </w:rPr>
                <m:t>3</m:t>
              </w:ins>
            </m:r>
          </m:sub>
        </m:sSub>
        <m:sSub>
          <m:sSubPr>
            <m:ctrlPr>
              <w:ins w:id="1518" w:author="Andrea Plunkett" w:date="2024-07-26T20:44:00Z" w16du:dateUtc="2024-07-27T03:44:00Z">
                <w:rPr>
                  <w:rFonts w:ascii="Cambria Math" w:hAnsi="Cambria Math" w:cs="Calibri"/>
                  <w:lang w:val="en-US"/>
                </w:rPr>
              </w:ins>
            </m:ctrlPr>
          </m:sSubPr>
          <m:e>
            <m:r>
              <w:ins w:id="1519" w:author="Andrea Plunkett" w:date="2024-07-26T20:44:00Z" w16du:dateUtc="2024-07-27T03:44:00Z">
                <m:rPr>
                  <m:sty m:val="p"/>
                </m:rPr>
                <w:rPr>
                  <w:rFonts w:ascii="Cambria Math" w:hAnsi="Cambria Math" w:cs="Calibri"/>
                </w:rPr>
                <m:t>x</m:t>
              </w:ins>
            </m:r>
          </m:e>
          <m:sub>
            <m:r>
              <w:ins w:id="1520" w:author="Andrea Plunkett" w:date="2024-07-26T20:44:00Z" w16du:dateUtc="2024-07-27T03:44:00Z">
                <m:rPr>
                  <m:sty m:val="p"/>
                </m:rPr>
                <w:rPr>
                  <w:rFonts w:ascii="Cambria Math" w:hAnsi="Cambria Math" w:cs="Calibri"/>
                </w:rPr>
                <m:t>1</m:t>
              </w:ins>
            </m:r>
          </m:sub>
        </m:sSub>
        <m:sSub>
          <m:sSubPr>
            <m:ctrlPr>
              <w:ins w:id="1521" w:author="Andrea Plunkett" w:date="2024-07-26T20:44:00Z" w16du:dateUtc="2024-07-27T03:44:00Z">
                <w:rPr>
                  <w:rFonts w:ascii="Cambria Math" w:hAnsi="Cambria Math" w:cs="Calibri"/>
                  <w:lang w:val="en-US"/>
                </w:rPr>
              </w:ins>
            </m:ctrlPr>
          </m:sSubPr>
          <m:e>
            <m:r>
              <w:ins w:id="1522" w:author="Andrea Plunkett" w:date="2024-07-26T20:44:00Z" w16du:dateUtc="2024-07-27T03:44:00Z">
                <m:rPr>
                  <m:sty m:val="p"/>
                </m:rPr>
                <w:rPr>
                  <w:rFonts w:ascii="Cambria Math" w:hAnsi="Cambria Math" w:cs="Calibri"/>
                </w:rPr>
                <m:t>x</m:t>
              </w:ins>
            </m:r>
          </m:e>
          <m:sub>
            <m:r>
              <w:ins w:id="1523" w:author="Andrea Plunkett" w:date="2024-07-26T20:44:00Z" w16du:dateUtc="2024-07-27T03:44:00Z">
                <m:rPr>
                  <m:sty m:val="p"/>
                </m:rPr>
                <w:rPr>
                  <w:rFonts w:ascii="Cambria Math" w:hAnsi="Cambria Math" w:cs="Calibri"/>
                </w:rPr>
                <m:t>2</m:t>
              </w:ins>
            </m:r>
          </m:sub>
        </m:sSub>
      </m:oMath>
    </w:p>
    <w:p w14:paraId="724D5566" w14:textId="77777777" w:rsidR="00636101" w:rsidRPr="006478DA" w:rsidRDefault="00636101" w:rsidP="00636101">
      <w:pPr>
        <w:spacing w:line="360" w:lineRule="auto"/>
        <w:jc w:val="center"/>
        <w:rPr>
          <w:ins w:id="1524" w:author="Andrea Plunkett" w:date="2024-07-26T20:44:00Z" w16du:dateUtc="2024-07-27T03:44:00Z"/>
          <w:rFonts w:ascii="Calibri" w:hAnsi="Calibri" w:cs="Calibri"/>
        </w:rPr>
      </w:pPr>
      <w:ins w:id="1525" w:author="Andrea Plunkett" w:date="2024-07-26T20:44:00Z" w16du:dateUtc="2024-07-27T03:44:00Z">
        <w:r w:rsidRPr="006478DA">
          <w:rPr>
            <w:rFonts w:ascii="Calibri" w:hAnsi="Calibri" w:cs="Calibri"/>
          </w:rPr>
          <w:t xml:space="preserve">E(Y)= </w:t>
        </w:r>
      </w:ins>
      <m:oMath>
        <m:sSub>
          <m:sSubPr>
            <m:ctrlPr>
              <w:ins w:id="1526" w:author="Andrea Plunkett" w:date="2024-07-26T20:44:00Z" w16du:dateUtc="2024-07-27T03:44:00Z">
                <w:rPr>
                  <w:rFonts w:ascii="Cambria Math" w:hAnsi="Cambria Math" w:cs="Calibri"/>
                  <w:lang w:val="en-US"/>
                </w:rPr>
              </w:ins>
            </m:ctrlPr>
          </m:sSubPr>
          <m:e>
            <m:r>
              <w:ins w:id="1527" w:author="Andrea Plunkett" w:date="2024-07-26T20:44:00Z" w16du:dateUtc="2024-07-27T03:44:00Z">
                <m:rPr>
                  <m:sty m:val="p"/>
                </m:rPr>
                <w:rPr>
                  <w:rFonts w:ascii="Cambria Math" w:hAnsi="Cambria Math" w:cs="Calibri"/>
                </w:rPr>
                <m:t>β</m:t>
              </w:ins>
            </m:r>
          </m:e>
          <m:sub>
            <m:r>
              <w:ins w:id="1528" w:author="Andrea Plunkett" w:date="2024-07-26T20:44:00Z" w16du:dateUtc="2024-07-27T03:44:00Z">
                <m:rPr>
                  <m:sty m:val="p"/>
                </m:rPr>
                <w:rPr>
                  <w:rFonts w:ascii="Cambria Math" w:hAnsi="Cambria Math" w:cs="Calibri"/>
                </w:rPr>
                <m:t>0</m:t>
              </w:ins>
            </m:r>
          </m:sub>
        </m:sSub>
      </m:oMath>
      <w:ins w:id="1529" w:author="Andrea Plunkett" w:date="2024-07-26T20:44:00Z" w16du:dateUtc="2024-07-27T03:44:00Z">
        <w:r w:rsidRPr="006478DA">
          <w:rPr>
            <w:rFonts w:ascii="Calibri" w:hAnsi="Calibri" w:cs="Calibri"/>
          </w:rPr>
          <w:t>​+</w:t>
        </w:r>
      </w:ins>
      <m:oMath>
        <m:sSub>
          <m:sSubPr>
            <m:ctrlPr>
              <w:ins w:id="1530" w:author="Andrea Plunkett" w:date="2024-07-26T20:44:00Z" w16du:dateUtc="2024-07-27T03:44:00Z">
                <w:rPr>
                  <w:rFonts w:ascii="Cambria Math" w:hAnsi="Cambria Math" w:cs="Calibri"/>
                  <w:lang w:val="en-US"/>
                </w:rPr>
              </w:ins>
            </m:ctrlPr>
          </m:sSubPr>
          <m:e>
            <m:r>
              <w:ins w:id="1531" w:author="Andrea Plunkett" w:date="2024-07-26T20:44:00Z" w16du:dateUtc="2024-07-27T03:44:00Z">
                <m:rPr>
                  <m:sty m:val="p"/>
                </m:rPr>
                <w:rPr>
                  <w:rFonts w:ascii="Cambria Math" w:hAnsi="Cambria Math" w:cs="Calibri"/>
                </w:rPr>
                <m:t xml:space="preserve"> β</m:t>
              </w:ins>
            </m:r>
          </m:e>
          <m:sub>
            <m:r>
              <w:ins w:id="1532" w:author="Andrea Plunkett" w:date="2024-07-26T20:44:00Z" w16du:dateUtc="2024-07-27T03:44:00Z">
                <w:rPr>
                  <w:rFonts w:ascii="Cambria Math" w:hAnsi="Cambria Math" w:cs="Calibri"/>
                </w:rPr>
                <m:t>1</m:t>
              </w:ins>
            </m:r>
          </m:sub>
        </m:sSub>
        <m:r>
          <w:ins w:id="1533" w:author="Andrea Plunkett" w:date="2024-07-26T20:44:00Z" w16du:dateUtc="2024-07-27T03:44:00Z">
            <m:rPr>
              <m:sty m:val="p"/>
            </m:rPr>
            <w:rPr>
              <w:rFonts w:ascii="Cambria Math" w:hAnsi="Cambria Math" w:cs="Calibri"/>
            </w:rPr>
            <m:t xml:space="preserve">(school_rating) </m:t>
          </w:ins>
        </m:r>
      </m:oMath>
      <w:ins w:id="1534" w:author="Andrea Plunkett" w:date="2024-07-26T20:44:00Z" w16du:dateUtc="2024-07-27T03:44:00Z">
        <w:r w:rsidRPr="006478DA">
          <w:rPr>
            <w:rFonts w:ascii="Calibri" w:hAnsi="Calibri" w:cs="Calibri"/>
          </w:rPr>
          <w:t xml:space="preserve">+ </w:t>
        </w:r>
      </w:ins>
      <m:oMath>
        <m:sSub>
          <m:sSubPr>
            <m:ctrlPr>
              <w:ins w:id="1535" w:author="Andrea Plunkett" w:date="2024-07-26T20:44:00Z" w16du:dateUtc="2024-07-27T03:44:00Z">
                <w:rPr>
                  <w:rFonts w:ascii="Cambria Math" w:hAnsi="Cambria Math" w:cs="Calibri"/>
                  <w:lang w:val="en-US"/>
                </w:rPr>
              </w:ins>
            </m:ctrlPr>
          </m:sSubPr>
          <m:e>
            <m:r>
              <w:ins w:id="1536" w:author="Andrea Plunkett" w:date="2024-07-26T20:44:00Z" w16du:dateUtc="2024-07-27T03:44:00Z">
                <m:rPr>
                  <m:sty m:val="p"/>
                </m:rPr>
                <w:rPr>
                  <w:rFonts w:ascii="Cambria Math" w:hAnsi="Cambria Math" w:cs="Calibri"/>
                </w:rPr>
                <m:t>β</m:t>
              </w:ins>
            </m:r>
          </m:e>
          <m:sub>
            <m:r>
              <w:ins w:id="1537" w:author="Andrea Plunkett" w:date="2024-07-26T20:44:00Z" w16du:dateUtc="2024-07-27T03:44:00Z">
                <m:rPr>
                  <m:sty m:val="p"/>
                </m:rPr>
                <w:rPr>
                  <w:rFonts w:ascii="Cambria Math" w:hAnsi="Cambria Math" w:cs="Calibri"/>
                </w:rPr>
                <m:t>2</m:t>
              </w:ins>
            </m:r>
          </m:sub>
        </m:sSub>
        <m:r>
          <w:ins w:id="1538" w:author="Andrea Plunkett" w:date="2024-07-26T20:44:00Z" w16du:dateUtc="2024-07-27T03:44:00Z">
            <m:rPr>
              <m:sty m:val="p"/>
            </m:rPr>
            <w:rPr>
              <w:rFonts w:ascii="Cambria Math" w:hAnsi="Cambria Math" w:cs="Calibri"/>
            </w:rPr>
            <m:t>(crime)</m:t>
          </w:ins>
        </m:r>
      </m:oMath>
      <w:ins w:id="1539" w:author="Andrea Plunkett" w:date="2024-07-26T20:44:00Z" w16du:dateUtc="2024-07-27T03:44:00Z">
        <w:r w:rsidRPr="006478DA">
          <w:rPr>
            <w:rFonts w:ascii="Calibri" w:hAnsi="Calibri" w:cs="Calibri"/>
          </w:rPr>
          <w:t xml:space="preserve">​ + </w:t>
        </w:r>
      </w:ins>
      <m:oMath>
        <m:sSub>
          <m:sSubPr>
            <m:ctrlPr>
              <w:ins w:id="1540" w:author="Andrea Plunkett" w:date="2024-07-26T20:44:00Z" w16du:dateUtc="2024-07-27T03:44:00Z">
                <w:rPr>
                  <w:rFonts w:ascii="Cambria Math" w:hAnsi="Cambria Math" w:cs="Calibri"/>
                  <w:lang w:val="en-US"/>
                </w:rPr>
              </w:ins>
            </m:ctrlPr>
          </m:sSubPr>
          <m:e>
            <m:r>
              <w:ins w:id="1541" w:author="Andrea Plunkett" w:date="2024-07-26T20:44:00Z" w16du:dateUtc="2024-07-27T03:44:00Z">
                <m:rPr>
                  <m:sty m:val="p"/>
                </m:rPr>
                <w:rPr>
                  <w:rFonts w:ascii="Cambria Math" w:hAnsi="Cambria Math" w:cs="Calibri"/>
                </w:rPr>
                <m:t>β</m:t>
              </w:ins>
            </m:r>
          </m:e>
          <m:sub>
            <m:r>
              <w:ins w:id="1542" w:author="Andrea Plunkett" w:date="2024-07-26T20:44:00Z" w16du:dateUtc="2024-07-27T03:44:00Z">
                <m:rPr>
                  <m:sty m:val="p"/>
                </m:rPr>
                <w:rPr>
                  <w:rFonts w:ascii="Cambria Math" w:hAnsi="Cambria Math" w:cs="Calibri"/>
                </w:rPr>
                <m:t>3</m:t>
              </w:ins>
            </m:r>
          </m:sub>
        </m:sSub>
        <m:sSub>
          <m:sSubPr>
            <m:ctrlPr>
              <w:ins w:id="1543" w:author="Andrea Plunkett" w:date="2024-07-26T20:44:00Z" w16du:dateUtc="2024-07-27T03:44:00Z">
                <w:rPr>
                  <w:rFonts w:ascii="Cambria Math" w:hAnsi="Cambria Math" w:cs="Calibri"/>
                  <w:lang w:val="en-US"/>
                </w:rPr>
              </w:ins>
            </m:ctrlPr>
          </m:sSubPr>
          <m:e>
            <m:r>
              <w:ins w:id="1544" w:author="Andrea Plunkett" w:date="2024-07-26T20:44:00Z" w16du:dateUtc="2024-07-27T03:44:00Z">
                <m:rPr>
                  <m:sty m:val="p"/>
                </m:rPr>
                <w:rPr>
                  <w:rFonts w:ascii="Cambria Math" w:hAnsi="Cambria Math" w:cs="Calibri"/>
                </w:rPr>
                <m:t xml:space="preserve">(school_rating * crime) </m:t>
              </w:ins>
            </m:r>
          </m:e>
          <m:sub/>
        </m:sSub>
      </m:oMath>
    </w:p>
    <w:p w14:paraId="1BD22C48" w14:textId="77777777" w:rsidR="00636101" w:rsidRPr="006478DA" w:rsidRDefault="00636101" w:rsidP="00636101">
      <w:pPr>
        <w:spacing w:line="360" w:lineRule="auto"/>
        <w:rPr>
          <w:ins w:id="1545" w:author="Andrea Plunkett" w:date="2024-07-26T20:44:00Z" w16du:dateUtc="2024-07-27T03:44:00Z"/>
          <w:rFonts w:ascii="Calibri" w:hAnsi="Calibri" w:cs="Calibri"/>
        </w:rPr>
      </w:pPr>
      <w:ins w:id="1546" w:author="Andrea Plunkett" w:date="2024-07-26T20:44:00Z" w16du:dateUtc="2024-07-27T03:44:00Z">
        <w:r w:rsidRPr="001E0CC8">
          <w:rPr>
            <w:rFonts w:ascii="Calibri" w:hAnsi="Calibri" w:cs="Calibri"/>
            <w:lang w:val="en-US"/>
          </w:rPr>
          <w:t xml:space="preserve">The prediction equation would be </w:t>
        </w:r>
        <w:r w:rsidRPr="006478DA">
          <w:rPr>
            <w:rFonts w:ascii="Calibri" w:hAnsi="Calibri" w:cs="Calibri"/>
          </w:rPr>
          <w:t>:</w:t>
        </w:r>
      </w:ins>
    </w:p>
    <w:p w14:paraId="68F9944E" w14:textId="77777777" w:rsidR="00636101" w:rsidRDefault="00636101" w:rsidP="00636101">
      <w:pPr>
        <w:spacing w:line="360" w:lineRule="auto"/>
        <w:rPr>
          <w:ins w:id="1547" w:author="Andrea Plunkett" w:date="2024-07-26T20:44:00Z" w16du:dateUtc="2024-07-27T03:44:00Z"/>
          <w:rFonts w:ascii="Calibri" w:hAnsi="Calibri" w:cs="Calibri"/>
          <w:lang w:val="en-US"/>
        </w:rPr>
      </w:pPr>
      <w:ins w:id="1548" w:author="Andrea Plunkett" w:date="2024-07-26T20:44:00Z" w16du:dateUtc="2024-07-27T03:44:00Z">
        <w:r w:rsidRPr="001E0CC8">
          <w:rPr>
            <w:rFonts w:ascii="Calibri" w:hAnsi="Calibri" w:cs="Calibri"/>
            <w:lang w:val="en-US"/>
          </w:rPr>
          <w:lastRenderedPageBreak/>
          <w:t>Price^=</w:t>
        </w:r>
      </w:ins>
      <m:oMath>
        <m:sSub>
          <m:sSubPr>
            <m:ctrlPr>
              <w:rPr>
                <w:rFonts w:ascii="Cambria Math" w:hAnsi="Cambria Math" w:cs="Calibri"/>
                <w:lang w:val="en-US"/>
              </w:rPr>
            </m:ctrlPr>
          </m:sSubPr>
          <m:e>
            <m:acc>
              <m:accPr>
                <m:ctrlPr>
                  <w:rPr>
                    <w:rFonts w:ascii="Cambria Math" w:hAnsi="Cambria Math" w:cs="Calibri"/>
                    <w:lang w:val="en-US"/>
                  </w:rPr>
                </m:ctrlPr>
              </m:accPr>
              <m:e>
                <m:r>
                  <w:ins w:id="1549" w:author="Andrea Plunkett" w:date="2024-07-26T20:44:00Z" w16du:dateUtc="2024-07-27T03:44:00Z">
                    <w:rPr>
                      <w:rFonts w:ascii="Cambria Math" w:hAnsi="Cambria Math" w:cs="Calibri"/>
                    </w:rPr>
                    <m:t>β</m:t>
                  </w:ins>
                </m:r>
              </m:e>
            </m:acc>
          </m:e>
          <m:sub>
            <m:r>
              <w:ins w:id="1550" w:author="Andrea Plunkett" w:date="2024-07-26T20:44:00Z" w16du:dateUtc="2024-07-27T03:44:00Z">
                <w:rPr>
                  <w:rFonts w:ascii="Cambria Math" w:hAnsi="Cambria Math" w:cs="Calibri"/>
                </w:rPr>
                <m:t>0</m:t>
              </w:ins>
            </m:r>
          </m:sub>
        </m:sSub>
      </m:oMath>
      <w:ins w:id="1551" w:author="Andrea Plunkett" w:date="2024-07-26T20:44:00Z" w16du:dateUtc="2024-07-27T03:44:00Z">
        <w:r w:rsidRPr="001E0CC8">
          <w:rPr>
            <w:rFonts w:ascii="Calibri" w:hAnsi="Calibri" w:cs="Calibri"/>
            <w:lang w:val="en-US"/>
          </w:rPr>
          <w:t>+</w:t>
        </w:r>
      </w:ins>
      <m:oMath>
        <m:sSub>
          <m:sSubPr>
            <m:ctrlPr>
              <w:rPr>
                <w:rFonts w:ascii="Cambria Math" w:hAnsi="Cambria Math" w:cs="Calibri"/>
                <w:lang w:val="en-US"/>
              </w:rPr>
            </m:ctrlPr>
          </m:sSubPr>
          <m:e>
            <m:acc>
              <m:accPr>
                <m:ctrlPr>
                  <w:rPr>
                    <w:rFonts w:ascii="Cambria Math" w:hAnsi="Cambria Math" w:cs="Calibri"/>
                    <w:lang w:val="en-US"/>
                  </w:rPr>
                </m:ctrlPr>
              </m:accPr>
              <m:e>
                <m:r>
                  <w:ins w:id="1552" w:author="Andrea Plunkett" w:date="2024-07-26T20:44:00Z" w16du:dateUtc="2024-07-27T03:44:00Z">
                    <w:rPr>
                      <w:rFonts w:ascii="Cambria Math" w:hAnsi="Cambria Math" w:cs="Calibri"/>
                    </w:rPr>
                    <m:t>β</m:t>
                  </w:ins>
                </m:r>
              </m:e>
            </m:acc>
          </m:e>
          <m:sub>
            <m:r>
              <w:ins w:id="1553" w:author="Andrea Plunkett" w:date="2024-07-26T20:44:00Z" w16du:dateUtc="2024-07-27T03:44:00Z">
                <w:rPr>
                  <w:rFonts w:ascii="Cambria Math" w:hAnsi="Cambria Math" w:cs="Calibri"/>
                </w:rPr>
                <m:t>1</m:t>
              </w:ins>
            </m:r>
          </m:sub>
        </m:sSub>
      </m:oMath>
      <w:ins w:id="1554" w:author="Andrea Plunkett" w:date="2024-07-26T20:44:00Z" w16du:dateUtc="2024-07-27T03:44:00Z">
        <w:r w:rsidRPr="001E0CC8">
          <w:rPr>
            <w:rFonts w:ascii="Calibri" w:hAnsi="Calibri" w:cs="Calibri"/>
            <w:lang w:val="en-US"/>
          </w:rPr>
          <w:t>​(</w:t>
        </w:r>
        <w:r w:rsidRPr="006478DA">
          <w:rPr>
            <w:rFonts w:ascii="Calibri" w:hAnsi="Calibri" w:cs="Calibri"/>
          </w:rPr>
          <w:t>s</w:t>
        </w:r>
        <w:r w:rsidRPr="001E0CC8">
          <w:rPr>
            <w:rFonts w:ascii="Calibri" w:hAnsi="Calibri" w:cs="Calibri"/>
            <w:lang w:val="en-US"/>
          </w:rPr>
          <w:t>chool</w:t>
        </w:r>
        <w:r w:rsidRPr="006478DA">
          <w:rPr>
            <w:rFonts w:ascii="Calibri" w:hAnsi="Calibri" w:cs="Calibri"/>
          </w:rPr>
          <w:t>_r</w:t>
        </w:r>
        <w:r w:rsidRPr="001E0CC8">
          <w:rPr>
            <w:rFonts w:ascii="Calibri" w:hAnsi="Calibri" w:cs="Calibri"/>
            <w:lang w:val="en-US"/>
          </w:rPr>
          <w:t>ating)+</w:t>
        </w:r>
        <w:r w:rsidRPr="006478DA">
          <w:rPr>
            <w:rFonts w:ascii="Calibri" w:hAnsi="Calibri" w:cs="Calibri"/>
          </w:rPr>
          <w:t xml:space="preserve"> </w:t>
        </w:r>
      </w:ins>
      <m:oMath>
        <m:sSub>
          <m:sSubPr>
            <m:ctrlPr>
              <w:rPr>
                <w:rFonts w:ascii="Cambria Math" w:hAnsi="Cambria Math" w:cs="Calibri"/>
                <w:lang w:val="en-US"/>
              </w:rPr>
            </m:ctrlPr>
          </m:sSubPr>
          <m:e>
            <m:acc>
              <m:accPr>
                <m:ctrlPr>
                  <w:rPr>
                    <w:rFonts w:ascii="Cambria Math" w:hAnsi="Cambria Math" w:cs="Calibri"/>
                    <w:lang w:val="en-US"/>
                  </w:rPr>
                </m:ctrlPr>
              </m:accPr>
              <m:e>
                <m:r>
                  <w:ins w:id="1555" w:author="Andrea Plunkett" w:date="2024-07-26T20:44:00Z" w16du:dateUtc="2024-07-27T03:44:00Z">
                    <w:rPr>
                      <w:rFonts w:ascii="Cambria Math" w:hAnsi="Cambria Math" w:cs="Calibri"/>
                    </w:rPr>
                    <m:t>β</m:t>
                  </w:ins>
                </m:r>
              </m:e>
            </m:acc>
          </m:e>
          <m:sub>
            <m:r>
              <w:ins w:id="1556" w:author="Andrea Plunkett" w:date="2024-07-26T20:44:00Z" w16du:dateUtc="2024-07-27T03:44:00Z">
                <w:rPr>
                  <w:rFonts w:ascii="Cambria Math" w:hAnsi="Cambria Math" w:cs="Calibri"/>
                </w:rPr>
                <m:t>2</m:t>
              </w:ins>
            </m:r>
          </m:sub>
        </m:sSub>
      </m:oMath>
      <w:ins w:id="1557" w:author="Andrea Plunkett" w:date="2024-07-26T20:44:00Z" w16du:dateUtc="2024-07-27T03:44:00Z">
        <w:r w:rsidRPr="001E0CC8">
          <w:rPr>
            <w:rFonts w:ascii="Calibri" w:hAnsi="Calibri" w:cs="Calibri"/>
            <w:lang w:val="en-US"/>
          </w:rPr>
          <w:t>​(</w:t>
        </w:r>
        <w:r w:rsidRPr="006478DA">
          <w:rPr>
            <w:rFonts w:ascii="Calibri" w:hAnsi="Calibri" w:cs="Calibri"/>
          </w:rPr>
          <w:t>crime</w:t>
        </w:r>
        <w:r>
          <w:rPr>
            <w:rFonts w:ascii="Calibri" w:hAnsi="Calibri" w:cs="Calibri"/>
          </w:rPr>
          <w:t>)</w:t>
        </w:r>
        <w:r w:rsidRPr="001E0CC8">
          <w:rPr>
            <w:rFonts w:ascii="Calibri" w:hAnsi="Calibri" w:cs="Calibri"/>
            <w:lang w:val="en-US"/>
          </w:rPr>
          <w:t>+</w:t>
        </w:r>
        <w:r w:rsidRPr="006478DA">
          <w:rPr>
            <w:rFonts w:ascii="Calibri" w:hAnsi="Calibri" w:cs="Calibri"/>
          </w:rPr>
          <w:t xml:space="preserve"> </w:t>
        </w:r>
      </w:ins>
      <m:oMath>
        <m:sSub>
          <m:sSubPr>
            <m:ctrlPr>
              <w:rPr>
                <w:rFonts w:ascii="Cambria Math" w:hAnsi="Cambria Math" w:cs="Calibri"/>
                <w:lang w:val="en-US"/>
              </w:rPr>
            </m:ctrlPr>
          </m:sSubPr>
          <m:e>
            <m:acc>
              <m:accPr>
                <m:ctrlPr>
                  <w:rPr>
                    <w:rFonts w:ascii="Cambria Math" w:hAnsi="Cambria Math" w:cs="Calibri"/>
                    <w:lang w:val="en-US"/>
                  </w:rPr>
                </m:ctrlPr>
              </m:accPr>
              <m:e>
                <m:r>
                  <w:ins w:id="1558" w:author="Andrea Plunkett" w:date="2024-07-26T20:44:00Z" w16du:dateUtc="2024-07-27T03:44:00Z">
                    <w:rPr>
                      <w:rFonts w:ascii="Cambria Math" w:hAnsi="Cambria Math" w:cs="Calibri"/>
                    </w:rPr>
                    <m:t>β</m:t>
                  </w:ins>
                </m:r>
              </m:e>
            </m:acc>
          </m:e>
          <m:sub>
            <m:r>
              <w:ins w:id="1559" w:author="Andrea Plunkett" w:date="2024-07-26T20:44:00Z" w16du:dateUtc="2024-07-27T03:44:00Z">
                <w:rPr>
                  <w:rFonts w:ascii="Cambria Math" w:hAnsi="Cambria Math" w:cs="Calibri"/>
                </w:rPr>
                <m:t>3</m:t>
              </w:ins>
            </m:r>
          </m:sub>
        </m:sSub>
      </m:oMath>
      <w:ins w:id="1560" w:author="Andrea Plunkett" w:date="2024-07-26T20:44:00Z" w16du:dateUtc="2024-07-27T03:44:00Z">
        <w:r w:rsidRPr="001E0CC8">
          <w:rPr>
            <w:rFonts w:ascii="Calibri" w:hAnsi="Calibri" w:cs="Calibri"/>
            <w:lang w:val="en-US"/>
          </w:rPr>
          <w:t>​(</w:t>
        </w:r>
        <w:r w:rsidRPr="006478DA">
          <w:rPr>
            <w:rFonts w:ascii="Calibri" w:hAnsi="Calibri" w:cs="Calibri"/>
          </w:rPr>
          <w:t xml:space="preserve"> s</w:t>
        </w:r>
        <w:r w:rsidRPr="001E0CC8">
          <w:rPr>
            <w:rFonts w:ascii="Calibri" w:hAnsi="Calibri" w:cs="Calibri"/>
            <w:lang w:val="en-US"/>
          </w:rPr>
          <w:t>chool</w:t>
        </w:r>
        <w:r w:rsidRPr="006478DA">
          <w:rPr>
            <w:rFonts w:ascii="Calibri" w:hAnsi="Calibri" w:cs="Calibri"/>
          </w:rPr>
          <w:t>_r</w:t>
        </w:r>
        <w:r w:rsidRPr="001E0CC8">
          <w:rPr>
            <w:rFonts w:ascii="Calibri" w:hAnsi="Calibri" w:cs="Calibri"/>
            <w:lang w:val="en-US"/>
          </w:rPr>
          <w:t>ating</w:t>
        </w:r>
        <w:r w:rsidRPr="006478DA">
          <w:rPr>
            <w:rFonts w:ascii="Calibri" w:hAnsi="Calibri" w:cs="Calibri"/>
          </w:rPr>
          <w:t xml:space="preserve"> * c</w:t>
        </w:r>
        <w:r w:rsidRPr="001E0CC8">
          <w:rPr>
            <w:rFonts w:ascii="Calibri" w:hAnsi="Calibri" w:cs="Calibri"/>
            <w:lang w:val="en-US"/>
          </w:rPr>
          <w:t>rime)</w:t>
        </w:r>
      </w:ins>
    </w:p>
    <w:p w14:paraId="49BB5F7C" w14:textId="77777777" w:rsidR="00636101" w:rsidRPr="006478DA" w:rsidRDefault="00636101" w:rsidP="00636101">
      <w:pPr>
        <w:spacing w:line="360" w:lineRule="auto"/>
        <w:jc w:val="center"/>
        <w:rPr>
          <w:ins w:id="1561" w:author="Andrea Plunkett" w:date="2024-07-26T20:44:00Z" w16du:dateUtc="2024-07-27T03:44:00Z"/>
          <w:rFonts w:ascii="Calibri" w:hAnsi="Calibri" w:cs="Calibri"/>
        </w:rPr>
      </w:pPr>
      <w:ins w:id="1562" w:author="Andrea Plunkett" w:date="2024-07-26T20:44:00Z" w16du:dateUtc="2024-07-27T03:44:00Z">
        <w:r w:rsidRPr="001E0CC8">
          <w:rPr>
            <w:rFonts w:ascii="Calibri" w:hAnsi="Calibri" w:cs="Calibri"/>
            <w:lang w:val="en-US"/>
          </w:rPr>
          <w:t>Price^</w:t>
        </w:r>
        <w:r w:rsidRPr="006478DA">
          <w:rPr>
            <w:rFonts w:ascii="Calibri" w:hAnsi="Calibri" w:cs="Calibri"/>
          </w:rPr>
          <w:t>=</w:t>
        </w:r>
        <w:r>
          <w:rPr>
            <w:rFonts w:ascii="Calibri" w:hAnsi="Calibri" w:cs="Calibri"/>
          </w:rPr>
          <w:t xml:space="preserve"> </w:t>
        </w:r>
        <w:r w:rsidRPr="006478DA">
          <w:rPr>
            <w:rFonts w:ascii="Calibri" w:hAnsi="Calibri" w:cs="Calibri"/>
          </w:rPr>
          <w:t>−</w:t>
        </w:r>
        <w:r>
          <w:rPr>
            <w:rFonts w:ascii="Calibri" w:hAnsi="Calibri" w:cs="Calibri"/>
          </w:rPr>
          <w:t xml:space="preserve"> </w:t>
        </w:r>
        <w:r w:rsidRPr="006478DA">
          <w:rPr>
            <w:rFonts w:ascii="Calibri" w:hAnsi="Calibri" w:cs="Calibri"/>
          </w:rPr>
          <w:t>410233.37</w:t>
        </w:r>
        <w:r>
          <w:rPr>
            <w:rFonts w:ascii="Calibri" w:hAnsi="Calibri" w:cs="Calibri"/>
          </w:rPr>
          <w:t xml:space="preserve"> </w:t>
        </w:r>
        <w:r w:rsidRPr="006478DA">
          <w:rPr>
            <w:rFonts w:ascii="Calibri" w:hAnsi="Calibri" w:cs="Calibri"/>
          </w:rPr>
          <w:t>+</w:t>
        </w:r>
        <w:r>
          <w:rPr>
            <w:rFonts w:ascii="Calibri" w:hAnsi="Calibri" w:cs="Calibri"/>
          </w:rPr>
          <w:t xml:space="preserve"> </w:t>
        </w:r>
        <w:r w:rsidRPr="006478DA">
          <w:rPr>
            <w:rFonts w:ascii="Calibri" w:hAnsi="Calibri" w:cs="Calibri"/>
          </w:rPr>
          <w:t>155559.97</w:t>
        </w:r>
        <w:r>
          <w:rPr>
            <w:rFonts w:ascii="Cambria Math" w:hAnsi="Cambria Math" w:cs="Cambria Math"/>
          </w:rPr>
          <w:t xml:space="preserve"> * </w:t>
        </w:r>
        <w:r w:rsidRPr="006478DA">
          <w:rPr>
            <w:rFonts w:ascii="Calibri" w:hAnsi="Calibri" w:cs="Calibri"/>
          </w:rPr>
          <w:t>school_rating</w:t>
        </w:r>
        <w:r>
          <w:rPr>
            <w:rFonts w:ascii="Calibri" w:hAnsi="Calibri" w:cs="Calibri"/>
          </w:rPr>
          <w:t xml:space="preserve"> </w:t>
        </w:r>
        <w:r w:rsidRPr="006478DA">
          <w:rPr>
            <w:rFonts w:ascii="Calibri" w:hAnsi="Calibri" w:cs="Calibri"/>
          </w:rPr>
          <w:t>+</w:t>
        </w:r>
        <w:r>
          <w:rPr>
            <w:rFonts w:ascii="Calibri" w:hAnsi="Calibri" w:cs="Calibri"/>
          </w:rPr>
          <w:t xml:space="preserve"> </w:t>
        </w:r>
        <w:r w:rsidRPr="006478DA">
          <w:rPr>
            <w:rFonts w:ascii="Calibri" w:hAnsi="Calibri" w:cs="Calibri"/>
          </w:rPr>
          <w:t>2230.07</w:t>
        </w:r>
        <w:r>
          <w:rPr>
            <w:rFonts w:ascii="Calibri" w:hAnsi="Calibri" w:cs="Calibri"/>
          </w:rPr>
          <w:t xml:space="preserve"> </w:t>
        </w:r>
        <w:r>
          <w:rPr>
            <w:rFonts w:ascii="Cambria Math" w:hAnsi="Cambria Math" w:cs="Cambria Math"/>
          </w:rPr>
          <w:t xml:space="preserve">* </w:t>
        </w:r>
        <w:r w:rsidRPr="006478DA">
          <w:rPr>
            <w:rFonts w:ascii="Calibri" w:hAnsi="Calibri" w:cs="Calibri"/>
          </w:rPr>
          <w:t>crime</w:t>
        </w:r>
        <w:r>
          <w:rPr>
            <w:rFonts w:ascii="Calibri" w:hAnsi="Calibri" w:cs="Calibri"/>
          </w:rPr>
          <w:t xml:space="preserve"> </w:t>
        </w:r>
        <w:r w:rsidRPr="006478DA">
          <w:rPr>
            <w:rFonts w:ascii="Calibri" w:hAnsi="Calibri" w:cs="Calibri"/>
          </w:rPr>
          <w:t>−</w:t>
        </w:r>
        <w:r>
          <w:rPr>
            <w:rFonts w:ascii="Calibri" w:hAnsi="Calibri" w:cs="Calibri"/>
          </w:rPr>
          <w:t xml:space="preserve"> </w:t>
        </w:r>
        <w:r w:rsidRPr="006478DA">
          <w:rPr>
            <w:rFonts w:ascii="Calibri" w:hAnsi="Calibri" w:cs="Calibri"/>
          </w:rPr>
          <w:t>564.85(school_rating</w:t>
        </w:r>
        <w:r>
          <w:rPr>
            <w:rFonts w:ascii="Calibri" w:hAnsi="Calibri" w:cs="Calibri"/>
          </w:rPr>
          <w:t xml:space="preserve"> * </w:t>
        </w:r>
        <w:r w:rsidRPr="006478DA">
          <w:rPr>
            <w:rFonts w:ascii="Calibri" w:hAnsi="Calibri" w:cs="Calibri"/>
          </w:rPr>
          <w:t>crime)</w:t>
        </w:r>
      </w:ins>
    </w:p>
    <w:p w14:paraId="344AE825" w14:textId="77777777" w:rsidR="00636101" w:rsidRPr="006478DA" w:rsidRDefault="00636101" w:rsidP="00636101">
      <w:pPr>
        <w:spacing w:line="360" w:lineRule="auto"/>
        <w:rPr>
          <w:ins w:id="1563" w:author="Andrea Plunkett" w:date="2024-07-26T20:44:00Z" w16du:dateUtc="2024-07-27T03:44:00Z"/>
          <w:rFonts w:ascii="Calibri" w:hAnsi="Calibri" w:cs="Calibri"/>
        </w:rPr>
      </w:pPr>
      <w:ins w:id="1564" w:author="Andrea Plunkett" w:date="2024-07-26T20:44:00Z" w16du:dateUtc="2024-07-27T03:44:00Z">
        <w:r w:rsidRPr="006478DA">
          <w:rPr>
            <w:rFonts w:ascii="Calibri" w:hAnsi="Calibri" w:cs="Calibri"/>
          </w:rPr>
          <w:t>In this equation:</w:t>
        </w:r>
      </w:ins>
    </w:p>
    <w:p w14:paraId="38B8B3F3" w14:textId="77777777" w:rsidR="00636101" w:rsidRPr="006478DA" w:rsidRDefault="00636101" w:rsidP="00636101">
      <w:pPr>
        <w:spacing w:line="360" w:lineRule="auto"/>
        <w:rPr>
          <w:ins w:id="1565" w:author="Andrea Plunkett" w:date="2024-07-26T20:44:00Z" w16du:dateUtc="2024-07-27T03:44:00Z"/>
          <w:rFonts w:ascii="Calibri" w:hAnsi="Calibri" w:cs="Calibri"/>
        </w:rPr>
      </w:pPr>
      <w:ins w:id="1566" w:author="Andrea Plunkett" w:date="2024-07-26T20:44:00Z" w16du:dateUtc="2024-07-27T03:44:00Z">
        <w:r w:rsidRPr="006478DA">
          <w:rPr>
            <w:rFonts w:ascii="Calibri" w:hAnsi="Calibri" w:cs="Calibri"/>
          </w:rPr>
          <w:t>(</w:t>
        </w:r>
      </w:ins>
      <m:oMath>
        <m:sSub>
          <m:sSubPr>
            <m:ctrlPr>
              <w:rPr>
                <w:rFonts w:ascii="Cambria Math" w:hAnsi="Cambria Math" w:cs="Calibri"/>
                <w:lang w:val="en-US"/>
              </w:rPr>
            </m:ctrlPr>
          </m:sSubPr>
          <m:e>
            <m:acc>
              <m:accPr>
                <m:ctrlPr>
                  <w:rPr>
                    <w:rFonts w:ascii="Cambria Math" w:hAnsi="Cambria Math" w:cs="Calibri"/>
                    <w:lang w:val="en-US"/>
                  </w:rPr>
                </m:ctrlPr>
              </m:accPr>
              <m:e>
                <m:r>
                  <w:ins w:id="1567" w:author="Andrea Plunkett" w:date="2024-07-26T20:44:00Z" w16du:dateUtc="2024-07-27T03:44:00Z">
                    <w:rPr>
                      <w:rFonts w:ascii="Cambria Math" w:hAnsi="Cambria Math" w:cs="Calibri"/>
                    </w:rPr>
                    <m:t>β</m:t>
                  </w:ins>
                </m:r>
              </m:e>
            </m:acc>
          </m:e>
          <m:sub>
            <m:r>
              <w:ins w:id="1568" w:author="Andrea Plunkett" w:date="2024-07-26T20:44:00Z" w16du:dateUtc="2024-07-27T03:44:00Z">
                <w:rPr>
                  <w:rFonts w:ascii="Cambria Math" w:hAnsi="Cambria Math" w:cs="Calibri"/>
                </w:rPr>
                <m:t>0</m:t>
              </w:ins>
            </m:r>
          </m:sub>
        </m:sSub>
      </m:oMath>
      <w:ins w:id="1569" w:author="Andrea Plunkett" w:date="2024-07-26T20:44:00Z" w16du:dateUtc="2024-07-27T03:44:00Z">
        <w:r w:rsidRPr="006478DA">
          <w:rPr>
            <w:rFonts w:ascii="Calibri" w:hAnsi="Calibri" w:cs="Calibri"/>
          </w:rPr>
          <w:t>) (</w:t>
        </w:r>
        <w:r>
          <w:rPr>
            <w:rFonts w:ascii="Calibri" w:hAnsi="Calibri" w:cs="Calibri"/>
          </w:rPr>
          <w:t>slope parameter</w:t>
        </w:r>
        <w:r w:rsidRPr="006478DA">
          <w:rPr>
            <w:rFonts w:ascii="Calibri" w:hAnsi="Calibri" w:cs="Calibri"/>
          </w:rPr>
          <w:t>) = -410233.37</w:t>
        </w:r>
      </w:ins>
    </w:p>
    <w:p w14:paraId="20DC4952" w14:textId="77777777" w:rsidR="00636101" w:rsidRPr="006478DA" w:rsidRDefault="00636101" w:rsidP="00636101">
      <w:pPr>
        <w:spacing w:line="360" w:lineRule="auto"/>
        <w:rPr>
          <w:ins w:id="1570" w:author="Andrea Plunkett" w:date="2024-07-26T20:44:00Z" w16du:dateUtc="2024-07-27T03:44:00Z"/>
          <w:rFonts w:ascii="Calibri" w:hAnsi="Calibri" w:cs="Calibri"/>
        </w:rPr>
      </w:pPr>
      <w:ins w:id="1571" w:author="Andrea Plunkett" w:date="2024-07-26T20:44:00Z" w16du:dateUtc="2024-07-27T03:44:00Z">
        <w:r w:rsidRPr="006478DA">
          <w:rPr>
            <w:rFonts w:ascii="Calibri" w:hAnsi="Calibri" w:cs="Calibri"/>
          </w:rPr>
          <w:t>(</w:t>
        </w:r>
      </w:ins>
      <m:oMath>
        <m:sSub>
          <m:sSubPr>
            <m:ctrlPr>
              <w:rPr>
                <w:rFonts w:ascii="Cambria Math" w:hAnsi="Cambria Math" w:cs="Calibri"/>
                <w:lang w:val="en-US"/>
              </w:rPr>
            </m:ctrlPr>
          </m:sSubPr>
          <m:e>
            <m:acc>
              <m:accPr>
                <m:ctrlPr>
                  <w:rPr>
                    <w:rFonts w:ascii="Cambria Math" w:hAnsi="Cambria Math" w:cs="Calibri"/>
                    <w:lang w:val="en-US"/>
                  </w:rPr>
                </m:ctrlPr>
              </m:accPr>
              <m:e>
                <m:r>
                  <w:ins w:id="1572" w:author="Andrea Plunkett" w:date="2024-07-26T20:44:00Z" w16du:dateUtc="2024-07-27T03:44:00Z">
                    <w:rPr>
                      <w:rFonts w:ascii="Cambria Math" w:hAnsi="Cambria Math" w:cs="Calibri"/>
                    </w:rPr>
                    <m:t>β</m:t>
                  </w:ins>
                </m:r>
              </m:e>
            </m:acc>
          </m:e>
          <m:sub>
            <m:r>
              <w:ins w:id="1573" w:author="Andrea Plunkett" w:date="2024-07-26T20:44:00Z" w16du:dateUtc="2024-07-27T03:44:00Z">
                <w:rPr>
                  <w:rFonts w:ascii="Cambria Math" w:hAnsi="Cambria Math" w:cs="Calibri"/>
                </w:rPr>
                <m:t>1</m:t>
              </w:ins>
            </m:r>
          </m:sub>
        </m:sSub>
      </m:oMath>
      <w:ins w:id="1574" w:author="Andrea Plunkett" w:date="2024-07-26T20:44:00Z" w16du:dateUtc="2024-07-27T03:44:00Z">
        <w:r w:rsidRPr="006478DA">
          <w:rPr>
            <w:rFonts w:ascii="Calibri" w:hAnsi="Calibri" w:cs="Calibri"/>
          </w:rPr>
          <w:t>) (school_rating) = 155559.97</w:t>
        </w:r>
      </w:ins>
    </w:p>
    <w:p w14:paraId="3DF592AD" w14:textId="77777777" w:rsidR="00636101" w:rsidRPr="006478DA" w:rsidRDefault="00636101" w:rsidP="00636101">
      <w:pPr>
        <w:spacing w:line="360" w:lineRule="auto"/>
        <w:rPr>
          <w:ins w:id="1575" w:author="Andrea Plunkett" w:date="2024-07-26T20:44:00Z" w16du:dateUtc="2024-07-27T03:44:00Z"/>
          <w:rFonts w:ascii="Calibri" w:hAnsi="Calibri" w:cs="Calibri"/>
        </w:rPr>
      </w:pPr>
      <w:ins w:id="1576" w:author="Andrea Plunkett" w:date="2024-07-26T20:44:00Z" w16du:dateUtc="2024-07-27T03:44:00Z">
        <w:r>
          <w:rPr>
            <w:rFonts w:ascii="Calibri" w:hAnsi="Calibri" w:cs="Calibri"/>
            <w:lang w:val="en-US"/>
          </w:rPr>
          <w:t>(</w:t>
        </w:r>
      </w:ins>
      <m:oMath>
        <m:sSub>
          <m:sSubPr>
            <m:ctrlPr>
              <w:rPr>
                <w:rFonts w:ascii="Cambria Math" w:hAnsi="Cambria Math" w:cs="Calibri"/>
                <w:lang w:val="en-US"/>
              </w:rPr>
            </m:ctrlPr>
          </m:sSubPr>
          <m:e>
            <m:acc>
              <m:accPr>
                <m:ctrlPr>
                  <w:rPr>
                    <w:rFonts w:ascii="Cambria Math" w:hAnsi="Cambria Math" w:cs="Calibri"/>
                    <w:lang w:val="en-US"/>
                  </w:rPr>
                </m:ctrlPr>
              </m:accPr>
              <m:e>
                <m:r>
                  <w:ins w:id="1577" w:author="Andrea Plunkett" w:date="2024-07-26T20:44:00Z" w16du:dateUtc="2024-07-27T03:44:00Z">
                    <w:rPr>
                      <w:rFonts w:ascii="Cambria Math" w:hAnsi="Cambria Math" w:cs="Calibri"/>
                    </w:rPr>
                    <m:t>β</m:t>
                  </w:ins>
                </m:r>
              </m:e>
            </m:acc>
          </m:e>
          <m:sub>
            <m:r>
              <w:ins w:id="1578" w:author="Andrea Plunkett" w:date="2024-07-26T20:44:00Z" w16du:dateUtc="2024-07-27T03:44:00Z">
                <w:rPr>
                  <w:rFonts w:ascii="Cambria Math" w:hAnsi="Cambria Math" w:cs="Calibri"/>
                </w:rPr>
                <m:t>2</m:t>
              </w:ins>
            </m:r>
          </m:sub>
        </m:sSub>
      </m:oMath>
      <w:ins w:id="1579" w:author="Andrea Plunkett" w:date="2024-07-26T20:44:00Z" w16du:dateUtc="2024-07-27T03:44:00Z">
        <w:r w:rsidRPr="001E0CC8">
          <w:rPr>
            <w:rFonts w:ascii="Calibri" w:hAnsi="Calibri" w:cs="Calibri"/>
            <w:lang w:val="en-US"/>
          </w:rPr>
          <w:t>​</w:t>
        </w:r>
        <w:r w:rsidRPr="006478DA">
          <w:rPr>
            <w:rFonts w:ascii="Calibri" w:hAnsi="Calibri" w:cs="Calibri"/>
          </w:rPr>
          <w:t>) (crime) = 2230.07</w:t>
        </w:r>
      </w:ins>
    </w:p>
    <w:p w14:paraId="1108C00E" w14:textId="77777777" w:rsidR="00636101" w:rsidRPr="006478DA" w:rsidRDefault="00636101" w:rsidP="00636101">
      <w:pPr>
        <w:spacing w:line="360" w:lineRule="auto"/>
        <w:rPr>
          <w:ins w:id="1580" w:author="Andrea Plunkett" w:date="2024-07-26T20:44:00Z" w16du:dateUtc="2024-07-27T03:44:00Z"/>
          <w:rFonts w:ascii="Calibri" w:hAnsi="Calibri" w:cs="Calibri"/>
        </w:rPr>
      </w:pPr>
      <w:ins w:id="1581" w:author="Andrea Plunkett" w:date="2024-07-26T20:44:00Z" w16du:dateUtc="2024-07-27T03:44:00Z">
        <w:r w:rsidRPr="006478DA">
          <w:rPr>
            <w:rFonts w:ascii="Calibri" w:hAnsi="Calibri" w:cs="Calibri"/>
          </w:rPr>
          <w:t>(</w:t>
        </w:r>
      </w:ins>
      <m:oMath>
        <m:sSub>
          <m:sSubPr>
            <m:ctrlPr>
              <w:rPr>
                <w:rFonts w:ascii="Cambria Math" w:hAnsi="Cambria Math" w:cs="Calibri"/>
                <w:lang w:val="en-US"/>
              </w:rPr>
            </m:ctrlPr>
          </m:sSubPr>
          <m:e>
            <m:acc>
              <m:accPr>
                <m:ctrlPr>
                  <w:rPr>
                    <w:rFonts w:ascii="Cambria Math" w:hAnsi="Cambria Math" w:cs="Calibri"/>
                    <w:lang w:val="en-US"/>
                  </w:rPr>
                </m:ctrlPr>
              </m:accPr>
              <m:e>
                <m:r>
                  <w:ins w:id="1582" w:author="Andrea Plunkett" w:date="2024-07-26T20:44:00Z" w16du:dateUtc="2024-07-27T03:44:00Z">
                    <w:rPr>
                      <w:rFonts w:ascii="Cambria Math" w:hAnsi="Cambria Math" w:cs="Calibri"/>
                    </w:rPr>
                    <m:t>β</m:t>
                  </w:ins>
                </m:r>
              </m:e>
            </m:acc>
          </m:e>
          <m:sub>
            <m:r>
              <w:ins w:id="1583" w:author="Andrea Plunkett" w:date="2024-07-26T20:44:00Z" w16du:dateUtc="2024-07-27T03:44:00Z">
                <w:rPr>
                  <w:rFonts w:ascii="Cambria Math" w:hAnsi="Cambria Math" w:cs="Calibri"/>
                </w:rPr>
                <m:t>3</m:t>
              </w:ins>
            </m:r>
          </m:sub>
        </m:sSub>
      </m:oMath>
      <w:ins w:id="1584" w:author="Andrea Plunkett" w:date="2024-07-26T20:44:00Z" w16du:dateUtc="2024-07-27T03:44:00Z">
        <w:r w:rsidRPr="006478DA">
          <w:rPr>
            <w:rFonts w:ascii="Calibri" w:hAnsi="Calibri" w:cs="Calibri"/>
          </w:rPr>
          <w:t>) (interaction term) = -564.85</w:t>
        </w:r>
      </w:ins>
    </w:p>
    <w:p w14:paraId="51566809" w14:textId="23993FC2" w:rsidR="00F02164" w:rsidRDefault="00636101">
      <w:pPr>
        <w:suppressAutoHyphens/>
        <w:spacing w:line="360" w:lineRule="auto"/>
        <w:contextualSpacing/>
        <w:rPr>
          <w:ins w:id="1585" w:author="Andrea Plunkett" w:date="2024-07-26T21:01:00Z" w16du:dateUtc="2024-07-27T04:01:00Z"/>
        </w:rPr>
        <w:pPrChange w:id="1586" w:author="Andrea Plunkett" w:date="2024-07-26T21:01:00Z" w16du:dateUtc="2024-07-27T04:01:00Z">
          <w:pPr>
            <w:suppressAutoHyphens/>
            <w:spacing w:line="240" w:lineRule="auto"/>
            <w:contextualSpacing/>
          </w:pPr>
        </w:pPrChange>
      </w:pPr>
      <w:ins w:id="1587" w:author="Andrea Plunkett" w:date="2024-07-26T20:44:00Z" w16du:dateUtc="2024-07-27T03:44:00Z">
        <w:r w:rsidRPr="006478DA">
          <w:rPr>
            <w:rFonts w:ascii="Calibri" w:hAnsi="Calibri" w:cs="Calibri"/>
          </w:rPr>
          <w:t>This model includes the main effects of school rating and crime rate, as well as their interaction effect, to predict house prices</w:t>
        </w:r>
        <w:r>
          <w:t>.</w:t>
        </w:r>
      </w:ins>
      <w:moveFromRangeStart w:id="1588" w:author="Andrea Plunkett" w:date="2024-07-26T19:52:00Z" w:name="move172915971"/>
      <w:moveFrom w:id="1589" w:author="Andrea Plunkett" w:date="2024-07-26T19:52:00Z" w16du:dateUtc="2024-07-27T02:52:00Z">
        <w:r w:rsidR="003966FD" w:rsidRPr="006C76C5" w:rsidDel="00E63E31">
          <w:rPr>
            <w:rFonts w:asciiTheme="majorHAnsi" w:eastAsia="Calibri" w:hAnsiTheme="majorHAnsi" w:cstheme="majorHAnsi"/>
            <w:i/>
          </w:rPr>
          <w:t xml:space="preserve">Write the general form </w:t>
        </w:r>
        <w:r w:rsidR="00D54C54" w:rsidDel="00E63E31">
          <w:rPr>
            <w:rFonts w:asciiTheme="majorHAnsi" w:eastAsia="Calibri" w:hAnsiTheme="majorHAnsi" w:cstheme="majorHAnsi"/>
            <w:i/>
          </w:rPr>
          <w:t xml:space="preserve">and the prediction equation </w:t>
        </w:r>
        <w:r w:rsidR="003966FD" w:rsidRPr="006C76C5" w:rsidDel="00E63E31">
          <w:rPr>
            <w:rFonts w:asciiTheme="majorHAnsi" w:eastAsia="Calibri" w:hAnsiTheme="majorHAnsi" w:cstheme="majorHAnsi"/>
            <w:i/>
          </w:rPr>
          <w:t xml:space="preserve">of a first order model for price using </w:t>
        </w:r>
        <w:r w:rsidR="00E22B18" w:rsidDel="00E63E31">
          <w:rPr>
            <w:rFonts w:asciiTheme="majorHAnsi" w:eastAsia="Calibri" w:hAnsiTheme="majorHAnsi" w:cstheme="majorHAnsi"/>
            <w:i/>
          </w:rPr>
          <w:t xml:space="preserve">average school rating in the area </w:t>
        </w:r>
        <w:r w:rsidR="003966FD" w:rsidRPr="006C76C5" w:rsidDel="00E63E31">
          <w:rPr>
            <w:rFonts w:asciiTheme="majorHAnsi" w:eastAsia="Calibri" w:hAnsiTheme="majorHAnsi" w:cstheme="majorHAnsi"/>
            <w:i/>
          </w:rPr>
          <w:t xml:space="preserve">and crime rate per 100,000 people as predictors. Include the interaction term between </w:t>
        </w:r>
        <w:r w:rsidR="00E7582C" w:rsidDel="00E63E31">
          <w:rPr>
            <w:rFonts w:asciiTheme="majorHAnsi" w:eastAsia="Calibri" w:hAnsiTheme="majorHAnsi" w:cstheme="majorHAnsi"/>
            <w:i/>
          </w:rPr>
          <w:t xml:space="preserve">average school rating </w:t>
        </w:r>
        <w:r w:rsidR="003966FD" w:rsidRPr="006C76C5" w:rsidDel="00E63E31">
          <w:rPr>
            <w:rFonts w:asciiTheme="majorHAnsi" w:eastAsia="Calibri" w:hAnsiTheme="majorHAnsi" w:cstheme="majorHAnsi"/>
            <w:i/>
          </w:rPr>
          <w:t xml:space="preserve">and crime rate. Use </w:t>
        </w:r>
        <m:oMath>
          <m:sSub>
            <m:sSubPr>
              <m:ctrlPr>
                <w:rPr>
                  <w:rFonts w:ascii="Cambria Math" w:eastAsia="Calibri" w:hAnsi="Cambria Math" w:cstheme="majorHAnsi"/>
                  <w:i/>
                </w:rPr>
              </m:ctrlPr>
            </m:sSubPr>
            <m:e>
              <m:r>
                <w:rPr>
                  <w:rFonts w:ascii="Cambria Math" w:hAnsi="Cambria Math" w:cstheme="majorHAnsi"/>
                </w:rPr>
                <m:t>β</m:t>
              </m:r>
            </m:e>
            <m:sub>
              <m:r>
                <w:rPr>
                  <w:rFonts w:ascii="Cambria Math" w:eastAsia="Calibri" w:hAnsi="Cambria Math" w:cstheme="majorHAnsi"/>
                </w:rPr>
                <m:t>i</m:t>
              </m:r>
            </m:sub>
          </m:sSub>
        </m:oMath>
        <w:moveFrom w:id="1590" w:author="Andrea Plunkett" w:date="2024-07-26T19:52:00Z" w16du:dateUtc="2024-07-27T02:52:00Z">
          <w:r w:rsidR="003966FD" w:rsidRPr="006C76C5" w:rsidDel="00E63E31">
            <w:rPr>
              <w:rFonts w:asciiTheme="majorHAnsi" w:eastAsia="Calibri" w:hAnsiTheme="majorHAnsi" w:cstheme="majorHAnsi"/>
              <w:i/>
            </w:rPr>
            <w:t xml:space="preserve"> (where i </w:t>
          </w:r>
          <w:r w:rsidR="003966FD" w:rsidRPr="006C76C5" w:rsidDel="00E63E31">
            <w:rPr>
              <w:rFonts w:asciiTheme="majorHAnsi" w:eastAsia="Calibri" w:hAnsiTheme="majorHAnsi" w:cstheme="majorHAnsi"/>
              <w:noProof/>
              <w:lang w:val="en-US"/>
            </w:rPr>
            <w:drawing>
              <wp:inline distT="0" distB="0" distL="0" distR="0" wp14:anchorId="138AC2AA" wp14:editId="4D5AA5F6">
                <wp:extent cx="129360" cy="92400"/>
                <wp:effectExtent l="0" t="0" r="0" b="0"/>
                <wp:docPr id="6" name="image1.png" descr="equals"/>
                <wp:cNvGraphicFramePr/>
                <a:graphic xmlns:a="http://schemas.openxmlformats.org/drawingml/2006/main">
                  <a:graphicData uri="http://schemas.openxmlformats.org/drawingml/2006/picture">
                    <pic:pic xmlns:pic="http://schemas.openxmlformats.org/drawingml/2006/picture">
                      <pic:nvPicPr>
                        <pic:cNvPr id="0" name="image1.png" descr="equals"/>
                        <pic:cNvPicPr preferRelativeResize="0"/>
                      </pic:nvPicPr>
                      <pic:blipFill>
                        <a:blip r:embed="rId10"/>
                        <a:srcRect/>
                        <a:stretch>
                          <a:fillRect/>
                        </a:stretch>
                      </pic:blipFill>
                      <pic:spPr>
                        <a:xfrm>
                          <a:off x="0" y="0"/>
                          <a:ext cx="129360" cy="92400"/>
                        </a:xfrm>
                        <a:prstGeom prst="rect">
                          <a:avLst/>
                        </a:prstGeom>
                        <a:ln/>
                      </pic:spPr>
                    </pic:pic>
                  </a:graphicData>
                </a:graphic>
              </wp:inline>
            </w:drawing>
          </w:r>
          <w:r w:rsidR="003966FD" w:rsidRPr="006C76C5" w:rsidDel="00E63E31">
            <w:rPr>
              <w:rFonts w:asciiTheme="majorHAnsi" w:eastAsia="Calibri" w:hAnsiTheme="majorHAnsi" w:cstheme="majorHAnsi"/>
              <w:i/>
            </w:rPr>
            <w:t xml:space="preserve"> 1, 2, ... ) to represent the slope parameters for all predictor variables</w:t>
          </w:r>
          <w:bookmarkEnd w:id="1492"/>
          <w:r w:rsidR="003966FD" w:rsidRPr="006C76C5" w:rsidDel="00E63E31">
            <w:rPr>
              <w:rFonts w:asciiTheme="majorHAnsi" w:eastAsia="Calibri" w:hAnsiTheme="majorHAnsi" w:cstheme="majorHAnsi"/>
              <w:i/>
            </w:rPr>
            <w:t>.</w:t>
          </w:r>
        </w:moveFrom>
      </w:moveFrom>
    </w:p>
    <w:p w14:paraId="135B902D" w14:textId="77777777" w:rsidR="00B40B90" w:rsidRPr="00B40B90" w:rsidDel="00E63E31" w:rsidRDefault="00B40B90">
      <w:pPr>
        <w:numPr>
          <w:ilvl w:val="0"/>
          <w:numId w:val="6"/>
        </w:numPr>
        <w:pBdr>
          <w:top w:val="nil"/>
          <w:left w:val="nil"/>
          <w:bottom w:val="nil"/>
          <w:right w:val="nil"/>
          <w:between w:val="nil"/>
        </w:pBdr>
        <w:spacing w:line="360" w:lineRule="auto"/>
        <w:ind w:left="0"/>
        <w:rPr>
          <w:moveFrom w:id="1591" w:author="Andrea Plunkett" w:date="2024-07-26T19:52:00Z" w16du:dateUtc="2024-07-27T02:52:00Z"/>
          <w:rPrChange w:id="1592" w:author="Andrea Plunkett" w:date="2024-07-26T21:01:00Z" w16du:dateUtc="2024-07-27T04:01:00Z">
            <w:rPr>
              <w:moveFrom w:id="1593" w:author="Andrea Plunkett" w:date="2024-07-26T19:52:00Z" w16du:dateUtc="2024-07-27T02:52:00Z"/>
              <w:rFonts w:asciiTheme="majorHAnsi" w:eastAsia="Calibri" w:hAnsiTheme="majorHAnsi" w:cstheme="majorHAnsi"/>
              <w:i/>
              <w:color w:val="000000"/>
            </w:rPr>
          </w:rPrChange>
        </w:rPr>
        <w:pPrChange w:id="1594" w:author="Andrea Plunkett" w:date="2024-07-26T21:01:00Z" w16du:dateUtc="2024-07-27T04:01:00Z">
          <w:pPr>
            <w:numPr>
              <w:numId w:val="6"/>
            </w:numPr>
            <w:pBdr>
              <w:top w:val="nil"/>
              <w:left w:val="nil"/>
              <w:bottom w:val="nil"/>
              <w:right w:val="nil"/>
              <w:between w:val="nil"/>
            </w:pBdr>
            <w:suppressAutoHyphens/>
            <w:spacing w:line="240" w:lineRule="auto"/>
            <w:ind w:left="720" w:hanging="360"/>
            <w:contextualSpacing/>
          </w:pPr>
        </w:pPrChange>
      </w:pPr>
    </w:p>
    <w:p w14:paraId="7AE2134F" w14:textId="5C79CFE7" w:rsidR="00F02164" w:rsidRPr="006C76C5" w:rsidDel="00E63E31" w:rsidRDefault="003966FD">
      <w:pPr>
        <w:numPr>
          <w:ilvl w:val="0"/>
          <w:numId w:val="14"/>
        </w:numPr>
        <w:suppressAutoHyphens/>
        <w:spacing w:line="240" w:lineRule="auto"/>
        <w:ind w:left="0"/>
        <w:contextualSpacing/>
        <w:rPr>
          <w:moveFrom w:id="1595" w:author="Andrea Plunkett" w:date="2024-07-26T19:52:00Z" w16du:dateUtc="2024-07-27T02:52:00Z"/>
          <w:rFonts w:asciiTheme="majorHAnsi" w:eastAsia="Calibri" w:hAnsiTheme="majorHAnsi" w:cstheme="majorHAnsi"/>
          <w:i/>
        </w:rPr>
        <w:pPrChange w:id="1596" w:author="Andrea Plunkett" w:date="2024-07-26T21:01:00Z" w16du:dateUtc="2024-07-27T04:01:00Z">
          <w:pPr>
            <w:numPr>
              <w:numId w:val="14"/>
            </w:numPr>
            <w:suppressAutoHyphens/>
            <w:spacing w:line="240" w:lineRule="auto"/>
            <w:ind w:left="720" w:hanging="360"/>
            <w:contextualSpacing/>
          </w:pPr>
        </w:pPrChange>
      </w:pPr>
      <w:bookmarkStart w:id="1597" w:name="_Hlk105942714"/>
      <w:moveFrom w:id="1598" w:author="Andrea Plunkett" w:date="2024-07-26T19:52:00Z" w16du:dateUtc="2024-07-27T02:52:00Z">
        <w:r w:rsidRPr="006C76C5" w:rsidDel="00E63E31">
          <w:rPr>
            <w:rFonts w:asciiTheme="majorHAnsi" w:eastAsia="Calibri" w:hAnsiTheme="majorHAnsi" w:cstheme="majorHAnsi"/>
            <w:i/>
          </w:rPr>
          <w:t xml:space="preserve">Create </w:t>
        </w:r>
        <w:r w:rsidR="00DD552F" w:rsidDel="00E63E31">
          <w:rPr>
            <w:rFonts w:asciiTheme="majorHAnsi" w:eastAsia="Calibri" w:hAnsiTheme="majorHAnsi" w:cstheme="majorHAnsi"/>
            <w:i/>
          </w:rPr>
          <w:t>the</w:t>
        </w:r>
        <w:r w:rsidRPr="006C76C5" w:rsidDel="00E63E31">
          <w:rPr>
            <w:rFonts w:asciiTheme="majorHAnsi" w:eastAsia="Calibri" w:hAnsiTheme="majorHAnsi" w:cstheme="majorHAnsi"/>
            <w:i/>
          </w:rPr>
          <w:t xml:space="preserve"> first order regression model for </w:t>
        </w:r>
        <w:r w:rsidR="00DD552F" w:rsidRPr="006C76C5" w:rsidDel="00E63E31">
          <w:rPr>
            <w:rFonts w:asciiTheme="majorHAnsi" w:eastAsia="Calibri" w:hAnsiTheme="majorHAnsi" w:cstheme="majorHAnsi"/>
            <w:i/>
          </w:rPr>
          <w:t xml:space="preserve">price using </w:t>
        </w:r>
        <w:r w:rsidR="00DD552F" w:rsidDel="00E63E31">
          <w:rPr>
            <w:rFonts w:asciiTheme="majorHAnsi" w:eastAsia="Calibri" w:hAnsiTheme="majorHAnsi" w:cstheme="majorHAnsi"/>
            <w:i/>
          </w:rPr>
          <w:t xml:space="preserve">average school rating in the area </w:t>
        </w:r>
        <w:r w:rsidR="00DD552F" w:rsidRPr="006C76C5" w:rsidDel="00E63E31">
          <w:rPr>
            <w:rFonts w:asciiTheme="majorHAnsi" w:eastAsia="Calibri" w:hAnsiTheme="majorHAnsi" w:cstheme="majorHAnsi"/>
            <w:i/>
          </w:rPr>
          <w:t>and crime rate per 100,000 people as predictors</w:t>
        </w:r>
        <w:r w:rsidRPr="006C76C5" w:rsidDel="00E63E31">
          <w:rPr>
            <w:rFonts w:asciiTheme="majorHAnsi" w:eastAsia="Calibri" w:hAnsiTheme="majorHAnsi" w:cstheme="majorHAnsi"/>
            <w:i/>
          </w:rPr>
          <w:t xml:space="preserve">. </w:t>
        </w:r>
        <w:r w:rsidR="0073322A" w:rsidRPr="006C76C5" w:rsidDel="00E63E31">
          <w:rPr>
            <w:rFonts w:asciiTheme="majorHAnsi" w:eastAsia="Calibri" w:hAnsiTheme="majorHAnsi" w:cstheme="majorHAnsi"/>
            <w:i/>
          </w:rPr>
          <w:t xml:space="preserve">Include the interaction term between </w:t>
        </w:r>
        <w:r w:rsidR="00243731" w:rsidDel="00E63E31">
          <w:rPr>
            <w:rFonts w:asciiTheme="majorHAnsi" w:eastAsia="Calibri" w:hAnsiTheme="majorHAnsi" w:cstheme="majorHAnsi"/>
            <w:i/>
          </w:rPr>
          <w:t xml:space="preserve">average school rating </w:t>
        </w:r>
        <w:r w:rsidR="0073322A" w:rsidRPr="006C76C5" w:rsidDel="00E63E31">
          <w:rPr>
            <w:rFonts w:asciiTheme="majorHAnsi" w:eastAsia="Calibri" w:hAnsiTheme="majorHAnsi" w:cstheme="majorHAnsi"/>
            <w:i/>
          </w:rPr>
          <w:t>and crime rate</w:t>
        </w:r>
        <w:r w:rsidRPr="006C76C5" w:rsidDel="00E63E31">
          <w:rPr>
            <w:rFonts w:asciiTheme="majorHAnsi" w:eastAsia="Calibri" w:hAnsiTheme="majorHAnsi" w:cstheme="majorHAnsi"/>
            <w:i/>
          </w:rPr>
          <w:t xml:space="preserve">. </w:t>
        </w:r>
        <w:r w:rsidR="00D77539" w:rsidRPr="00AD7DED" w:rsidDel="00E63E31">
          <w:rPr>
            <w:rFonts w:asciiTheme="majorHAnsi" w:eastAsia="Calibri" w:hAnsiTheme="majorHAnsi" w:cstheme="majorHAnsi"/>
            <w:i/>
          </w:rPr>
          <w:t>Write the prediction model equation using outputs obtained from your R script</w:t>
        </w:r>
        <w:bookmarkEnd w:id="1597"/>
        <w:r w:rsidR="00D77539" w:rsidRPr="00AD7DED" w:rsidDel="00E63E31">
          <w:rPr>
            <w:rFonts w:asciiTheme="majorHAnsi" w:eastAsia="Calibri" w:hAnsiTheme="majorHAnsi" w:cstheme="majorHAnsi"/>
            <w:i/>
          </w:rPr>
          <w:t>.</w:t>
        </w:r>
        <w:r w:rsidRPr="006C76C5" w:rsidDel="00E63E31">
          <w:rPr>
            <w:rFonts w:asciiTheme="majorHAnsi" w:eastAsia="Calibri" w:hAnsiTheme="majorHAnsi" w:cstheme="majorHAnsi"/>
            <w:i/>
          </w:rPr>
          <w:br/>
          <w:t xml:space="preserve">Note: Use </w:t>
        </w:r>
        <w:r w:rsidR="002F0CF5" w:rsidDel="00E63E31">
          <w:rPr>
            <w:rFonts w:asciiTheme="majorHAnsi" w:eastAsia="Calibri" w:hAnsiTheme="majorHAnsi" w:cstheme="majorHAnsi"/>
            <w:i/>
          </w:rPr>
          <w:t>average school rating</w:t>
        </w:r>
        <w:r w:rsidRPr="006C76C5" w:rsidDel="00E63E31">
          <w:rPr>
            <w:rFonts w:asciiTheme="majorHAnsi" w:eastAsia="Calibri" w:hAnsiTheme="majorHAnsi" w:cstheme="majorHAnsi"/>
            <w:i/>
          </w:rPr>
          <w:t xml:space="preserve"> and crime rate as </w:t>
        </w:r>
        <w:r w:rsidRPr="006C76C5" w:rsidDel="00E63E31">
          <w:rPr>
            <w:rFonts w:asciiTheme="majorHAnsi" w:eastAsia="Calibri" w:hAnsiTheme="majorHAnsi" w:cstheme="majorHAnsi"/>
            <w:b/>
            <w:i/>
          </w:rPr>
          <w:t>quantitative</w:t>
        </w:r>
        <w:r w:rsidRPr="006C76C5" w:rsidDel="00E63E31">
          <w:rPr>
            <w:rFonts w:asciiTheme="majorHAnsi" w:eastAsia="Calibri" w:hAnsiTheme="majorHAnsi" w:cstheme="majorHAnsi"/>
            <w:i/>
          </w:rPr>
          <w:t xml:space="preserve"> variables in this model. Use</w:t>
        </w:r>
        <w:r w:rsidR="007F51C7" w:rsidRPr="006C76C5" w:rsidDel="00E63E31">
          <w:rPr>
            <w:rFonts w:asciiTheme="majorHAnsi" w:eastAsia="Calibri" w:hAnsiTheme="majorHAnsi" w:cstheme="majorHAnsi"/>
            <w:i/>
          </w:rPr>
          <w:t xml:space="preserve"> the</w:t>
        </w:r>
        <w:r w:rsidRPr="006C76C5" w:rsidDel="00E63E31">
          <w:rPr>
            <w:rFonts w:asciiTheme="majorHAnsi" w:eastAsia="Calibri" w:hAnsiTheme="majorHAnsi" w:cstheme="majorHAnsi"/>
            <w:i/>
          </w:rPr>
          <w:t xml:space="preserve"> equation editor to write the </w:t>
        </w:r>
        <w:r w:rsidR="00806D92" w:rsidDel="00E63E31">
          <w:rPr>
            <w:rFonts w:asciiTheme="majorHAnsi" w:eastAsia="Calibri" w:hAnsiTheme="majorHAnsi" w:cstheme="majorHAnsi"/>
            <w:i/>
          </w:rPr>
          <w:t xml:space="preserve">prediction model </w:t>
        </w:r>
        <w:r w:rsidR="00806D92" w:rsidRPr="006C76C5" w:rsidDel="00E63E31">
          <w:rPr>
            <w:rFonts w:asciiTheme="majorHAnsi" w:eastAsia="Calibri" w:hAnsiTheme="majorHAnsi" w:cstheme="majorHAnsi"/>
            <w:i/>
          </w:rPr>
          <w:t>equation</w:t>
        </w:r>
        <w:r w:rsidR="00267C5F" w:rsidRPr="006C76C5" w:rsidDel="00E63E31">
          <w:rPr>
            <w:rFonts w:asciiTheme="majorHAnsi" w:eastAsia="Calibri" w:hAnsiTheme="majorHAnsi" w:cstheme="majorHAnsi"/>
            <w:i/>
          </w:rPr>
          <w:t>.</w:t>
        </w:r>
      </w:moveFrom>
    </w:p>
    <w:moveFromRangeEnd w:id="1588"/>
    <w:p w14:paraId="3E0E0958" w14:textId="07705DAE" w:rsidR="008B00B3" w:rsidRPr="006C76C5" w:rsidDel="004B7C33" w:rsidRDefault="008B00B3">
      <w:pPr>
        <w:numPr>
          <w:ilvl w:val="0"/>
          <w:numId w:val="6"/>
        </w:numPr>
        <w:pBdr>
          <w:top w:val="nil"/>
          <w:left w:val="nil"/>
          <w:bottom w:val="nil"/>
          <w:right w:val="nil"/>
          <w:between w:val="nil"/>
        </w:pBdr>
        <w:suppressAutoHyphens/>
        <w:spacing w:line="240" w:lineRule="auto"/>
        <w:ind w:left="0"/>
        <w:contextualSpacing/>
        <w:rPr>
          <w:del w:id="1599" w:author="Andrea Plunkett" w:date="2024-07-26T20:44:00Z" w16du:dateUtc="2024-07-27T03:44:00Z"/>
          <w:moveTo w:id="1600" w:author="Andrea Plunkett" w:date="2024-07-26T19:52:00Z" w16du:dateUtc="2024-07-27T02:52:00Z"/>
          <w:rFonts w:asciiTheme="majorHAnsi" w:eastAsia="Calibri" w:hAnsiTheme="majorHAnsi" w:cstheme="majorHAnsi"/>
          <w:i/>
          <w:color w:val="000000"/>
        </w:rPr>
        <w:pPrChange w:id="1601" w:author="Andrea Plunkett" w:date="2024-07-26T21:01:00Z" w16du:dateUtc="2024-07-27T04:01:00Z">
          <w:pPr>
            <w:numPr>
              <w:numId w:val="6"/>
            </w:numPr>
            <w:pBdr>
              <w:top w:val="nil"/>
              <w:left w:val="nil"/>
              <w:bottom w:val="nil"/>
              <w:right w:val="nil"/>
              <w:between w:val="nil"/>
            </w:pBdr>
            <w:suppressAutoHyphens/>
            <w:spacing w:line="240" w:lineRule="auto"/>
            <w:ind w:left="360" w:hanging="360"/>
            <w:contextualSpacing/>
          </w:pPr>
        </w:pPrChange>
      </w:pPr>
      <w:moveToRangeStart w:id="1602" w:author="Andrea Plunkett" w:date="2024-07-26T19:52:00Z" w:name="move172915971"/>
      <w:moveTo w:id="1603" w:author="Andrea Plunkett" w:date="2024-07-26T19:52:00Z" w16du:dateUtc="2024-07-27T02:52:00Z">
        <w:del w:id="1604" w:author="Andrea Plunkett" w:date="2024-07-26T20:44:00Z" w16du:dateUtc="2024-07-27T03:44:00Z">
          <w:r w:rsidRPr="006C76C5" w:rsidDel="004B7C33">
            <w:rPr>
              <w:rFonts w:asciiTheme="majorHAnsi" w:eastAsia="Calibri" w:hAnsiTheme="majorHAnsi" w:cstheme="majorHAnsi"/>
              <w:i/>
            </w:rPr>
            <w:delText xml:space="preserve">Write the general form </w:delText>
          </w:r>
          <w:r w:rsidDel="004B7C33">
            <w:rPr>
              <w:rFonts w:asciiTheme="majorHAnsi" w:eastAsia="Calibri" w:hAnsiTheme="majorHAnsi" w:cstheme="majorHAnsi"/>
              <w:i/>
            </w:rPr>
            <w:delText xml:space="preserve">and the prediction equation </w:delText>
          </w:r>
          <w:r w:rsidRPr="006C76C5" w:rsidDel="004B7C33">
            <w:rPr>
              <w:rFonts w:asciiTheme="majorHAnsi" w:eastAsia="Calibri" w:hAnsiTheme="majorHAnsi" w:cstheme="majorHAnsi"/>
              <w:i/>
            </w:rPr>
            <w:delText xml:space="preserve">of a first order model for price using </w:delText>
          </w:r>
          <w:r w:rsidDel="004B7C33">
            <w:rPr>
              <w:rFonts w:asciiTheme="majorHAnsi" w:eastAsia="Calibri" w:hAnsiTheme="majorHAnsi" w:cstheme="majorHAnsi"/>
              <w:i/>
            </w:rPr>
            <w:delText xml:space="preserve">average school rating in the area </w:delText>
          </w:r>
          <w:r w:rsidRPr="006C76C5" w:rsidDel="004B7C33">
            <w:rPr>
              <w:rFonts w:asciiTheme="majorHAnsi" w:eastAsia="Calibri" w:hAnsiTheme="majorHAnsi" w:cstheme="majorHAnsi"/>
              <w:i/>
            </w:rPr>
            <w:delText xml:space="preserve">and crime rate per 100,000 people as predictors. Include the interaction term between </w:delText>
          </w:r>
          <w:r w:rsidDel="004B7C33">
            <w:rPr>
              <w:rFonts w:asciiTheme="majorHAnsi" w:eastAsia="Calibri" w:hAnsiTheme="majorHAnsi" w:cstheme="majorHAnsi"/>
              <w:i/>
            </w:rPr>
            <w:delText xml:space="preserve">average school rating </w:delText>
          </w:r>
          <w:r w:rsidRPr="006C76C5" w:rsidDel="004B7C33">
            <w:rPr>
              <w:rFonts w:asciiTheme="majorHAnsi" w:eastAsia="Calibri" w:hAnsiTheme="majorHAnsi" w:cstheme="majorHAnsi"/>
              <w:i/>
            </w:rPr>
            <w:delText xml:space="preserve">and crime rate. Use </w:delText>
          </w:r>
        </w:del>
        <m:oMath>
          <m:sSub>
            <m:sSubPr>
              <m:ctrlPr>
                <w:del w:id="1605" w:author="Andrea Plunkett" w:date="2024-07-26T20:44:00Z" w16du:dateUtc="2024-07-27T03:44:00Z">
                  <w:rPr>
                    <w:rFonts w:ascii="Cambria Math" w:eastAsia="Calibri" w:hAnsi="Cambria Math" w:cstheme="majorHAnsi"/>
                    <w:i/>
                  </w:rPr>
                </w:del>
              </m:ctrlPr>
            </m:sSubPr>
            <m:e>
              <m:r>
                <w:del w:id="1606" w:author="Andrea Plunkett" w:date="2024-07-26T20:44:00Z" w16du:dateUtc="2024-07-27T03:44:00Z">
                  <w:rPr>
                    <w:rFonts w:ascii="Cambria Math" w:hAnsi="Cambria Math" w:cstheme="majorHAnsi"/>
                  </w:rPr>
                  <m:t>β</m:t>
                </w:del>
              </m:r>
            </m:e>
            <m:sub>
              <m:r>
                <w:del w:id="1607" w:author="Andrea Plunkett" w:date="2024-07-26T20:44:00Z" w16du:dateUtc="2024-07-27T03:44:00Z">
                  <w:rPr>
                    <w:rFonts w:ascii="Cambria Math" w:eastAsia="Calibri" w:hAnsi="Cambria Math" w:cstheme="majorHAnsi"/>
                  </w:rPr>
                  <m:t>i</m:t>
                </w:del>
              </m:r>
            </m:sub>
          </m:sSub>
        </m:oMath>
        <w:moveTo w:id="1608" w:author="Andrea Plunkett" w:date="2024-07-26T19:52:00Z" w16du:dateUtc="2024-07-27T02:52:00Z">
          <w:del w:id="1609" w:author="Andrea Plunkett" w:date="2024-07-26T20:44:00Z" w16du:dateUtc="2024-07-27T03:44:00Z">
            <w:r w:rsidRPr="006C76C5" w:rsidDel="004B7C33">
              <w:rPr>
                <w:rFonts w:asciiTheme="majorHAnsi" w:eastAsia="Calibri" w:hAnsiTheme="majorHAnsi" w:cstheme="majorHAnsi"/>
                <w:i/>
              </w:rPr>
              <w:delText xml:space="preserve"> (where i </w:delText>
            </w:r>
            <w:r w:rsidRPr="006C76C5" w:rsidDel="004B7C33">
              <w:rPr>
                <w:rFonts w:asciiTheme="majorHAnsi" w:eastAsia="Calibri" w:hAnsiTheme="majorHAnsi" w:cstheme="majorHAnsi"/>
                <w:noProof/>
                <w:lang w:val="en-US"/>
              </w:rPr>
              <w:drawing>
                <wp:inline distT="0" distB="0" distL="0" distR="0" wp14:anchorId="1B70A618" wp14:editId="4BA097B9">
                  <wp:extent cx="129360" cy="92400"/>
                  <wp:effectExtent l="0" t="0" r="0" b="0"/>
                  <wp:docPr id="2130982164" name="image1.png" descr="equals"/>
                  <wp:cNvGraphicFramePr/>
                  <a:graphic xmlns:a="http://schemas.openxmlformats.org/drawingml/2006/main">
                    <a:graphicData uri="http://schemas.openxmlformats.org/drawingml/2006/picture">
                      <pic:pic xmlns:pic="http://schemas.openxmlformats.org/drawingml/2006/picture">
                        <pic:nvPicPr>
                          <pic:cNvPr id="0" name="image1.png" descr="equals"/>
                          <pic:cNvPicPr preferRelativeResize="0"/>
                        </pic:nvPicPr>
                        <pic:blipFill>
                          <a:blip r:embed="rId10"/>
                          <a:srcRect/>
                          <a:stretch>
                            <a:fillRect/>
                          </a:stretch>
                        </pic:blipFill>
                        <pic:spPr>
                          <a:xfrm>
                            <a:off x="0" y="0"/>
                            <a:ext cx="129360" cy="92400"/>
                          </a:xfrm>
                          <a:prstGeom prst="rect">
                            <a:avLst/>
                          </a:prstGeom>
                          <a:ln/>
                        </pic:spPr>
                      </pic:pic>
                    </a:graphicData>
                  </a:graphic>
                </wp:inline>
              </w:drawing>
            </w:r>
            <w:r w:rsidRPr="006C76C5" w:rsidDel="004B7C33">
              <w:rPr>
                <w:rFonts w:asciiTheme="majorHAnsi" w:eastAsia="Calibri" w:hAnsiTheme="majorHAnsi" w:cstheme="majorHAnsi"/>
                <w:i/>
              </w:rPr>
              <w:delText xml:space="preserve"> 1, 2, ... ) to represent the slope parameters for all predictor variables.</w:delText>
            </w:r>
          </w:del>
        </w:moveTo>
      </w:moveTo>
    </w:p>
    <w:p w14:paraId="3B894033" w14:textId="0DBD0A2C" w:rsidR="008B00B3" w:rsidRPr="006C76C5" w:rsidDel="004B7C33" w:rsidRDefault="008B00B3">
      <w:pPr>
        <w:numPr>
          <w:ilvl w:val="0"/>
          <w:numId w:val="14"/>
        </w:numPr>
        <w:suppressAutoHyphens/>
        <w:spacing w:line="240" w:lineRule="auto"/>
        <w:ind w:left="0"/>
        <w:contextualSpacing/>
        <w:rPr>
          <w:del w:id="1610" w:author="Andrea Plunkett" w:date="2024-07-26T20:44:00Z" w16du:dateUtc="2024-07-27T03:44:00Z"/>
          <w:moveTo w:id="1611" w:author="Andrea Plunkett" w:date="2024-07-26T19:52:00Z" w16du:dateUtc="2024-07-27T02:52:00Z"/>
          <w:rFonts w:asciiTheme="majorHAnsi" w:eastAsia="Calibri" w:hAnsiTheme="majorHAnsi" w:cstheme="majorHAnsi"/>
          <w:i/>
        </w:rPr>
        <w:pPrChange w:id="1612" w:author="Andrea Plunkett" w:date="2024-07-26T21:01:00Z" w16du:dateUtc="2024-07-27T04:01:00Z">
          <w:pPr>
            <w:numPr>
              <w:numId w:val="14"/>
            </w:numPr>
            <w:suppressAutoHyphens/>
            <w:spacing w:line="240" w:lineRule="auto"/>
            <w:ind w:left="360" w:hanging="360"/>
            <w:contextualSpacing/>
          </w:pPr>
        </w:pPrChange>
      </w:pPr>
      <w:moveTo w:id="1613" w:author="Andrea Plunkett" w:date="2024-07-26T19:52:00Z" w16du:dateUtc="2024-07-27T02:52:00Z">
        <w:del w:id="1614" w:author="Andrea Plunkett" w:date="2024-07-26T20:44:00Z" w16du:dateUtc="2024-07-27T03:44:00Z">
          <w:r w:rsidRPr="006C76C5" w:rsidDel="004B7C33">
            <w:rPr>
              <w:rFonts w:asciiTheme="majorHAnsi" w:eastAsia="Calibri" w:hAnsiTheme="majorHAnsi" w:cstheme="majorHAnsi"/>
              <w:i/>
            </w:rPr>
            <w:delText xml:space="preserve">Create </w:delText>
          </w:r>
          <w:r w:rsidDel="004B7C33">
            <w:rPr>
              <w:rFonts w:asciiTheme="majorHAnsi" w:eastAsia="Calibri" w:hAnsiTheme="majorHAnsi" w:cstheme="majorHAnsi"/>
              <w:i/>
            </w:rPr>
            <w:delText>the</w:delText>
          </w:r>
          <w:r w:rsidRPr="006C76C5" w:rsidDel="004B7C33">
            <w:rPr>
              <w:rFonts w:asciiTheme="majorHAnsi" w:eastAsia="Calibri" w:hAnsiTheme="majorHAnsi" w:cstheme="majorHAnsi"/>
              <w:i/>
            </w:rPr>
            <w:delText xml:space="preserve"> first order regression model for price using </w:delText>
          </w:r>
          <w:r w:rsidDel="004B7C33">
            <w:rPr>
              <w:rFonts w:asciiTheme="majorHAnsi" w:eastAsia="Calibri" w:hAnsiTheme="majorHAnsi" w:cstheme="majorHAnsi"/>
              <w:i/>
            </w:rPr>
            <w:delText xml:space="preserve">average school rating in the area </w:delText>
          </w:r>
          <w:r w:rsidRPr="006C76C5" w:rsidDel="004B7C33">
            <w:rPr>
              <w:rFonts w:asciiTheme="majorHAnsi" w:eastAsia="Calibri" w:hAnsiTheme="majorHAnsi" w:cstheme="majorHAnsi"/>
              <w:i/>
            </w:rPr>
            <w:delText xml:space="preserve">and crime rate per 100,000 people as predictors. Include the interaction term between </w:delText>
          </w:r>
          <w:r w:rsidDel="004B7C33">
            <w:rPr>
              <w:rFonts w:asciiTheme="majorHAnsi" w:eastAsia="Calibri" w:hAnsiTheme="majorHAnsi" w:cstheme="majorHAnsi"/>
              <w:i/>
            </w:rPr>
            <w:delText xml:space="preserve">average school rating </w:delText>
          </w:r>
          <w:r w:rsidRPr="006C76C5" w:rsidDel="004B7C33">
            <w:rPr>
              <w:rFonts w:asciiTheme="majorHAnsi" w:eastAsia="Calibri" w:hAnsiTheme="majorHAnsi" w:cstheme="majorHAnsi"/>
              <w:i/>
            </w:rPr>
            <w:delText xml:space="preserve">and crime rate. </w:delText>
          </w:r>
          <w:r w:rsidRPr="00AD7DED" w:rsidDel="004B7C33">
            <w:rPr>
              <w:rFonts w:asciiTheme="majorHAnsi" w:eastAsia="Calibri" w:hAnsiTheme="majorHAnsi" w:cstheme="majorHAnsi"/>
              <w:i/>
            </w:rPr>
            <w:delText>Write the prediction model equation using outputs obtained from your R script.</w:delText>
          </w:r>
          <w:r w:rsidRPr="006C76C5" w:rsidDel="004B7C33">
            <w:rPr>
              <w:rFonts w:asciiTheme="majorHAnsi" w:eastAsia="Calibri" w:hAnsiTheme="majorHAnsi" w:cstheme="majorHAnsi"/>
              <w:i/>
            </w:rPr>
            <w:br/>
            <w:delText xml:space="preserve">Note: Use </w:delText>
          </w:r>
          <w:r w:rsidDel="004B7C33">
            <w:rPr>
              <w:rFonts w:asciiTheme="majorHAnsi" w:eastAsia="Calibri" w:hAnsiTheme="majorHAnsi" w:cstheme="majorHAnsi"/>
              <w:i/>
            </w:rPr>
            <w:delText>average school rating</w:delText>
          </w:r>
          <w:r w:rsidRPr="006C76C5" w:rsidDel="004B7C33">
            <w:rPr>
              <w:rFonts w:asciiTheme="majorHAnsi" w:eastAsia="Calibri" w:hAnsiTheme="majorHAnsi" w:cstheme="majorHAnsi"/>
              <w:i/>
            </w:rPr>
            <w:delText xml:space="preserve"> and crime rate as </w:delText>
          </w:r>
          <w:r w:rsidRPr="006C76C5" w:rsidDel="004B7C33">
            <w:rPr>
              <w:rFonts w:asciiTheme="majorHAnsi" w:eastAsia="Calibri" w:hAnsiTheme="majorHAnsi" w:cstheme="majorHAnsi"/>
              <w:b/>
              <w:i/>
            </w:rPr>
            <w:delText>quantitative</w:delText>
          </w:r>
          <w:r w:rsidRPr="006C76C5" w:rsidDel="004B7C33">
            <w:rPr>
              <w:rFonts w:asciiTheme="majorHAnsi" w:eastAsia="Calibri" w:hAnsiTheme="majorHAnsi" w:cstheme="majorHAnsi"/>
              <w:i/>
            </w:rPr>
            <w:delText xml:space="preserve"> variables in this model. Use the equation editor to write the </w:delText>
          </w:r>
          <w:r w:rsidDel="004B7C33">
            <w:rPr>
              <w:rFonts w:asciiTheme="majorHAnsi" w:eastAsia="Calibri" w:hAnsiTheme="majorHAnsi" w:cstheme="majorHAnsi"/>
              <w:i/>
            </w:rPr>
            <w:delText xml:space="preserve">prediction model </w:delText>
          </w:r>
          <w:r w:rsidRPr="006C76C5" w:rsidDel="004B7C33">
            <w:rPr>
              <w:rFonts w:asciiTheme="majorHAnsi" w:eastAsia="Calibri" w:hAnsiTheme="majorHAnsi" w:cstheme="majorHAnsi"/>
              <w:i/>
            </w:rPr>
            <w:delText>equation.</w:delText>
          </w:r>
        </w:del>
      </w:moveTo>
    </w:p>
    <w:moveToRangeEnd w:id="1602"/>
    <w:p w14:paraId="4E0BA912" w14:textId="77777777" w:rsidR="00F02164" w:rsidRPr="006C76C5" w:rsidDel="003F5FE3" w:rsidRDefault="00F02164">
      <w:pPr>
        <w:suppressAutoHyphens/>
        <w:spacing w:line="240" w:lineRule="auto"/>
        <w:contextualSpacing/>
        <w:rPr>
          <w:del w:id="1615" w:author="Andrea Plunkett" w:date="2024-07-26T21:12:00Z" w16du:dateUtc="2024-07-27T04:12:00Z"/>
          <w:rFonts w:asciiTheme="majorHAnsi" w:eastAsia="Calibri" w:hAnsiTheme="majorHAnsi" w:cstheme="majorHAnsi"/>
          <w:i/>
        </w:rPr>
        <w:pPrChange w:id="1616" w:author="Andrea Plunkett" w:date="2024-07-26T21:01:00Z" w16du:dateUtc="2024-07-27T04:01:00Z">
          <w:pPr>
            <w:suppressAutoHyphens/>
            <w:spacing w:line="240" w:lineRule="auto"/>
            <w:ind w:left="360"/>
            <w:contextualSpacing/>
          </w:pPr>
        </w:pPrChange>
      </w:pPr>
    </w:p>
    <w:p w14:paraId="3061FC9E" w14:textId="0919FC8B" w:rsidR="00F02164" w:rsidRPr="006C76C5" w:rsidDel="00937789" w:rsidRDefault="003966FD" w:rsidP="006C76C5">
      <w:pPr>
        <w:suppressAutoHyphens/>
        <w:spacing w:line="240" w:lineRule="auto"/>
        <w:contextualSpacing/>
        <w:rPr>
          <w:del w:id="1617" w:author="Andrea Plunkett" w:date="2024-07-26T17:37:00Z" w16du:dateUtc="2024-07-27T00:37:00Z"/>
          <w:rFonts w:asciiTheme="majorHAnsi" w:eastAsia="Calibri" w:hAnsiTheme="majorHAnsi" w:cstheme="majorHAnsi"/>
          <w:b/>
        </w:rPr>
      </w:pPr>
      <w:del w:id="1618" w:author="Andrea Plunkett" w:date="2024-07-26T17:37:00Z" w16du:dateUtc="2024-07-27T00:37:00Z">
        <w:r w:rsidRPr="006C76C5" w:rsidDel="00937789">
          <w:rPr>
            <w:rFonts w:asciiTheme="majorHAnsi" w:eastAsia="Calibri" w:hAnsiTheme="majorHAnsi" w:cstheme="majorHAnsi"/>
            <w:i/>
            <w:noProof/>
            <w:highlight w:val="yellow"/>
            <w:lang w:val="en-US"/>
          </w:rPr>
          <w:drawing>
            <wp:inline distT="114300" distB="114300" distL="114300" distR="114300" wp14:anchorId="299D9CAB" wp14:editId="1E901ED8">
              <wp:extent cx="215566" cy="190500"/>
              <wp:effectExtent l="0" t="0" r="0" b="0"/>
              <wp:docPr id="2"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6C76C5" w:rsidDel="00937789">
          <w:rPr>
            <w:rFonts w:asciiTheme="majorHAnsi" w:eastAsia="Calibri" w:hAnsiTheme="majorHAnsi" w:cstheme="majorHAnsi"/>
            <w:i/>
            <w:highlight w:val="yellow"/>
          </w:rPr>
          <w:delText xml:space="preserve"> Answer the questions in a paragraph response. Remove all questions and this note before submitting! Do not include R code in your report. </w:delText>
        </w:r>
      </w:del>
    </w:p>
    <w:p w14:paraId="3B90BAA2" w14:textId="77777777" w:rsidR="00F02164" w:rsidRPr="006C76C5" w:rsidRDefault="00F02164" w:rsidP="006C76C5">
      <w:pPr>
        <w:suppressAutoHyphens/>
        <w:spacing w:line="240" w:lineRule="auto"/>
        <w:ind w:left="360"/>
        <w:contextualSpacing/>
        <w:rPr>
          <w:rFonts w:asciiTheme="majorHAnsi" w:eastAsia="Calibri" w:hAnsiTheme="majorHAnsi" w:cstheme="majorHAnsi"/>
          <w:i/>
        </w:rPr>
      </w:pPr>
    </w:p>
    <w:p w14:paraId="3A54B8E9" w14:textId="77777777" w:rsidR="00F02164" w:rsidRDefault="003966FD" w:rsidP="006C76C5">
      <w:pPr>
        <w:pStyle w:val="Heading3"/>
        <w:suppressAutoHyphens/>
        <w:contextualSpacing/>
        <w:rPr>
          <w:ins w:id="1619" w:author="Andrea Plunkett" w:date="2024-07-26T21:12:00Z" w16du:dateUtc="2024-07-27T04:12:00Z"/>
        </w:rPr>
      </w:pPr>
      <w:r w:rsidRPr="006C76C5">
        <w:t>Evaluating Significance of Model</w:t>
      </w:r>
    </w:p>
    <w:p w14:paraId="06E74534" w14:textId="77777777" w:rsidR="003F5FE3" w:rsidRPr="003F5FE3" w:rsidRDefault="003F5FE3">
      <w:pPr>
        <w:rPr>
          <w:ins w:id="1620" w:author="Andrea Plunkett" w:date="2024-07-26T21:12:00Z" w16du:dateUtc="2024-07-27T04:12:00Z"/>
        </w:rPr>
        <w:pPrChange w:id="1621" w:author="Andrea Plunkett" w:date="2024-07-26T21:12:00Z" w16du:dateUtc="2024-07-27T04:12:00Z">
          <w:pPr>
            <w:pStyle w:val="Heading3"/>
            <w:suppressAutoHyphens/>
            <w:contextualSpacing/>
          </w:pPr>
        </w:pPrChange>
      </w:pPr>
    </w:p>
    <w:p w14:paraId="4F1E058C" w14:textId="77777777" w:rsidR="003F5FE3" w:rsidRDefault="003F5FE3" w:rsidP="003F5FE3">
      <w:pPr>
        <w:spacing w:line="360" w:lineRule="auto"/>
        <w:rPr>
          <w:ins w:id="1622" w:author="Andrea Plunkett" w:date="2024-07-26T21:12:00Z" w16du:dateUtc="2024-07-27T04:12:00Z"/>
          <w:rFonts w:ascii="Calibri" w:hAnsi="Calibri" w:cs="Calibri"/>
        </w:rPr>
      </w:pPr>
      <w:ins w:id="1623" w:author="Andrea Plunkett" w:date="2024-07-26T21:12:00Z" w16du:dateUtc="2024-07-27T04:12:00Z">
        <w:r w:rsidRPr="00FF28DD">
          <w:rPr>
            <w:rFonts w:ascii="Calibri" w:hAnsi="Calibri" w:cs="Calibri"/>
          </w:rPr>
          <w:t xml:space="preserve">To determine if the model is significant at a 5% level of significance, we need to carry out the overall F-test. </w:t>
        </w:r>
      </w:ins>
    </w:p>
    <w:p w14:paraId="4DC7A865" w14:textId="77777777" w:rsidR="003F5FE3" w:rsidRPr="00FF28DD" w:rsidRDefault="009A3378" w:rsidP="003F5FE3">
      <w:pPr>
        <w:spacing w:line="360" w:lineRule="auto"/>
        <w:rPr>
          <w:ins w:id="1624" w:author="Andrea Plunkett" w:date="2024-07-26T21:12:00Z" w16du:dateUtc="2024-07-27T04:12:00Z"/>
          <w:rFonts w:ascii="Calibri" w:hAnsi="Calibri" w:cs="Calibri"/>
          <w:color w:val="000000"/>
        </w:rPr>
      </w:pPr>
      <m:oMathPara>
        <m:oMath>
          <m:sSub>
            <m:sSubPr>
              <m:ctrlPr>
                <w:ins w:id="1625" w:author="Andrea Plunkett" w:date="2024-07-26T21:12:00Z" w16du:dateUtc="2024-07-27T04:12:00Z">
                  <w:rPr>
                    <w:rFonts w:ascii="Cambria Math" w:hAnsi="Cambria Math" w:cs="Calibri"/>
                    <w:i/>
                  </w:rPr>
                </w:ins>
              </m:ctrlPr>
            </m:sSubPr>
            <m:e>
              <m:r>
                <w:ins w:id="1626" w:author="Andrea Plunkett" w:date="2024-07-26T21:12:00Z" w16du:dateUtc="2024-07-27T04:12:00Z">
                  <w:rPr>
                    <w:rFonts w:ascii="Cambria Math" w:hAnsi="Cambria Math" w:cs="Calibri"/>
                  </w:rPr>
                  <m:t>H</m:t>
                </w:ins>
              </m:r>
            </m:e>
            <m:sub>
              <m:r>
                <w:ins w:id="1627" w:author="Andrea Plunkett" w:date="2024-07-26T21:12:00Z" w16du:dateUtc="2024-07-27T04:12:00Z">
                  <w:rPr>
                    <w:rFonts w:ascii="Cambria Math" w:hAnsi="Cambria Math" w:cs="Calibri"/>
                  </w:rPr>
                  <m:t>0</m:t>
                </w:ins>
              </m:r>
            </m:sub>
          </m:sSub>
          <m:r>
            <w:ins w:id="1628" w:author="Andrea Plunkett" w:date="2024-07-26T21:12:00Z" w16du:dateUtc="2024-07-27T04:12:00Z">
              <w:rPr>
                <w:rFonts w:ascii="Cambria Math" w:hAnsi="Cambria Math" w:cs="Calibri"/>
              </w:rPr>
              <m:t xml:space="preserve"> :</m:t>
            </w:ins>
          </m:r>
          <m:sSub>
            <m:sSubPr>
              <m:ctrlPr>
                <w:ins w:id="1629" w:author="Andrea Plunkett" w:date="2024-07-26T21:12:00Z" w16du:dateUtc="2024-07-27T04:12:00Z">
                  <w:rPr>
                    <w:rFonts w:ascii="Cambria Math" w:hAnsi="Cambria Math" w:cs="Calibri"/>
                    <w:i/>
                    <w:color w:val="000000"/>
                  </w:rPr>
                </w:ins>
              </m:ctrlPr>
            </m:sSubPr>
            <m:e>
              <m:r>
                <w:ins w:id="1630" w:author="Andrea Plunkett" w:date="2024-07-26T21:12:00Z" w16du:dateUtc="2024-07-27T04:12:00Z">
                  <w:rPr>
                    <w:rFonts w:ascii="Cambria Math" w:hAnsi="Cambria Math" w:cs="Calibri"/>
                    <w:color w:val="000000"/>
                  </w:rPr>
                  <m:t>β</m:t>
                </w:ins>
              </m:r>
            </m:e>
            <m:sub>
              <m:r>
                <w:ins w:id="1631" w:author="Andrea Plunkett" w:date="2024-07-26T21:12:00Z" w16du:dateUtc="2024-07-27T04:12:00Z">
                  <w:rPr>
                    <w:rFonts w:ascii="Cambria Math" w:hAnsi="Cambria Math" w:cs="Calibri"/>
                    <w:color w:val="000000"/>
                  </w:rPr>
                  <m:t>1</m:t>
                </w:ins>
              </m:r>
            </m:sub>
          </m:sSub>
          <m:r>
            <w:ins w:id="1632" w:author="Andrea Plunkett" w:date="2024-07-26T21:12:00Z" w16du:dateUtc="2024-07-27T04:12:00Z">
              <w:rPr>
                <w:rFonts w:ascii="Cambria Math" w:hAnsi="Cambria Math" w:cs="Calibri"/>
                <w:color w:val="000000"/>
              </w:rPr>
              <m:t>=</m:t>
            </w:ins>
          </m:r>
          <m:sSub>
            <m:sSubPr>
              <m:ctrlPr>
                <w:ins w:id="1633" w:author="Andrea Plunkett" w:date="2024-07-26T21:12:00Z" w16du:dateUtc="2024-07-27T04:12:00Z">
                  <w:rPr>
                    <w:rFonts w:ascii="Cambria Math" w:hAnsi="Cambria Math" w:cs="Calibri"/>
                    <w:i/>
                    <w:color w:val="000000"/>
                  </w:rPr>
                </w:ins>
              </m:ctrlPr>
            </m:sSubPr>
            <m:e>
              <m:r>
                <w:ins w:id="1634" w:author="Andrea Plunkett" w:date="2024-07-26T21:12:00Z" w16du:dateUtc="2024-07-27T04:12:00Z">
                  <w:rPr>
                    <w:rFonts w:ascii="Cambria Math" w:hAnsi="Cambria Math" w:cs="Calibri"/>
                    <w:color w:val="000000"/>
                  </w:rPr>
                  <m:t>β</m:t>
                </w:ins>
              </m:r>
            </m:e>
            <m:sub>
              <m:r>
                <w:ins w:id="1635" w:author="Andrea Plunkett" w:date="2024-07-26T21:12:00Z" w16du:dateUtc="2024-07-27T04:12:00Z">
                  <w:rPr>
                    <w:rFonts w:ascii="Cambria Math" w:hAnsi="Cambria Math" w:cs="Calibri"/>
                    <w:color w:val="000000"/>
                  </w:rPr>
                  <m:t>2</m:t>
                </w:ins>
              </m:r>
            </m:sub>
          </m:sSub>
          <m:r>
            <w:ins w:id="1636" w:author="Andrea Plunkett" w:date="2024-07-26T21:12:00Z" w16du:dateUtc="2024-07-27T04:12:00Z">
              <w:rPr>
                <w:rFonts w:ascii="Cambria Math" w:hAnsi="Cambria Math" w:cs="Calibri"/>
                <w:color w:val="000000"/>
              </w:rPr>
              <m:t>=</m:t>
            </w:ins>
          </m:r>
          <m:sSub>
            <m:sSubPr>
              <m:ctrlPr>
                <w:ins w:id="1637" w:author="Andrea Plunkett" w:date="2024-07-26T21:12:00Z" w16du:dateUtc="2024-07-27T04:12:00Z">
                  <w:rPr>
                    <w:rFonts w:ascii="Cambria Math" w:hAnsi="Cambria Math" w:cs="Calibri"/>
                    <w:i/>
                    <w:color w:val="000000"/>
                  </w:rPr>
                </w:ins>
              </m:ctrlPr>
            </m:sSubPr>
            <m:e>
              <m:r>
                <w:ins w:id="1638" w:author="Andrea Plunkett" w:date="2024-07-26T21:12:00Z" w16du:dateUtc="2024-07-27T04:12:00Z">
                  <w:rPr>
                    <w:rFonts w:ascii="Cambria Math" w:hAnsi="Cambria Math" w:cs="Calibri"/>
                    <w:color w:val="000000"/>
                  </w:rPr>
                  <m:t>β</m:t>
                </w:ins>
              </m:r>
            </m:e>
            <m:sub>
              <m:r>
                <w:ins w:id="1639" w:author="Andrea Plunkett" w:date="2024-07-26T21:12:00Z" w16du:dateUtc="2024-07-27T04:12:00Z">
                  <w:rPr>
                    <w:rFonts w:ascii="Cambria Math" w:hAnsi="Cambria Math" w:cs="Calibri"/>
                    <w:color w:val="000000"/>
                  </w:rPr>
                  <m:t>2</m:t>
                </w:ins>
              </m:r>
            </m:sub>
          </m:sSub>
          <m:r>
            <w:ins w:id="1640" w:author="Andrea Plunkett" w:date="2024-07-26T21:12:00Z" w16du:dateUtc="2024-07-27T04:12:00Z">
              <w:rPr>
                <w:rFonts w:ascii="Cambria Math" w:hAnsi="Cambria Math" w:cs="Calibri"/>
                <w:color w:val="000000"/>
              </w:rPr>
              <m:t xml:space="preserve"> = 0</m:t>
            </w:ins>
          </m:r>
        </m:oMath>
      </m:oMathPara>
    </w:p>
    <w:p w14:paraId="6E5EB17A" w14:textId="674F8E95" w:rsidR="003F5FE3" w:rsidRPr="007E34BD" w:rsidRDefault="009A3378">
      <w:pPr>
        <w:pStyle w:val="NormalWeb"/>
        <w:spacing w:line="360" w:lineRule="auto"/>
        <w:jc w:val="center"/>
        <w:rPr>
          <w:ins w:id="1641" w:author="Andrea Plunkett" w:date="2024-07-26T21:12:00Z" w16du:dateUtc="2024-07-27T04:12:00Z"/>
          <w:rFonts w:ascii="Calibri" w:hAnsi="Calibri" w:cs="Calibri"/>
          <w:color w:val="000000"/>
          <w:rPrChange w:id="1642" w:author="Andrea Plunkett" w:date="2024-07-26T21:30:00Z" w16du:dateUtc="2024-07-27T04:30:00Z">
            <w:rPr>
              <w:ins w:id="1643" w:author="Andrea Plunkett" w:date="2024-07-26T21:12:00Z" w16du:dateUtc="2024-07-27T04:12:00Z"/>
              <w:rFonts w:ascii="Calibri" w:hAnsi="Calibri" w:cs="Calibri"/>
            </w:rPr>
          </w:rPrChange>
        </w:rPr>
        <w:pPrChange w:id="1644" w:author="Andrea Plunkett" w:date="2024-07-26T21:30:00Z" w16du:dateUtc="2024-07-27T04:30:00Z">
          <w:pPr>
            <w:spacing w:line="360" w:lineRule="auto"/>
          </w:pPr>
        </w:pPrChange>
      </w:pPr>
      <m:oMath>
        <m:sSub>
          <m:sSubPr>
            <m:ctrlPr>
              <w:ins w:id="1645" w:author="Andrea Plunkett" w:date="2024-07-26T21:12:00Z" w16du:dateUtc="2024-07-27T04:12:00Z">
                <w:rPr>
                  <w:rFonts w:ascii="Cambria Math" w:eastAsia="Arial" w:hAnsi="Cambria Math" w:cs="Calibri"/>
                  <w:i/>
                  <w:color w:val="000000"/>
                  <w:sz w:val="22"/>
                  <w:szCs w:val="22"/>
                  <w:lang w:val="en"/>
                </w:rPr>
              </w:ins>
            </m:ctrlPr>
          </m:sSubPr>
          <m:e>
            <m:r>
              <w:ins w:id="1646" w:author="Andrea Plunkett" w:date="2024-07-26T21:12:00Z" w16du:dateUtc="2024-07-27T04:12:00Z">
                <w:rPr>
                  <w:rFonts w:ascii="Cambria Math" w:hAnsi="Cambria Math" w:cs="Calibri"/>
                  <w:color w:val="000000"/>
                </w:rPr>
                <m:t>H</m:t>
              </w:ins>
            </m:r>
          </m:e>
          <m:sub>
            <m:r>
              <w:ins w:id="1647" w:author="Andrea Plunkett" w:date="2024-07-26T21:12:00Z" w16du:dateUtc="2024-07-27T04:12:00Z">
                <w:rPr>
                  <w:rFonts w:ascii="Cambria Math" w:hAnsi="Cambria Math" w:cs="Calibri"/>
                  <w:color w:val="000000"/>
                </w:rPr>
                <m:t>a</m:t>
              </w:ins>
            </m:r>
          </m:sub>
        </m:sSub>
      </m:oMath>
      <w:ins w:id="1648" w:author="Andrea Plunkett" w:date="2024-07-26T21:12:00Z" w16du:dateUtc="2024-07-27T04:12:00Z">
        <w:r w:rsidR="003F5FE3" w:rsidRPr="00DB2520">
          <w:rPr>
            <w:rFonts w:ascii="Calibri" w:hAnsi="Calibri" w:cs="Calibri"/>
          </w:rPr>
          <w:t xml:space="preserve">: </w:t>
        </w:r>
      </w:ins>
      <m:oMath>
        <m:r>
          <w:ins w:id="1649" w:author="Andrea Plunkett" w:date="2024-07-26T21:12:00Z" w16du:dateUtc="2024-07-27T04:12:00Z">
            <w:rPr>
              <w:rFonts w:ascii="Cambria Math" w:hAnsi="Cambria Math" w:cs="Calibri"/>
            </w:rPr>
            <m:t xml:space="preserve">at least one </m:t>
          </w:ins>
        </m:r>
        <m:sSub>
          <m:sSubPr>
            <m:ctrlPr>
              <w:ins w:id="1650" w:author="Andrea Plunkett" w:date="2024-07-26T21:12:00Z" w16du:dateUtc="2024-07-27T04:12:00Z">
                <w:rPr>
                  <w:rFonts w:ascii="Cambria Math" w:eastAsia="Arial" w:hAnsi="Cambria Math" w:cs="Calibri"/>
                  <w:i/>
                  <w:color w:val="000000"/>
                  <w:sz w:val="22"/>
                  <w:szCs w:val="22"/>
                  <w:lang w:val="en"/>
                </w:rPr>
              </w:ins>
            </m:ctrlPr>
          </m:sSubPr>
          <m:e>
            <m:r>
              <w:ins w:id="1651" w:author="Andrea Plunkett" w:date="2024-07-26T21:12:00Z" w16du:dateUtc="2024-07-27T04:12:00Z">
                <w:rPr>
                  <w:rFonts w:ascii="Cambria Math" w:hAnsi="Cambria Math" w:cs="Calibri"/>
                  <w:color w:val="000000"/>
                  <w:sz w:val="22"/>
                  <w:szCs w:val="22"/>
                </w:rPr>
                <m:t>β</m:t>
              </w:ins>
            </m:r>
          </m:e>
          <m:sub>
            <m:r>
              <w:ins w:id="1652" w:author="Andrea Plunkett" w:date="2024-07-26T21:12:00Z" w16du:dateUtc="2024-07-27T04:12:00Z">
                <w:rPr>
                  <w:rFonts w:ascii="Cambria Math" w:hAnsi="Cambria Math" w:cs="Calibri"/>
                  <w:color w:val="000000"/>
                </w:rPr>
                <m:t>ᵢ</m:t>
              </w:ins>
            </m:r>
          </m:sub>
        </m:sSub>
      </m:oMath>
      <w:ins w:id="1653" w:author="Andrea Plunkett" w:date="2024-07-26T21:12:00Z" w16du:dateUtc="2024-07-27T04:12:00Z">
        <w:r w:rsidR="003F5FE3">
          <w:rPr>
            <w:rFonts w:ascii="Calibri" w:hAnsi="Calibri" w:cs="Calibri"/>
            <w:color w:val="000000"/>
          </w:rPr>
          <w:t xml:space="preserve"> ≠ 0 </w:t>
        </w:r>
      </w:ins>
    </w:p>
    <w:p w14:paraId="41CB9779" w14:textId="77777777" w:rsidR="003F5FE3" w:rsidRPr="00FF28DD" w:rsidRDefault="003F5FE3" w:rsidP="003F5FE3">
      <w:pPr>
        <w:spacing w:before="240" w:line="360" w:lineRule="auto"/>
        <w:rPr>
          <w:ins w:id="1654" w:author="Andrea Plunkett" w:date="2024-07-26T21:12:00Z" w16du:dateUtc="2024-07-27T04:12:00Z"/>
          <w:rFonts w:ascii="Calibri" w:hAnsi="Calibri" w:cs="Calibri"/>
        </w:rPr>
      </w:pPr>
      <w:ins w:id="1655" w:author="Andrea Plunkett" w:date="2024-07-26T21:12:00Z" w16du:dateUtc="2024-07-27T04:12:00Z">
        <w:r w:rsidRPr="00FF28DD">
          <w:rPr>
            <w:rFonts w:ascii="Calibri" w:hAnsi="Calibri" w:cs="Calibri"/>
          </w:rPr>
          <w:t xml:space="preserve">Null Hypothesis </w:t>
        </w:r>
      </w:ins>
      <m:oMath>
        <m:r>
          <w:ins w:id="1656" w:author="Andrea Plunkett" w:date="2024-07-26T21:12:00Z" w16du:dateUtc="2024-07-27T04:12:00Z">
            <w:rPr>
              <w:rFonts w:ascii="Cambria Math" w:hAnsi="Cambria Math" w:cs="Calibri"/>
            </w:rPr>
            <m:t>(</m:t>
          </w:ins>
        </m:r>
        <m:sSub>
          <m:sSubPr>
            <m:ctrlPr>
              <w:ins w:id="1657" w:author="Andrea Plunkett" w:date="2024-07-26T21:12:00Z" w16du:dateUtc="2024-07-27T04:12:00Z">
                <w:rPr>
                  <w:rFonts w:ascii="Cambria Math" w:hAnsi="Cambria Math" w:cs="Calibri"/>
                  <w:i/>
                </w:rPr>
              </w:ins>
            </m:ctrlPr>
          </m:sSubPr>
          <m:e>
            <m:r>
              <w:ins w:id="1658" w:author="Andrea Plunkett" w:date="2024-07-26T21:12:00Z" w16du:dateUtc="2024-07-27T04:12:00Z">
                <w:rPr>
                  <w:rFonts w:ascii="Cambria Math" w:hAnsi="Cambria Math" w:cs="Calibri"/>
                </w:rPr>
                <m:t>H</m:t>
              </w:ins>
            </m:r>
          </m:e>
          <m:sub>
            <m:r>
              <w:ins w:id="1659" w:author="Andrea Plunkett" w:date="2024-07-26T21:12:00Z" w16du:dateUtc="2024-07-27T04:12:00Z">
                <w:rPr>
                  <w:rFonts w:ascii="Cambria Math" w:hAnsi="Cambria Math" w:cs="Calibri"/>
                </w:rPr>
                <m:t>0</m:t>
              </w:ins>
            </m:r>
          </m:sub>
        </m:sSub>
        <m:r>
          <w:ins w:id="1660" w:author="Andrea Plunkett" w:date="2024-07-26T21:12:00Z" w16du:dateUtc="2024-07-27T04:12:00Z">
            <w:rPr>
              <w:rFonts w:ascii="Cambria Math" w:hAnsi="Cambria Math" w:cs="Calibri"/>
            </w:rPr>
            <m:t>)</m:t>
          </w:ins>
        </m:r>
      </m:oMath>
    </w:p>
    <w:p w14:paraId="3A7EC411" w14:textId="77777777" w:rsidR="003F5FE3" w:rsidRPr="00FF28DD" w:rsidRDefault="003F5FE3" w:rsidP="003F5FE3">
      <w:pPr>
        <w:spacing w:line="360" w:lineRule="auto"/>
        <w:rPr>
          <w:ins w:id="1661" w:author="Andrea Plunkett" w:date="2024-07-26T21:12:00Z" w16du:dateUtc="2024-07-27T04:12:00Z"/>
          <w:rFonts w:ascii="Calibri" w:hAnsi="Calibri" w:cs="Calibri"/>
        </w:rPr>
      </w:pPr>
      <w:ins w:id="1662" w:author="Andrea Plunkett" w:date="2024-07-26T21:12:00Z" w16du:dateUtc="2024-07-27T04:12:00Z">
        <w:r w:rsidRPr="00FF28DD">
          <w:rPr>
            <w:rFonts w:ascii="Calibri" w:hAnsi="Calibri" w:cs="Calibri"/>
          </w:rPr>
          <w:t>The null hypothesis states that all the regression coefficients are equal to zero, meaning that the predictors do not explain the variability in the response variable (house prices).</w:t>
        </w:r>
      </w:ins>
    </w:p>
    <w:p w14:paraId="2C34821D" w14:textId="77777777" w:rsidR="003F5FE3" w:rsidRPr="00FF28DD" w:rsidRDefault="003F5FE3" w:rsidP="003F5FE3">
      <w:pPr>
        <w:spacing w:line="360" w:lineRule="auto"/>
        <w:rPr>
          <w:ins w:id="1663" w:author="Andrea Plunkett" w:date="2024-07-26T21:12:00Z" w16du:dateUtc="2024-07-27T04:12:00Z"/>
          <w:rFonts w:ascii="Calibri" w:hAnsi="Calibri" w:cs="Calibri"/>
        </w:rPr>
      </w:pPr>
      <w:ins w:id="1664" w:author="Andrea Plunkett" w:date="2024-07-26T21:12:00Z" w16du:dateUtc="2024-07-27T04:12:00Z">
        <w:r w:rsidRPr="00FF28DD">
          <w:rPr>
            <w:rFonts w:ascii="Calibri" w:hAnsi="Calibri" w:cs="Calibri"/>
          </w:rPr>
          <w:t>Alternative Hypothesis (</w:t>
        </w:r>
      </w:ins>
      <m:oMath>
        <m:sSub>
          <m:sSubPr>
            <m:ctrlPr>
              <w:ins w:id="1665" w:author="Andrea Plunkett" w:date="2024-07-26T21:12:00Z" w16du:dateUtc="2024-07-27T04:12:00Z">
                <w:rPr>
                  <w:rFonts w:ascii="Cambria Math" w:hAnsi="Cambria Math" w:cs="Calibri"/>
                  <w:i/>
                  <w:color w:val="000000"/>
                </w:rPr>
              </w:ins>
            </m:ctrlPr>
          </m:sSubPr>
          <m:e>
            <m:r>
              <w:ins w:id="1666" w:author="Andrea Plunkett" w:date="2024-07-26T21:12:00Z" w16du:dateUtc="2024-07-27T04:12:00Z">
                <w:rPr>
                  <w:rFonts w:ascii="Cambria Math" w:hAnsi="Cambria Math" w:cs="Calibri"/>
                  <w:color w:val="000000"/>
                </w:rPr>
                <m:t>H</m:t>
              </w:ins>
            </m:r>
          </m:e>
          <m:sub>
            <m:r>
              <w:ins w:id="1667" w:author="Andrea Plunkett" w:date="2024-07-26T21:12:00Z" w16du:dateUtc="2024-07-27T04:12:00Z">
                <w:rPr>
                  <w:rFonts w:ascii="Cambria Math" w:hAnsi="Cambria Math" w:cs="Calibri"/>
                  <w:color w:val="000000"/>
                </w:rPr>
                <m:t>a</m:t>
              </w:ins>
            </m:r>
          </m:sub>
        </m:sSub>
      </m:oMath>
      <w:ins w:id="1668" w:author="Andrea Plunkett" w:date="2024-07-26T21:12:00Z" w16du:dateUtc="2024-07-27T04:12:00Z">
        <w:r w:rsidRPr="00FF28DD">
          <w:rPr>
            <w:rFonts w:ascii="Calibri" w:hAnsi="Calibri" w:cs="Calibri"/>
          </w:rPr>
          <w:t>):</w:t>
        </w:r>
      </w:ins>
    </w:p>
    <w:p w14:paraId="75706661" w14:textId="77777777" w:rsidR="003F5FE3" w:rsidRPr="00FF28DD" w:rsidRDefault="003F5FE3" w:rsidP="003F5FE3">
      <w:pPr>
        <w:spacing w:line="360" w:lineRule="auto"/>
        <w:rPr>
          <w:ins w:id="1669" w:author="Andrea Plunkett" w:date="2024-07-26T21:12:00Z" w16du:dateUtc="2024-07-27T04:12:00Z"/>
          <w:rFonts w:ascii="Calibri" w:hAnsi="Calibri" w:cs="Calibri"/>
        </w:rPr>
      </w:pPr>
      <w:ins w:id="1670" w:author="Andrea Plunkett" w:date="2024-07-26T21:12:00Z" w16du:dateUtc="2024-07-27T04:12:00Z">
        <w:r w:rsidRPr="00FF28DD">
          <w:rPr>
            <w:rFonts w:ascii="Calibri" w:hAnsi="Calibri" w:cs="Calibri"/>
          </w:rPr>
          <w:t>The alternative hypothesis states that at least one of the regression coefficients is not equal to zero, meaning that the predictors do explain some of the variability in the response variable.</w:t>
        </w:r>
      </w:ins>
    </w:p>
    <w:p w14:paraId="74147AE4" w14:textId="77777777" w:rsidR="003F5FE3" w:rsidRPr="00FF28DD" w:rsidRDefault="003F5FE3" w:rsidP="003F5FE3">
      <w:pPr>
        <w:spacing w:line="360" w:lineRule="auto"/>
        <w:rPr>
          <w:ins w:id="1671" w:author="Andrea Plunkett" w:date="2024-07-26T21:12:00Z" w16du:dateUtc="2024-07-27T04:12:00Z"/>
          <w:rFonts w:ascii="Calibri" w:hAnsi="Calibri" w:cs="Calibri"/>
        </w:rPr>
      </w:pPr>
      <w:ins w:id="1672" w:author="Andrea Plunkett" w:date="2024-07-26T21:12:00Z" w16du:dateUtc="2024-07-27T04:12:00Z">
        <w:r w:rsidRPr="00FF28DD">
          <w:rPr>
            <w:rFonts w:ascii="Calibri" w:hAnsi="Calibri" w:cs="Calibri"/>
          </w:rPr>
          <w:t>P-value:</w:t>
        </w:r>
      </w:ins>
    </w:p>
    <w:p w14:paraId="50BB6D25" w14:textId="77777777" w:rsidR="003F5FE3" w:rsidRPr="00FF28DD" w:rsidRDefault="003F5FE3" w:rsidP="003F5FE3">
      <w:pPr>
        <w:spacing w:line="360" w:lineRule="auto"/>
        <w:rPr>
          <w:ins w:id="1673" w:author="Andrea Plunkett" w:date="2024-07-26T21:12:00Z" w16du:dateUtc="2024-07-27T04:12:00Z"/>
          <w:rFonts w:ascii="Calibri" w:hAnsi="Calibri" w:cs="Calibri"/>
        </w:rPr>
      </w:pPr>
      <w:ins w:id="1674" w:author="Andrea Plunkett" w:date="2024-07-26T21:12:00Z" w16du:dateUtc="2024-07-27T04:12:00Z">
        <w:r w:rsidRPr="00FF28DD">
          <w:rPr>
            <w:rFonts w:ascii="Calibri" w:hAnsi="Calibri" w:cs="Calibri"/>
          </w:rPr>
          <w:t>The p-value for the overall F-test is given as (&lt; 2.2 \times 10^{-16}).</w:t>
        </w:r>
      </w:ins>
    </w:p>
    <w:p w14:paraId="41570912" w14:textId="77777777" w:rsidR="003F5FE3" w:rsidRPr="00FF28DD" w:rsidRDefault="003F5FE3" w:rsidP="003F5FE3">
      <w:pPr>
        <w:spacing w:line="360" w:lineRule="auto"/>
        <w:rPr>
          <w:ins w:id="1675" w:author="Andrea Plunkett" w:date="2024-07-26T21:12:00Z" w16du:dateUtc="2024-07-27T04:12:00Z"/>
          <w:rFonts w:ascii="Calibri" w:hAnsi="Calibri" w:cs="Calibri"/>
        </w:rPr>
      </w:pPr>
      <w:ins w:id="1676" w:author="Andrea Plunkett" w:date="2024-07-26T21:12:00Z" w16du:dateUtc="2024-07-27T04:12:00Z">
        <w:r w:rsidRPr="00FF28DD">
          <w:rPr>
            <w:rFonts w:ascii="Calibri" w:hAnsi="Calibri" w:cs="Calibri"/>
          </w:rPr>
          <w:t>Conclusion:</w:t>
        </w:r>
      </w:ins>
    </w:p>
    <w:p w14:paraId="4303CF35" w14:textId="77777777" w:rsidR="003F5FE3" w:rsidRPr="00FF28DD" w:rsidRDefault="003F5FE3" w:rsidP="003F5FE3">
      <w:pPr>
        <w:spacing w:line="360" w:lineRule="auto"/>
        <w:rPr>
          <w:ins w:id="1677" w:author="Andrea Plunkett" w:date="2024-07-26T21:12:00Z" w16du:dateUtc="2024-07-27T04:12:00Z"/>
          <w:rFonts w:ascii="Calibri" w:hAnsi="Calibri" w:cs="Calibri"/>
        </w:rPr>
      </w:pPr>
      <w:ins w:id="1678" w:author="Andrea Plunkett" w:date="2024-07-26T21:12:00Z" w16du:dateUtc="2024-07-27T04:12:00Z">
        <w:r w:rsidRPr="00FF28DD">
          <w:rPr>
            <w:rFonts w:ascii="Calibri" w:hAnsi="Calibri" w:cs="Calibri"/>
          </w:rPr>
          <w:t>Since the p-value is much smaller than the significance level of 0.05, we reject the null hypothesis. This means that the model is significant at the 5% level of significance, indicating that the predictors (school rating, crime rate, and their interaction) do explain a significant portion of the variability in house prices.</w:t>
        </w:r>
      </w:ins>
    </w:p>
    <w:p w14:paraId="0430EBAA" w14:textId="77777777" w:rsidR="003F5FE3" w:rsidRDefault="003F5FE3" w:rsidP="003F5FE3">
      <w:pPr>
        <w:spacing w:line="360" w:lineRule="auto"/>
        <w:rPr>
          <w:ins w:id="1679" w:author="Andrea Plunkett" w:date="2024-07-26T21:26:00Z" w16du:dateUtc="2024-07-27T04:26:00Z"/>
          <w:rFonts w:ascii="Calibri" w:hAnsi="Calibri" w:cs="Calibri"/>
        </w:rPr>
      </w:pPr>
      <w:ins w:id="1680" w:author="Andrea Plunkett" w:date="2024-07-26T21:12:00Z" w16du:dateUtc="2024-07-27T04:12:00Z">
        <w:r w:rsidRPr="00FF28DD">
          <w:rPr>
            <w:rFonts w:ascii="Calibri" w:hAnsi="Calibri" w:cs="Calibri"/>
          </w:rPr>
          <w:t>In summary, the overall F-test shows that the model is significant, and the predictors are useful in explaining the variability in house prices.</w:t>
        </w:r>
      </w:ins>
    </w:p>
    <w:p w14:paraId="172F16FC" w14:textId="77777777" w:rsidR="001640C0" w:rsidRPr="00D3723B" w:rsidRDefault="001640C0" w:rsidP="001640C0">
      <w:pPr>
        <w:spacing w:line="360" w:lineRule="auto"/>
        <w:rPr>
          <w:ins w:id="1681" w:author="Andrea Plunkett" w:date="2024-07-26T21:26:00Z" w16du:dateUtc="2024-07-27T04:26:00Z"/>
          <w:rFonts w:ascii="Calibri" w:hAnsi="Calibri" w:cs="Calibri"/>
        </w:rPr>
      </w:pPr>
      <w:ins w:id="1682" w:author="Andrea Plunkett" w:date="2024-07-26T21:26:00Z" w16du:dateUtc="2024-07-27T04:26:00Z">
        <w:r w:rsidRPr="00D3723B">
          <w:rPr>
            <w:rFonts w:ascii="Calibri" w:hAnsi="Calibri" w:cs="Calibri"/>
          </w:rPr>
          <w:lastRenderedPageBreak/>
          <w:t xml:space="preserve">To determine which terms are significant at a 5% level of significance, we need to carry out individual beta tests for each predictor. </w:t>
        </w:r>
      </w:ins>
    </w:p>
    <w:p w14:paraId="04918A9B" w14:textId="77777777" w:rsidR="001640C0" w:rsidRPr="00D3723B" w:rsidRDefault="001640C0" w:rsidP="001640C0">
      <w:pPr>
        <w:pStyle w:val="ListParagraph"/>
        <w:numPr>
          <w:ilvl w:val="0"/>
          <w:numId w:val="36"/>
        </w:numPr>
        <w:spacing w:line="360" w:lineRule="auto"/>
        <w:rPr>
          <w:ins w:id="1683" w:author="Andrea Plunkett" w:date="2024-07-26T21:26:00Z" w16du:dateUtc="2024-07-27T04:26:00Z"/>
          <w:rFonts w:ascii="Calibri" w:hAnsi="Calibri" w:cs="Calibri"/>
        </w:rPr>
      </w:pPr>
      <w:ins w:id="1684" w:author="Andrea Plunkett" w:date="2024-07-26T21:26:00Z" w16du:dateUtc="2024-07-27T04:26:00Z">
        <w:r w:rsidRPr="00D3723B">
          <w:rPr>
            <w:rFonts w:ascii="Calibri" w:hAnsi="Calibri" w:cs="Calibri"/>
          </w:rPr>
          <w:t xml:space="preserve">Intercept </w:t>
        </w:r>
      </w:ins>
      <m:oMath>
        <m:sSub>
          <m:sSubPr>
            <m:ctrlPr>
              <w:ins w:id="1685" w:author="Andrea Plunkett" w:date="2024-07-26T21:26:00Z" w16du:dateUtc="2024-07-27T04:26:00Z">
                <w:rPr>
                  <w:rFonts w:ascii="Cambria Math" w:hAnsi="Cambria Math" w:cs="Calibri"/>
                  <w:i/>
                </w:rPr>
              </w:ins>
            </m:ctrlPr>
          </m:sSubPr>
          <m:e>
            <m:r>
              <w:ins w:id="1686" w:author="Andrea Plunkett" w:date="2024-07-26T21:26:00Z" w16du:dateUtc="2024-07-27T04:26:00Z">
                <w:rPr>
                  <w:rFonts w:ascii="Cambria Math" w:hAnsi="Cambria Math" w:cs="Calibri"/>
                </w:rPr>
                <m:t>(β</m:t>
              </w:ins>
            </m:r>
          </m:e>
          <m:sub>
            <m:r>
              <w:ins w:id="1687" w:author="Andrea Plunkett" w:date="2024-07-26T21:26:00Z" w16du:dateUtc="2024-07-27T04:26:00Z">
                <w:rPr>
                  <w:rFonts w:ascii="Cambria Math" w:hAnsi="Cambria Math" w:cs="Calibri"/>
                </w:rPr>
                <m:t>0</m:t>
              </w:ins>
            </m:r>
          </m:sub>
        </m:sSub>
        <m:r>
          <w:ins w:id="1688" w:author="Andrea Plunkett" w:date="2024-07-26T21:26:00Z" w16du:dateUtc="2024-07-27T04:26:00Z">
            <w:rPr>
              <w:rFonts w:ascii="Cambria Math" w:hAnsi="Cambria Math" w:cs="Calibri"/>
            </w:rPr>
            <m:t>):</m:t>
          </w:ins>
        </m:r>
      </m:oMath>
    </w:p>
    <w:p w14:paraId="5E7F139B" w14:textId="77777777" w:rsidR="001640C0" w:rsidRPr="00D3723B" w:rsidRDefault="001640C0" w:rsidP="001640C0">
      <w:pPr>
        <w:pStyle w:val="ListParagraph"/>
        <w:numPr>
          <w:ilvl w:val="0"/>
          <w:numId w:val="37"/>
        </w:numPr>
        <w:spacing w:line="360" w:lineRule="auto"/>
        <w:rPr>
          <w:ins w:id="1689" w:author="Andrea Plunkett" w:date="2024-07-26T21:26:00Z" w16du:dateUtc="2024-07-27T04:26:00Z"/>
          <w:rFonts w:ascii="Calibri" w:hAnsi="Calibri" w:cs="Calibri"/>
        </w:rPr>
      </w:pPr>
      <w:ins w:id="1690" w:author="Andrea Plunkett" w:date="2024-07-26T21:26:00Z" w16du:dateUtc="2024-07-27T04:26:00Z">
        <w:r w:rsidRPr="00D3723B">
          <w:rPr>
            <w:rFonts w:ascii="Calibri" w:hAnsi="Calibri" w:cs="Calibri"/>
          </w:rPr>
          <w:t xml:space="preserve">Null Hypothesis </w:t>
        </w:r>
        <w:r w:rsidRPr="00D3723B">
          <w:rPr>
            <w:rFonts w:ascii="Calibri" w:hAnsi="Calibri" w:cs="Calibri"/>
            <w:lang w:val="en-US"/>
          </w:rPr>
          <w:t>(</w:t>
        </w:r>
      </w:ins>
      <m:oMath>
        <m:sSub>
          <m:sSubPr>
            <m:ctrlPr>
              <w:ins w:id="1691" w:author="Andrea Plunkett" w:date="2024-07-26T21:26:00Z" w16du:dateUtc="2024-07-27T04:26:00Z">
                <w:rPr>
                  <w:rFonts w:ascii="Cambria Math" w:hAnsi="Cambria Math" w:cs="Calibri"/>
                  <w:i/>
                </w:rPr>
              </w:ins>
            </m:ctrlPr>
          </m:sSubPr>
          <m:e>
            <m:r>
              <w:ins w:id="1692" w:author="Andrea Plunkett" w:date="2024-07-26T21:26:00Z" w16du:dateUtc="2024-07-27T04:26:00Z">
                <w:rPr>
                  <w:rFonts w:ascii="Cambria Math" w:hAnsi="Cambria Math" w:cs="Calibri"/>
                </w:rPr>
                <m:t>H</m:t>
              </w:ins>
            </m:r>
          </m:e>
          <m:sub>
            <m:r>
              <w:ins w:id="1693" w:author="Andrea Plunkett" w:date="2024-07-26T21:26:00Z" w16du:dateUtc="2024-07-27T04:26:00Z">
                <w:rPr>
                  <w:rFonts w:ascii="Cambria Math" w:hAnsi="Cambria Math" w:cs="Calibri"/>
                </w:rPr>
                <m:t xml:space="preserve">0 </m:t>
              </w:ins>
            </m:r>
          </m:sub>
        </m:sSub>
      </m:oMath>
      <w:ins w:id="1694" w:author="Andrea Plunkett" w:date="2024-07-26T21:26:00Z" w16du:dateUtc="2024-07-27T04:26:00Z">
        <w:r w:rsidRPr="00D3723B">
          <w:rPr>
            <w:rFonts w:ascii="Calibri" w:hAnsi="Calibri" w:cs="Calibri"/>
            <w:lang w:val="en-US"/>
          </w:rPr>
          <w:t xml:space="preserve">): </w:t>
        </w:r>
      </w:ins>
      <m:oMath>
        <m:sSub>
          <m:sSubPr>
            <m:ctrlPr>
              <w:ins w:id="1695" w:author="Andrea Plunkett" w:date="2024-07-26T21:26:00Z" w16du:dateUtc="2024-07-27T04:26:00Z">
                <w:rPr>
                  <w:rFonts w:ascii="Cambria Math" w:hAnsi="Cambria Math" w:cs="Calibri"/>
                  <w:i/>
                </w:rPr>
              </w:ins>
            </m:ctrlPr>
          </m:sSubPr>
          <m:e>
            <m:r>
              <w:ins w:id="1696" w:author="Andrea Plunkett" w:date="2024-07-26T21:26:00Z" w16du:dateUtc="2024-07-27T04:26:00Z">
                <w:rPr>
                  <w:rFonts w:ascii="Cambria Math" w:hAnsi="Cambria Math" w:cs="Calibri"/>
                </w:rPr>
                <m:t>β</m:t>
              </w:ins>
            </m:r>
          </m:e>
          <m:sub>
            <m:r>
              <w:ins w:id="1697" w:author="Andrea Plunkett" w:date="2024-07-26T21:26:00Z" w16du:dateUtc="2024-07-27T04:26:00Z">
                <w:rPr>
                  <w:rFonts w:ascii="Cambria Math" w:hAnsi="Cambria Math" w:cs="Calibri"/>
                </w:rPr>
                <m:t>0</m:t>
              </w:ins>
            </m:r>
          </m:sub>
        </m:sSub>
      </m:oMath>
      <w:ins w:id="1698" w:author="Andrea Plunkett" w:date="2024-07-26T21:26:00Z" w16du:dateUtc="2024-07-27T04:26:00Z">
        <w:r w:rsidRPr="00D3723B">
          <w:rPr>
            <w:rFonts w:ascii="Calibri" w:hAnsi="Calibri" w:cs="Calibri"/>
            <w:lang w:val="en-US"/>
          </w:rPr>
          <w:t xml:space="preserve"> = 0 </w:t>
        </w:r>
      </w:ins>
    </w:p>
    <w:p w14:paraId="4C1FFD18" w14:textId="77777777" w:rsidR="001640C0" w:rsidRPr="00D3723B" w:rsidRDefault="001640C0" w:rsidP="001640C0">
      <w:pPr>
        <w:pStyle w:val="ListParagraph"/>
        <w:numPr>
          <w:ilvl w:val="0"/>
          <w:numId w:val="37"/>
        </w:numPr>
        <w:spacing w:line="360" w:lineRule="auto"/>
        <w:rPr>
          <w:ins w:id="1699" w:author="Andrea Plunkett" w:date="2024-07-26T21:26:00Z" w16du:dateUtc="2024-07-27T04:26:00Z"/>
          <w:rFonts w:ascii="Calibri" w:hAnsi="Calibri" w:cs="Calibri"/>
        </w:rPr>
      </w:pPr>
      <w:ins w:id="1700" w:author="Andrea Plunkett" w:date="2024-07-26T21:26:00Z" w16du:dateUtc="2024-07-27T04:26:00Z">
        <w:r w:rsidRPr="00D3723B">
          <w:rPr>
            <w:rFonts w:ascii="Calibri" w:hAnsi="Calibri" w:cs="Calibri"/>
          </w:rPr>
          <w:t xml:space="preserve">Alternative Hypothesis </w:t>
        </w:r>
        <w:r w:rsidRPr="00D3723B">
          <w:rPr>
            <w:rFonts w:ascii="Calibri" w:hAnsi="Calibri" w:cs="Calibri"/>
            <w:lang w:val="en-US"/>
          </w:rPr>
          <w:t>(</w:t>
        </w:r>
      </w:ins>
      <m:oMath>
        <m:sSub>
          <m:sSubPr>
            <m:ctrlPr>
              <w:rPr>
                <w:rFonts w:ascii="Cambria Math" w:hAnsi="Cambria Math" w:cs="Calibri"/>
              </w:rPr>
            </m:ctrlPr>
          </m:sSubPr>
          <m:e>
            <m:r>
              <w:ins w:id="1701" w:author="Andrea Plunkett" w:date="2024-07-26T21:26:00Z" w16du:dateUtc="2024-07-27T04:26:00Z">
                <w:rPr>
                  <w:rFonts w:ascii="Cambria Math" w:hAnsi="Cambria Math" w:cs="Calibri"/>
                </w:rPr>
                <m:t>H</m:t>
              </w:ins>
            </m:r>
          </m:e>
          <m:sub>
            <m:r>
              <w:ins w:id="1702" w:author="Andrea Plunkett" w:date="2024-07-26T21:26:00Z" w16du:dateUtc="2024-07-27T04:26:00Z">
                <w:rPr>
                  <w:rFonts w:ascii="Cambria Math" w:hAnsi="Cambria Math" w:cs="Calibri"/>
                </w:rPr>
                <m:t>a</m:t>
              </w:ins>
            </m:r>
          </m:sub>
        </m:sSub>
      </m:oMath>
      <w:ins w:id="1703" w:author="Andrea Plunkett" w:date="2024-07-26T21:26:00Z" w16du:dateUtc="2024-07-27T04:26:00Z">
        <w:r w:rsidRPr="00D3723B">
          <w:rPr>
            <w:rFonts w:ascii="Calibri" w:hAnsi="Calibri" w:cs="Calibri"/>
            <w:lang w:val="en-US"/>
          </w:rPr>
          <w:t xml:space="preserve">): B0 ≠ 0 </w:t>
        </w:r>
      </w:ins>
    </w:p>
    <w:p w14:paraId="023D6F1E" w14:textId="77777777" w:rsidR="001640C0" w:rsidRPr="00D3723B" w:rsidRDefault="001640C0" w:rsidP="001640C0">
      <w:pPr>
        <w:pStyle w:val="ListParagraph"/>
        <w:numPr>
          <w:ilvl w:val="0"/>
          <w:numId w:val="37"/>
        </w:numPr>
        <w:spacing w:line="360" w:lineRule="auto"/>
        <w:rPr>
          <w:ins w:id="1704" w:author="Andrea Plunkett" w:date="2024-07-26T21:26:00Z" w16du:dateUtc="2024-07-27T04:26:00Z"/>
          <w:rFonts w:ascii="Calibri" w:hAnsi="Calibri" w:cs="Calibri"/>
        </w:rPr>
      </w:pPr>
      <w:ins w:id="1705" w:author="Andrea Plunkett" w:date="2024-07-26T21:26:00Z" w16du:dateUtc="2024-07-27T04:26:00Z">
        <w:r w:rsidRPr="00D3723B">
          <w:rPr>
            <w:rFonts w:ascii="Calibri" w:hAnsi="Calibri" w:cs="Calibri"/>
          </w:rPr>
          <w:t>P-value: (&lt; 2 \times 10^{-16})</w:t>
        </w:r>
      </w:ins>
    </w:p>
    <w:p w14:paraId="09DC8CDF" w14:textId="77777777" w:rsidR="001640C0" w:rsidRPr="00D3723B" w:rsidRDefault="001640C0" w:rsidP="001640C0">
      <w:pPr>
        <w:pStyle w:val="ListParagraph"/>
        <w:numPr>
          <w:ilvl w:val="0"/>
          <w:numId w:val="37"/>
        </w:numPr>
        <w:spacing w:line="360" w:lineRule="auto"/>
        <w:rPr>
          <w:ins w:id="1706" w:author="Andrea Plunkett" w:date="2024-07-26T21:26:00Z" w16du:dateUtc="2024-07-27T04:26:00Z"/>
          <w:rFonts w:ascii="Calibri" w:hAnsi="Calibri" w:cs="Calibri"/>
        </w:rPr>
      </w:pPr>
      <w:ins w:id="1707" w:author="Andrea Plunkett" w:date="2024-07-26T21:26:00Z" w16du:dateUtc="2024-07-27T04:26:00Z">
        <w:r w:rsidRPr="00D3723B">
          <w:rPr>
            <w:rFonts w:ascii="Calibri" w:hAnsi="Calibri" w:cs="Calibri"/>
          </w:rPr>
          <w:t>Conclusion: Since the p-value is much smaller than 0.05, we reject the null hypothesis. The intercept is significant.</w:t>
        </w:r>
      </w:ins>
    </w:p>
    <w:p w14:paraId="6D14F89D" w14:textId="77777777" w:rsidR="001640C0" w:rsidRPr="00D3723B" w:rsidRDefault="001640C0" w:rsidP="001640C0">
      <w:pPr>
        <w:pStyle w:val="ListParagraph"/>
        <w:numPr>
          <w:ilvl w:val="0"/>
          <w:numId w:val="36"/>
        </w:numPr>
        <w:spacing w:line="360" w:lineRule="auto"/>
        <w:rPr>
          <w:ins w:id="1708" w:author="Andrea Plunkett" w:date="2024-07-26T21:26:00Z" w16du:dateUtc="2024-07-27T04:26:00Z"/>
          <w:rFonts w:ascii="Calibri" w:hAnsi="Calibri" w:cs="Calibri"/>
        </w:rPr>
      </w:pPr>
      <w:ins w:id="1709" w:author="Andrea Plunkett" w:date="2024-07-26T21:26:00Z" w16du:dateUtc="2024-07-27T04:26:00Z">
        <w:r>
          <w:rPr>
            <w:rFonts w:ascii="Calibri" w:hAnsi="Calibri" w:cs="Calibri"/>
          </w:rPr>
          <w:t>school_r</w:t>
        </w:r>
        <w:r w:rsidRPr="00D3723B">
          <w:rPr>
            <w:rFonts w:ascii="Calibri" w:hAnsi="Calibri" w:cs="Calibri"/>
          </w:rPr>
          <w:t>ating</w:t>
        </w:r>
        <w:r>
          <w:rPr>
            <w:rFonts w:ascii="Calibri" w:hAnsi="Calibri" w:cs="Calibri"/>
          </w:rPr>
          <w:t xml:space="preserve"> (</w:t>
        </w:r>
        <w:r w:rsidRPr="00D3723B">
          <w:rPr>
            <w:rFonts w:ascii="Calibri" w:hAnsi="Calibri" w:cs="Calibri"/>
          </w:rPr>
          <w:t xml:space="preserve"> </w:t>
        </w:r>
      </w:ins>
      <m:oMath>
        <m:sSub>
          <m:sSubPr>
            <m:ctrlPr>
              <w:ins w:id="1710" w:author="Andrea Plunkett" w:date="2024-07-26T21:26:00Z" w16du:dateUtc="2024-07-27T04:26:00Z">
                <w:rPr>
                  <w:rFonts w:ascii="Cambria Math" w:hAnsi="Cambria Math" w:cs="Calibri"/>
                  <w:i/>
                  <w:color w:val="000000"/>
                </w:rPr>
              </w:ins>
            </m:ctrlPr>
          </m:sSubPr>
          <m:e>
            <m:r>
              <w:ins w:id="1711" w:author="Andrea Plunkett" w:date="2024-07-26T21:26:00Z" w16du:dateUtc="2024-07-27T04:26:00Z">
                <w:rPr>
                  <w:rFonts w:ascii="Cambria Math" w:hAnsi="Cambria Math" w:cs="Calibri"/>
                  <w:color w:val="000000"/>
                </w:rPr>
                <m:t>β</m:t>
              </w:ins>
            </m:r>
          </m:e>
          <m:sub>
            <m:r>
              <w:ins w:id="1712" w:author="Andrea Plunkett" w:date="2024-07-26T21:26:00Z" w16du:dateUtc="2024-07-27T04:26:00Z">
                <w:rPr>
                  <w:rFonts w:ascii="Cambria Math" w:hAnsi="Cambria Math" w:cs="Calibri"/>
                  <w:color w:val="000000"/>
                </w:rPr>
                <m:t>1</m:t>
              </w:ins>
            </m:r>
          </m:sub>
        </m:sSub>
      </m:oMath>
      <w:ins w:id="1713" w:author="Andrea Plunkett" w:date="2024-07-26T21:26:00Z" w16du:dateUtc="2024-07-27T04:26:00Z">
        <w:r w:rsidRPr="00D3723B">
          <w:rPr>
            <w:rFonts w:ascii="Calibri" w:hAnsi="Calibri" w:cs="Calibri"/>
          </w:rPr>
          <w:t>)):</w:t>
        </w:r>
      </w:ins>
    </w:p>
    <w:p w14:paraId="5892994F" w14:textId="77777777" w:rsidR="001640C0" w:rsidRPr="00D3723B" w:rsidRDefault="001640C0" w:rsidP="001640C0">
      <w:pPr>
        <w:pStyle w:val="ListParagraph"/>
        <w:numPr>
          <w:ilvl w:val="0"/>
          <w:numId w:val="38"/>
        </w:numPr>
        <w:spacing w:line="360" w:lineRule="auto"/>
        <w:rPr>
          <w:ins w:id="1714" w:author="Andrea Plunkett" w:date="2024-07-26T21:26:00Z" w16du:dateUtc="2024-07-27T04:26:00Z"/>
          <w:rFonts w:ascii="Calibri" w:hAnsi="Calibri" w:cs="Calibri"/>
        </w:rPr>
      </w:pPr>
      <w:ins w:id="1715" w:author="Andrea Plunkett" w:date="2024-07-26T21:26:00Z" w16du:dateUtc="2024-07-27T04:26:00Z">
        <w:r w:rsidRPr="00D3723B">
          <w:rPr>
            <w:rFonts w:ascii="Calibri" w:hAnsi="Calibri" w:cs="Calibri"/>
          </w:rPr>
          <w:t xml:space="preserve">Null Hypothesis </w:t>
        </w:r>
        <w:r w:rsidRPr="00D3723B">
          <w:rPr>
            <w:rFonts w:ascii="Calibri" w:hAnsi="Calibri" w:cs="Calibri"/>
            <w:lang w:val="en-US"/>
          </w:rPr>
          <w:t>(</w:t>
        </w:r>
      </w:ins>
      <m:oMath>
        <m:sSub>
          <m:sSubPr>
            <m:ctrlPr>
              <w:ins w:id="1716" w:author="Andrea Plunkett" w:date="2024-07-26T21:26:00Z" w16du:dateUtc="2024-07-27T04:26:00Z">
                <w:rPr>
                  <w:rFonts w:ascii="Cambria Math" w:hAnsi="Cambria Math" w:cs="Calibri"/>
                  <w:i/>
                </w:rPr>
              </w:ins>
            </m:ctrlPr>
          </m:sSubPr>
          <m:e>
            <m:r>
              <w:ins w:id="1717" w:author="Andrea Plunkett" w:date="2024-07-26T21:26:00Z" w16du:dateUtc="2024-07-27T04:26:00Z">
                <w:rPr>
                  <w:rFonts w:ascii="Cambria Math" w:hAnsi="Cambria Math" w:cs="Calibri"/>
                </w:rPr>
                <m:t>H</m:t>
              </w:ins>
            </m:r>
          </m:e>
          <m:sub>
            <m:r>
              <w:ins w:id="1718" w:author="Andrea Plunkett" w:date="2024-07-26T21:26:00Z" w16du:dateUtc="2024-07-27T04:26:00Z">
                <w:rPr>
                  <w:rFonts w:ascii="Cambria Math" w:hAnsi="Cambria Math" w:cs="Calibri"/>
                </w:rPr>
                <m:t xml:space="preserve">0 </m:t>
              </w:ins>
            </m:r>
          </m:sub>
        </m:sSub>
      </m:oMath>
      <w:ins w:id="1719" w:author="Andrea Plunkett" w:date="2024-07-26T21:26:00Z" w16du:dateUtc="2024-07-27T04:26:00Z">
        <w:r w:rsidRPr="00D3723B">
          <w:rPr>
            <w:rFonts w:ascii="Calibri" w:hAnsi="Calibri" w:cs="Calibri"/>
            <w:lang w:val="en-US"/>
          </w:rPr>
          <w:t xml:space="preserve">): </w:t>
        </w:r>
      </w:ins>
      <m:oMath>
        <m:sSub>
          <m:sSubPr>
            <m:ctrlPr>
              <w:ins w:id="1720" w:author="Andrea Plunkett" w:date="2024-07-26T21:26:00Z" w16du:dateUtc="2024-07-27T04:26:00Z">
                <w:rPr>
                  <w:rFonts w:ascii="Cambria Math" w:hAnsi="Cambria Math" w:cs="Calibri"/>
                  <w:i/>
                  <w:color w:val="000000"/>
                </w:rPr>
              </w:ins>
            </m:ctrlPr>
          </m:sSubPr>
          <m:e>
            <m:r>
              <w:ins w:id="1721" w:author="Andrea Plunkett" w:date="2024-07-26T21:26:00Z" w16du:dateUtc="2024-07-27T04:26:00Z">
                <w:rPr>
                  <w:rFonts w:ascii="Cambria Math" w:hAnsi="Cambria Math" w:cs="Calibri"/>
                  <w:color w:val="000000"/>
                </w:rPr>
                <m:t>β</m:t>
              </w:ins>
            </m:r>
          </m:e>
          <m:sub>
            <m:r>
              <w:ins w:id="1722" w:author="Andrea Plunkett" w:date="2024-07-26T21:26:00Z" w16du:dateUtc="2024-07-27T04:26:00Z">
                <w:rPr>
                  <w:rFonts w:ascii="Cambria Math" w:hAnsi="Cambria Math" w:cs="Calibri"/>
                  <w:color w:val="000000"/>
                </w:rPr>
                <m:t>1</m:t>
              </w:ins>
            </m:r>
          </m:sub>
        </m:sSub>
      </m:oMath>
      <w:ins w:id="1723" w:author="Andrea Plunkett" w:date="2024-07-26T21:26:00Z" w16du:dateUtc="2024-07-27T04:26:00Z">
        <w:r w:rsidRPr="00D3723B">
          <w:rPr>
            <w:rFonts w:ascii="Calibri" w:hAnsi="Calibri" w:cs="Calibri"/>
            <w:lang w:val="en-US"/>
          </w:rPr>
          <w:t xml:space="preserve"> = 0</w:t>
        </w:r>
      </w:ins>
    </w:p>
    <w:p w14:paraId="0B104731" w14:textId="77777777" w:rsidR="001640C0" w:rsidRPr="00D3723B" w:rsidRDefault="001640C0" w:rsidP="001640C0">
      <w:pPr>
        <w:pStyle w:val="ListParagraph"/>
        <w:numPr>
          <w:ilvl w:val="0"/>
          <w:numId w:val="38"/>
        </w:numPr>
        <w:spacing w:line="360" w:lineRule="auto"/>
        <w:rPr>
          <w:ins w:id="1724" w:author="Andrea Plunkett" w:date="2024-07-26T21:26:00Z" w16du:dateUtc="2024-07-27T04:26:00Z"/>
          <w:rFonts w:ascii="Calibri" w:hAnsi="Calibri" w:cs="Calibri"/>
        </w:rPr>
      </w:pPr>
      <w:ins w:id="1725" w:author="Andrea Plunkett" w:date="2024-07-26T21:26:00Z" w16du:dateUtc="2024-07-27T04:26:00Z">
        <w:r w:rsidRPr="00D3723B">
          <w:rPr>
            <w:rFonts w:ascii="Calibri" w:hAnsi="Calibri" w:cs="Calibri"/>
          </w:rPr>
          <w:t xml:space="preserve">Alternative Hypothesis </w:t>
        </w:r>
        <w:r w:rsidRPr="00CB5B68">
          <w:rPr>
            <w:rFonts w:ascii="Calibri" w:hAnsi="Calibri" w:cs="Calibri"/>
            <w:lang w:val="en-US"/>
          </w:rPr>
          <w:t>(</w:t>
        </w:r>
      </w:ins>
      <m:oMath>
        <m:sSub>
          <m:sSubPr>
            <m:ctrlPr>
              <w:ins w:id="1726" w:author="Andrea Plunkett" w:date="2024-07-26T21:26:00Z" w16du:dateUtc="2024-07-27T04:26:00Z">
                <w:rPr>
                  <w:rFonts w:ascii="Cambria Math" w:hAnsi="Cambria Math" w:cs="Calibri"/>
                  <w:i/>
                  <w:color w:val="000000"/>
                </w:rPr>
              </w:ins>
            </m:ctrlPr>
          </m:sSubPr>
          <m:e>
            <m:r>
              <w:ins w:id="1727" w:author="Andrea Plunkett" w:date="2024-07-26T21:26:00Z" w16du:dateUtc="2024-07-27T04:26:00Z">
                <w:rPr>
                  <w:rFonts w:ascii="Cambria Math" w:hAnsi="Cambria Math" w:cs="Calibri"/>
                  <w:color w:val="000000"/>
                </w:rPr>
                <m:t>H</m:t>
              </w:ins>
            </m:r>
          </m:e>
          <m:sub>
            <m:r>
              <w:ins w:id="1728" w:author="Andrea Plunkett" w:date="2024-07-26T21:26:00Z" w16du:dateUtc="2024-07-27T04:26:00Z">
                <w:rPr>
                  <w:rFonts w:ascii="Cambria Math" w:hAnsi="Cambria Math" w:cs="Calibri"/>
                  <w:color w:val="000000"/>
                </w:rPr>
                <m:t>a</m:t>
              </w:ins>
            </m:r>
          </m:sub>
        </m:sSub>
      </m:oMath>
      <w:ins w:id="1729" w:author="Andrea Plunkett" w:date="2024-07-26T21:26:00Z" w16du:dateUtc="2024-07-27T04:26:00Z">
        <w:r w:rsidRPr="00CB5B68">
          <w:rPr>
            <w:rFonts w:ascii="Calibri" w:hAnsi="Calibri" w:cs="Calibri"/>
            <w:lang w:val="en-US"/>
          </w:rPr>
          <w:t xml:space="preserve">): </w:t>
        </w:r>
      </w:ins>
      <m:oMath>
        <m:sSub>
          <m:sSubPr>
            <m:ctrlPr>
              <w:ins w:id="1730" w:author="Andrea Plunkett" w:date="2024-07-26T21:26:00Z" w16du:dateUtc="2024-07-27T04:26:00Z">
                <w:rPr>
                  <w:rFonts w:ascii="Cambria Math" w:hAnsi="Cambria Math" w:cs="Calibri"/>
                  <w:i/>
                  <w:color w:val="000000"/>
                </w:rPr>
              </w:ins>
            </m:ctrlPr>
          </m:sSubPr>
          <m:e>
            <m:r>
              <w:ins w:id="1731" w:author="Andrea Plunkett" w:date="2024-07-26T21:26:00Z" w16du:dateUtc="2024-07-27T04:26:00Z">
                <w:rPr>
                  <w:rFonts w:ascii="Cambria Math" w:hAnsi="Cambria Math" w:cs="Calibri"/>
                  <w:color w:val="000000"/>
                </w:rPr>
                <m:t>β</m:t>
              </w:ins>
            </m:r>
          </m:e>
          <m:sub>
            <m:r>
              <w:ins w:id="1732" w:author="Andrea Plunkett" w:date="2024-07-26T21:26:00Z" w16du:dateUtc="2024-07-27T04:26:00Z">
                <w:rPr>
                  <w:rFonts w:ascii="Cambria Math" w:hAnsi="Cambria Math" w:cs="Calibri"/>
                  <w:color w:val="000000"/>
                </w:rPr>
                <m:t>1</m:t>
              </w:ins>
            </m:r>
          </m:sub>
        </m:sSub>
      </m:oMath>
      <w:ins w:id="1733" w:author="Andrea Plunkett" w:date="2024-07-26T21:26:00Z" w16du:dateUtc="2024-07-27T04:26:00Z">
        <w:r w:rsidRPr="00CB5B68">
          <w:rPr>
            <w:rFonts w:ascii="Calibri" w:hAnsi="Calibri" w:cs="Calibri"/>
            <w:lang w:val="en-US"/>
          </w:rPr>
          <w:t xml:space="preserve"> ≠ 0</w:t>
        </w:r>
      </w:ins>
    </w:p>
    <w:p w14:paraId="0A87CDF7" w14:textId="77777777" w:rsidR="001640C0" w:rsidRPr="00D3723B" w:rsidRDefault="001640C0" w:rsidP="001640C0">
      <w:pPr>
        <w:pStyle w:val="ListParagraph"/>
        <w:numPr>
          <w:ilvl w:val="0"/>
          <w:numId w:val="38"/>
        </w:numPr>
        <w:spacing w:line="360" w:lineRule="auto"/>
        <w:rPr>
          <w:ins w:id="1734" w:author="Andrea Plunkett" w:date="2024-07-26T21:26:00Z" w16du:dateUtc="2024-07-27T04:26:00Z"/>
          <w:rFonts w:ascii="Calibri" w:hAnsi="Calibri" w:cs="Calibri"/>
        </w:rPr>
      </w:pPr>
      <w:ins w:id="1735" w:author="Andrea Plunkett" w:date="2024-07-26T21:26:00Z" w16du:dateUtc="2024-07-27T04:26:00Z">
        <w:r w:rsidRPr="00D3723B">
          <w:rPr>
            <w:rFonts w:ascii="Calibri" w:hAnsi="Calibri" w:cs="Calibri"/>
          </w:rPr>
          <w:t>P-value: (&lt; 2 \times 10^{-16})</w:t>
        </w:r>
      </w:ins>
    </w:p>
    <w:p w14:paraId="16F521D3" w14:textId="77777777" w:rsidR="001640C0" w:rsidRPr="00D3723B" w:rsidRDefault="001640C0" w:rsidP="001640C0">
      <w:pPr>
        <w:pStyle w:val="ListParagraph"/>
        <w:numPr>
          <w:ilvl w:val="0"/>
          <w:numId w:val="38"/>
        </w:numPr>
        <w:spacing w:line="360" w:lineRule="auto"/>
        <w:rPr>
          <w:ins w:id="1736" w:author="Andrea Plunkett" w:date="2024-07-26T21:26:00Z" w16du:dateUtc="2024-07-27T04:26:00Z"/>
          <w:rFonts w:ascii="Calibri" w:hAnsi="Calibri" w:cs="Calibri"/>
        </w:rPr>
      </w:pPr>
      <w:ins w:id="1737" w:author="Andrea Plunkett" w:date="2024-07-26T21:26:00Z" w16du:dateUtc="2024-07-27T04:26:00Z">
        <w:r w:rsidRPr="00D3723B">
          <w:rPr>
            <w:rFonts w:ascii="Calibri" w:hAnsi="Calibri" w:cs="Calibri"/>
          </w:rPr>
          <w:t>Conclusion: Since the p-value is much smaller than 0.05, we reject the null hypothesis. The school rating is significant.</w:t>
        </w:r>
      </w:ins>
    </w:p>
    <w:p w14:paraId="551F4BC1" w14:textId="77777777" w:rsidR="001640C0" w:rsidRPr="00D3723B" w:rsidRDefault="001640C0" w:rsidP="001640C0">
      <w:pPr>
        <w:pStyle w:val="ListParagraph"/>
        <w:numPr>
          <w:ilvl w:val="0"/>
          <w:numId w:val="36"/>
        </w:numPr>
        <w:spacing w:line="360" w:lineRule="auto"/>
        <w:rPr>
          <w:ins w:id="1738" w:author="Andrea Plunkett" w:date="2024-07-26T21:26:00Z" w16du:dateUtc="2024-07-27T04:26:00Z"/>
          <w:rFonts w:ascii="Calibri" w:hAnsi="Calibri" w:cs="Calibri"/>
        </w:rPr>
      </w:pPr>
      <w:ins w:id="1739" w:author="Andrea Plunkett" w:date="2024-07-26T21:26:00Z" w16du:dateUtc="2024-07-27T04:26:00Z">
        <w:r w:rsidRPr="00D3723B">
          <w:rPr>
            <w:rFonts w:ascii="Calibri" w:hAnsi="Calibri" w:cs="Calibri"/>
          </w:rPr>
          <w:t xml:space="preserve">crime </w:t>
        </w:r>
      </w:ins>
      <m:oMath>
        <m:sSub>
          <m:sSubPr>
            <m:ctrlPr>
              <w:ins w:id="1740" w:author="Andrea Plunkett" w:date="2024-07-26T21:26:00Z" w16du:dateUtc="2024-07-27T04:26:00Z">
                <w:rPr>
                  <w:rFonts w:ascii="Cambria Math" w:hAnsi="Cambria Math" w:cs="Calibri"/>
                  <w:i/>
                  <w:color w:val="000000"/>
                </w:rPr>
              </w:ins>
            </m:ctrlPr>
          </m:sSubPr>
          <m:e>
            <m:r>
              <w:ins w:id="1741" w:author="Andrea Plunkett" w:date="2024-07-26T21:26:00Z" w16du:dateUtc="2024-07-27T04:26:00Z">
                <w:rPr>
                  <w:rFonts w:ascii="Cambria Math" w:hAnsi="Cambria Math" w:cs="Calibri"/>
                  <w:color w:val="000000"/>
                </w:rPr>
                <m:t>(β</m:t>
              </w:ins>
            </m:r>
          </m:e>
          <m:sub>
            <m:r>
              <w:ins w:id="1742" w:author="Andrea Plunkett" w:date="2024-07-26T21:26:00Z" w16du:dateUtc="2024-07-27T04:26:00Z">
                <w:rPr>
                  <w:rFonts w:ascii="Cambria Math" w:hAnsi="Cambria Math" w:cs="Calibri"/>
                  <w:color w:val="000000"/>
                </w:rPr>
                <m:t>2</m:t>
              </w:ins>
            </m:r>
          </m:sub>
        </m:sSub>
      </m:oMath>
      <w:ins w:id="1743" w:author="Andrea Plunkett" w:date="2024-07-26T21:26:00Z" w16du:dateUtc="2024-07-27T04:26:00Z">
        <w:r w:rsidRPr="00D3723B">
          <w:rPr>
            <w:rFonts w:ascii="Calibri" w:hAnsi="Calibri" w:cs="Calibri"/>
          </w:rPr>
          <w:t>):</w:t>
        </w:r>
      </w:ins>
    </w:p>
    <w:p w14:paraId="2CAA1C7B" w14:textId="77777777" w:rsidR="001640C0" w:rsidRPr="00D3723B" w:rsidRDefault="001640C0" w:rsidP="001640C0">
      <w:pPr>
        <w:pStyle w:val="ListParagraph"/>
        <w:numPr>
          <w:ilvl w:val="0"/>
          <w:numId w:val="39"/>
        </w:numPr>
        <w:spacing w:line="360" w:lineRule="auto"/>
        <w:rPr>
          <w:ins w:id="1744" w:author="Andrea Plunkett" w:date="2024-07-26T21:26:00Z" w16du:dateUtc="2024-07-27T04:26:00Z"/>
          <w:rFonts w:ascii="Calibri" w:hAnsi="Calibri" w:cs="Calibri"/>
          <w:lang w:val="en-US"/>
        </w:rPr>
      </w:pPr>
      <w:ins w:id="1745" w:author="Andrea Plunkett" w:date="2024-07-26T21:26:00Z" w16du:dateUtc="2024-07-27T04:26:00Z">
        <w:r w:rsidRPr="00D3723B">
          <w:rPr>
            <w:rFonts w:ascii="Calibri" w:hAnsi="Calibri" w:cs="Calibri"/>
          </w:rPr>
          <w:t xml:space="preserve">Null Hypothesis </w:t>
        </w:r>
        <w:r w:rsidRPr="00D3723B">
          <w:rPr>
            <w:rFonts w:ascii="Calibri" w:hAnsi="Calibri" w:cs="Calibri"/>
            <w:lang w:val="en-US"/>
          </w:rPr>
          <w:t>(</w:t>
        </w:r>
      </w:ins>
      <m:oMath>
        <m:sSub>
          <m:sSubPr>
            <m:ctrlPr>
              <w:ins w:id="1746" w:author="Andrea Plunkett" w:date="2024-07-26T21:26:00Z" w16du:dateUtc="2024-07-27T04:26:00Z">
                <w:rPr>
                  <w:rFonts w:ascii="Cambria Math" w:hAnsi="Cambria Math" w:cs="Calibri"/>
                  <w:i/>
                </w:rPr>
              </w:ins>
            </m:ctrlPr>
          </m:sSubPr>
          <m:e>
            <m:r>
              <w:ins w:id="1747" w:author="Andrea Plunkett" w:date="2024-07-26T21:26:00Z" w16du:dateUtc="2024-07-27T04:26:00Z">
                <w:rPr>
                  <w:rFonts w:ascii="Cambria Math" w:hAnsi="Cambria Math" w:cs="Calibri"/>
                </w:rPr>
                <m:t>H</m:t>
              </w:ins>
            </m:r>
          </m:e>
          <m:sub>
            <m:r>
              <w:ins w:id="1748" w:author="Andrea Plunkett" w:date="2024-07-26T21:26:00Z" w16du:dateUtc="2024-07-27T04:26:00Z">
                <w:rPr>
                  <w:rFonts w:ascii="Cambria Math" w:hAnsi="Cambria Math" w:cs="Calibri"/>
                </w:rPr>
                <m:t xml:space="preserve">0 </m:t>
              </w:ins>
            </m:r>
          </m:sub>
        </m:sSub>
      </m:oMath>
      <w:ins w:id="1749" w:author="Andrea Plunkett" w:date="2024-07-26T21:26:00Z" w16du:dateUtc="2024-07-27T04:26:00Z">
        <w:r w:rsidRPr="00D3723B">
          <w:rPr>
            <w:rFonts w:ascii="Calibri" w:hAnsi="Calibri" w:cs="Calibri"/>
            <w:lang w:val="en-US"/>
          </w:rPr>
          <w:t xml:space="preserve">): </w:t>
        </w:r>
      </w:ins>
      <m:oMath>
        <m:sSub>
          <m:sSubPr>
            <m:ctrlPr>
              <w:ins w:id="1750" w:author="Andrea Plunkett" w:date="2024-07-26T21:26:00Z" w16du:dateUtc="2024-07-27T04:26:00Z">
                <w:rPr>
                  <w:rFonts w:ascii="Cambria Math" w:hAnsi="Cambria Math" w:cs="Calibri"/>
                  <w:i/>
                  <w:color w:val="000000"/>
                </w:rPr>
              </w:ins>
            </m:ctrlPr>
          </m:sSubPr>
          <m:e>
            <m:r>
              <w:ins w:id="1751" w:author="Andrea Plunkett" w:date="2024-07-26T21:26:00Z" w16du:dateUtc="2024-07-27T04:26:00Z">
                <w:rPr>
                  <w:rFonts w:ascii="Cambria Math" w:hAnsi="Cambria Math" w:cs="Calibri"/>
                  <w:color w:val="000000"/>
                </w:rPr>
                <m:t>β</m:t>
              </w:ins>
            </m:r>
          </m:e>
          <m:sub>
            <m:r>
              <w:ins w:id="1752" w:author="Andrea Plunkett" w:date="2024-07-26T21:26:00Z" w16du:dateUtc="2024-07-27T04:26:00Z">
                <w:rPr>
                  <w:rFonts w:ascii="Cambria Math" w:hAnsi="Cambria Math" w:cs="Calibri"/>
                  <w:color w:val="000000"/>
                </w:rPr>
                <m:t>2</m:t>
              </w:ins>
            </m:r>
          </m:sub>
        </m:sSub>
      </m:oMath>
      <w:ins w:id="1753" w:author="Andrea Plunkett" w:date="2024-07-26T21:26:00Z" w16du:dateUtc="2024-07-27T04:26:00Z">
        <w:r w:rsidRPr="00D3723B">
          <w:rPr>
            <w:rFonts w:ascii="Calibri" w:hAnsi="Calibri" w:cs="Calibri"/>
            <w:lang w:val="en-US"/>
          </w:rPr>
          <w:t xml:space="preserve"> = 0 </w:t>
        </w:r>
      </w:ins>
    </w:p>
    <w:p w14:paraId="15136DB5" w14:textId="77777777" w:rsidR="001640C0" w:rsidRPr="00D3723B" w:rsidRDefault="001640C0" w:rsidP="001640C0">
      <w:pPr>
        <w:pStyle w:val="ListParagraph"/>
        <w:numPr>
          <w:ilvl w:val="0"/>
          <w:numId w:val="39"/>
        </w:numPr>
        <w:spacing w:line="360" w:lineRule="auto"/>
        <w:rPr>
          <w:ins w:id="1754" w:author="Andrea Plunkett" w:date="2024-07-26T21:26:00Z" w16du:dateUtc="2024-07-27T04:26:00Z"/>
          <w:rFonts w:ascii="Calibri" w:hAnsi="Calibri" w:cs="Calibri"/>
          <w:lang w:val="en-US"/>
        </w:rPr>
      </w:pPr>
      <w:ins w:id="1755" w:author="Andrea Plunkett" w:date="2024-07-26T21:26:00Z" w16du:dateUtc="2024-07-27T04:26:00Z">
        <w:r w:rsidRPr="00D3723B">
          <w:rPr>
            <w:rFonts w:ascii="Calibri" w:hAnsi="Calibri" w:cs="Calibri"/>
          </w:rPr>
          <w:t xml:space="preserve">Alternative Hypothesis </w:t>
        </w:r>
        <w:r w:rsidRPr="00D3723B">
          <w:rPr>
            <w:rFonts w:ascii="Calibri" w:hAnsi="Calibri" w:cs="Calibri"/>
            <w:lang w:val="en-US"/>
          </w:rPr>
          <w:t>(</w:t>
        </w:r>
      </w:ins>
      <m:oMath>
        <m:sSub>
          <m:sSubPr>
            <m:ctrlPr>
              <w:ins w:id="1756" w:author="Andrea Plunkett" w:date="2024-07-26T21:26:00Z" w16du:dateUtc="2024-07-27T04:26:00Z">
                <w:rPr>
                  <w:rFonts w:ascii="Cambria Math" w:hAnsi="Cambria Math" w:cs="Calibri"/>
                  <w:i/>
                  <w:color w:val="000000"/>
                </w:rPr>
              </w:ins>
            </m:ctrlPr>
          </m:sSubPr>
          <m:e>
            <m:r>
              <w:ins w:id="1757" w:author="Andrea Plunkett" w:date="2024-07-26T21:26:00Z" w16du:dateUtc="2024-07-27T04:26:00Z">
                <w:rPr>
                  <w:rFonts w:ascii="Cambria Math" w:hAnsi="Cambria Math" w:cs="Calibri"/>
                  <w:color w:val="000000"/>
                </w:rPr>
                <m:t>H</m:t>
              </w:ins>
            </m:r>
          </m:e>
          <m:sub>
            <m:r>
              <w:ins w:id="1758" w:author="Andrea Plunkett" w:date="2024-07-26T21:26:00Z" w16du:dateUtc="2024-07-27T04:26:00Z">
                <w:rPr>
                  <w:rFonts w:ascii="Cambria Math" w:hAnsi="Cambria Math" w:cs="Calibri"/>
                  <w:color w:val="000000"/>
                </w:rPr>
                <m:t>a</m:t>
              </w:ins>
            </m:r>
          </m:sub>
        </m:sSub>
      </m:oMath>
      <w:ins w:id="1759" w:author="Andrea Plunkett" w:date="2024-07-26T21:26:00Z" w16du:dateUtc="2024-07-27T04:26:00Z">
        <w:r w:rsidRPr="00D3723B">
          <w:rPr>
            <w:rFonts w:ascii="Calibri" w:hAnsi="Calibri" w:cs="Calibri"/>
            <w:lang w:val="en-US"/>
          </w:rPr>
          <w:t xml:space="preserve">): </w:t>
        </w:r>
      </w:ins>
      <m:oMath>
        <m:sSub>
          <m:sSubPr>
            <m:ctrlPr>
              <w:ins w:id="1760" w:author="Andrea Plunkett" w:date="2024-07-26T21:26:00Z" w16du:dateUtc="2024-07-27T04:26:00Z">
                <w:rPr>
                  <w:rFonts w:ascii="Cambria Math" w:hAnsi="Cambria Math" w:cs="Calibri"/>
                  <w:i/>
                  <w:color w:val="000000"/>
                </w:rPr>
              </w:ins>
            </m:ctrlPr>
          </m:sSubPr>
          <m:e>
            <m:r>
              <w:ins w:id="1761" w:author="Andrea Plunkett" w:date="2024-07-26T21:26:00Z" w16du:dateUtc="2024-07-27T04:26:00Z">
                <w:rPr>
                  <w:rFonts w:ascii="Cambria Math" w:hAnsi="Cambria Math" w:cs="Calibri"/>
                  <w:color w:val="000000"/>
                </w:rPr>
                <m:t>β</m:t>
              </w:ins>
            </m:r>
          </m:e>
          <m:sub>
            <m:r>
              <w:ins w:id="1762" w:author="Andrea Plunkett" w:date="2024-07-26T21:26:00Z" w16du:dateUtc="2024-07-27T04:26:00Z">
                <w:rPr>
                  <w:rFonts w:ascii="Cambria Math" w:hAnsi="Cambria Math" w:cs="Calibri"/>
                  <w:color w:val="000000"/>
                </w:rPr>
                <m:t>2</m:t>
              </w:ins>
            </m:r>
          </m:sub>
        </m:sSub>
      </m:oMath>
      <w:ins w:id="1763" w:author="Andrea Plunkett" w:date="2024-07-26T21:26:00Z" w16du:dateUtc="2024-07-27T04:26:00Z">
        <w:r w:rsidRPr="00D3723B">
          <w:rPr>
            <w:rFonts w:ascii="Calibri" w:hAnsi="Calibri" w:cs="Calibri"/>
            <w:lang w:val="en-US"/>
          </w:rPr>
          <w:t xml:space="preserve">  ≠ 0 </w:t>
        </w:r>
      </w:ins>
    </w:p>
    <w:p w14:paraId="2564761F" w14:textId="77777777" w:rsidR="001640C0" w:rsidRPr="00D3723B" w:rsidRDefault="001640C0" w:rsidP="001640C0">
      <w:pPr>
        <w:pStyle w:val="ListParagraph"/>
        <w:numPr>
          <w:ilvl w:val="0"/>
          <w:numId w:val="39"/>
        </w:numPr>
        <w:spacing w:line="360" w:lineRule="auto"/>
        <w:rPr>
          <w:ins w:id="1764" w:author="Andrea Plunkett" w:date="2024-07-26T21:26:00Z" w16du:dateUtc="2024-07-27T04:26:00Z"/>
          <w:rFonts w:ascii="Calibri" w:hAnsi="Calibri" w:cs="Calibri"/>
        </w:rPr>
      </w:pPr>
      <w:ins w:id="1765" w:author="Andrea Plunkett" w:date="2024-07-26T21:26:00Z" w16du:dateUtc="2024-07-27T04:26:00Z">
        <w:r w:rsidRPr="00D3723B">
          <w:rPr>
            <w:rFonts w:ascii="Calibri" w:hAnsi="Calibri" w:cs="Calibri"/>
          </w:rPr>
          <w:t>P-value: (&lt; 2 \times 10^{-16})</w:t>
        </w:r>
      </w:ins>
    </w:p>
    <w:p w14:paraId="1A145409" w14:textId="77777777" w:rsidR="001640C0" w:rsidRPr="00D3723B" w:rsidRDefault="001640C0" w:rsidP="001640C0">
      <w:pPr>
        <w:pStyle w:val="ListParagraph"/>
        <w:numPr>
          <w:ilvl w:val="0"/>
          <w:numId w:val="39"/>
        </w:numPr>
        <w:spacing w:line="360" w:lineRule="auto"/>
        <w:rPr>
          <w:ins w:id="1766" w:author="Andrea Plunkett" w:date="2024-07-26T21:26:00Z" w16du:dateUtc="2024-07-27T04:26:00Z"/>
          <w:rFonts w:ascii="Calibri" w:hAnsi="Calibri" w:cs="Calibri"/>
        </w:rPr>
      </w:pPr>
      <w:ins w:id="1767" w:author="Andrea Plunkett" w:date="2024-07-26T21:26:00Z" w16du:dateUtc="2024-07-27T04:26:00Z">
        <w:r w:rsidRPr="00D3723B">
          <w:rPr>
            <w:rFonts w:ascii="Calibri" w:hAnsi="Calibri" w:cs="Calibri"/>
          </w:rPr>
          <w:t>Conclusion: Since the p-value is much smaller than 0.05, we reject the null hypothesis. The crime rate is significant.</w:t>
        </w:r>
      </w:ins>
    </w:p>
    <w:p w14:paraId="18E8AFC5" w14:textId="77777777" w:rsidR="001640C0" w:rsidRPr="00D3723B" w:rsidRDefault="001640C0" w:rsidP="001640C0">
      <w:pPr>
        <w:pStyle w:val="ListParagraph"/>
        <w:numPr>
          <w:ilvl w:val="0"/>
          <w:numId w:val="36"/>
        </w:numPr>
        <w:spacing w:line="360" w:lineRule="auto"/>
        <w:rPr>
          <w:ins w:id="1768" w:author="Andrea Plunkett" w:date="2024-07-26T21:26:00Z" w16du:dateUtc="2024-07-27T04:26:00Z"/>
          <w:rFonts w:ascii="Calibri" w:hAnsi="Calibri" w:cs="Calibri"/>
        </w:rPr>
      </w:pPr>
      <w:ins w:id="1769" w:author="Andrea Plunkett" w:date="2024-07-26T21:26:00Z" w16du:dateUtc="2024-07-27T04:26:00Z">
        <w:r w:rsidRPr="00D3723B">
          <w:rPr>
            <w:rFonts w:ascii="Calibri" w:hAnsi="Calibri" w:cs="Calibri"/>
          </w:rPr>
          <w:t xml:space="preserve">Interaction Term </w:t>
        </w:r>
        <w:r>
          <w:rPr>
            <w:rFonts w:ascii="Calibri" w:hAnsi="Calibri" w:cs="Calibri"/>
          </w:rPr>
          <w:t>(</w:t>
        </w:r>
      </w:ins>
      <m:oMath>
        <m:sSub>
          <m:sSubPr>
            <m:ctrlPr>
              <w:ins w:id="1770" w:author="Andrea Plunkett" w:date="2024-07-26T21:26:00Z" w16du:dateUtc="2024-07-27T04:26:00Z">
                <w:rPr>
                  <w:rFonts w:ascii="Cambria Math" w:hAnsi="Cambria Math" w:cs="Calibri"/>
                  <w:i/>
                  <w:color w:val="000000"/>
                </w:rPr>
              </w:ins>
            </m:ctrlPr>
          </m:sSubPr>
          <m:e>
            <m:r>
              <w:ins w:id="1771" w:author="Andrea Plunkett" w:date="2024-07-26T21:26:00Z" w16du:dateUtc="2024-07-27T04:26:00Z">
                <w:rPr>
                  <w:rFonts w:ascii="Cambria Math" w:hAnsi="Cambria Math" w:cs="Calibri"/>
                  <w:color w:val="000000"/>
                </w:rPr>
                <m:t>β</m:t>
              </w:ins>
            </m:r>
          </m:e>
          <m:sub>
            <m:r>
              <w:ins w:id="1772" w:author="Andrea Plunkett" w:date="2024-07-26T21:26:00Z" w16du:dateUtc="2024-07-27T04:26:00Z">
                <w:rPr>
                  <w:rFonts w:ascii="Cambria Math" w:hAnsi="Cambria Math" w:cs="Calibri"/>
                  <w:color w:val="000000"/>
                </w:rPr>
                <m:t>3</m:t>
              </w:ins>
            </m:r>
          </m:sub>
        </m:sSub>
      </m:oMath>
      <w:ins w:id="1773" w:author="Andrea Plunkett" w:date="2024-07-26T21:26:00Z" w16du:dateUtc="2024-07-27T04:26:00Z">
        <w:r>
          <w:rPr>
            <w:rFonts w:ascii="Calibri" w:hAnsi="Calibri" w:cs="Calibri"/>
            <w:color w:val="000000"/>
          </w:rPr>
          <w:t>):</w:t>
        </w:r>
      </w:ins>
    </w:p>
    <w:p w14:paraId="31ABCB85" w14:textId="77777777" w:rsidR="001640C0" w:rsidRPr="00141A59" w:rsidRDefault="001640C0" w:rsidP="001640C0">
      <w:pPr>
        <w:pStyle w:val="ListParagraph"/>
        <w:numPr>
          <w:ilvl w:val="0"/>
          <w:numId w:val="40"/>
        </w:numPr>
        <w:spacing w:line="360" w:lineRule="auto"/>
        <w:rPr>
          <w:ins w:id="1774" w:author="Andrea Plunkett" w:date="2024-07-26T21:26:00Z" w16du:dateUtc="2024-07-27T04:26:00Z"/>
          <w:rFonts w:ascii="Calibri" w:hAnsi="Calibri" w:cs="Calibri"/>
        </w:rPr>
      </w:pPr>
      <w:ins w:id="1775" w:author="Andrea Plunkett" w:date="2024-07-26T21:26:00Z" w16du:dateUtc="2024-07-27T04:26:00Z">
        <w:r w:rsidRPr="00141A59">
          <w:rPr>
            <w:rFonts w:ascii="Calibri" w:hAnsi="Calibri" w:cs="Calibri"/>
          </w:rPr>
          <w:t xml:space="preserve">Null Hypothesis </w:t>
        </w:r>
        <w:r w:rsidRPr="008D6668">
          <w:rPr>
            <w:rFonts w:ascii="Calibri" w:hAnsi="Calibri" w:cs="Calibri"/>
            <w:lang w:val="en-US"/>
          </w:rPr>
          <w:t>(</w:t>
        </w:r>
      </w:ins>
      <m:oMath>
        <m:sSub>
          <m:sSubPr>
            <m:ctrlPr>
              <w:ins w:id="1776" w:author="Andrea Plunkett" w:date="2024-07-26T21:26:00Z" w16du:dateUtc="2024-07-27T04:26:00Z">
                <w:rPr>
                  <w:rFonts w:ascii="Cambria Math" w:hAnsi="Cambria Math" w:cs="Calibri"/>
                  <w:i/>
                </w:rPr>
              </w:ins>
            </m:ctrlPr>
          </m:sSubPr>
          <m:e>
            <m:r>
              <w:ins w:id="1777" w:author="Andrea Plunkett" w:date="2024-07-26T21:26:00Z" w16du:dateUtc="2024-07-27T04:26:00Z">
                <w:rPr>
                  <w:rFonts w:ascii="Cambria Math" w:hAnsi="Cambria Math" w:cs="Calibri"/>
                </w:rPr>
                <m:t>H</m:t>
              </w:ins>
            </m:r>
          </m:e>
          <m:sub>
            <m:r>
              <w:ins w:id="1778" w:author="Andrea Plunkett" w:date="2024-07-26T21:26:00Z" w16du:dateUtc="2024-07-27T04:26:00Z">
                <w:rPr>
                  <w:rFonts w:ascii="Cambria Math" w:hAnsi="Cambria Math" w:cs="Calibri"/>
                </w:rPr>
                <m:t xml:space="preserve">0 </m:t>
              </w:ins>
            </m:r>
          </m:sub>
        </m:sSub>
      </m:oMath>
      <w:ins w:id="1779" w:author="Andrea Plunkett" w:date="2024-07-26T21:26:00Z" w16du:dateUtc="2024-07-27T04:26:00Z">
        <w:r w:rsidRPr="008D6668">
          <w:rPr>
            <w:rFonts w:ascii="Calibri" w:hAnsi="Calibri" w:cs="Calibri"/>
            <w:lang w:val="en-US"/>
          </w:rPr>
          <w:t xml:space="preserve">): </w:t>
        </w:r>
      </w:ins>
      <m:oMath>
        <m:sSub>
          <m:sSubPr>
            <m:ctrlPr>
              <w:ins w:id="1780" w:author="Andrea Plunkett" w:date="2024-07-26T21:26:00Z" w16du:dateUtc="2024-07-27T04:26:00Z">
                <w:rPr>
                  <w:rFonts w:ascii="Cambria Math" w:hAnsi="Cambria Math" w:cs="Calibri"/>
                  <w:i/>
                  <w:color w:val="000000"/>
                </w:rPr>
              </w:ins>
            </m:ctrlPr>
          </m:sSubPr>
          <m:e>
            <m:r>
              <w:ins w:id="1781" w:author="Andrea Plunkett" w:date="2024-07-26T21:26:00Z" w16du:dateUtc="2024-07-27T04:26:00Z">
                <w:rPr>
                  <w:rFonts w:ascii="Cambria Math" w:hAnsi="Cambria Math" w:cs="Calibri"/>
                  <w:color w:val="000000"/>
                </w:rPr>
                <m:t>β</m:t>
              </w:ins>
            </m:r>
          </m:e>
          <m:sub>
            <m:r>
              <w:ins w:id="1782" w:author="Andrea Plunkett" w:date="2024-07-26T21:26:00Z" w16du:dateUtc="2024-07-27T04:26:00Z">
                <w:rPr>
                  <w:rFonts w:ascii="Cambria Math" w:hAnsi="Cambria Math" w:cs="Calibri"/>
                  <w:color w:val="000000"/>
                </w:rPr>
                <m:t>3</m:t>
              </w:ins>
            </m:r>
          </m:sub>
        </m:sSub>
      </m:oMath>
      <w:ins w:id="1783" w:author="Andrea Plunkett" w:date="2024-07-26T21:26:00Z" w16du:dateUtc="2024-07-27T04:26:00Z">
        <w:r w:rsidRPr="008D6668">
          <w:rPr>
            <w:rFonts w:ascii="Calibri" w:hAnsi="Calibri" w:cs="Calibri"/>
            <w:lang w:val="en-US"/>
          </w:rPr>
          <w:t xml:space="preserve"> = 0 </w:t>
        </w:r>
      </w:ins>
    </w:p>
    <w:p w14:paraId="26AB7493" w14:textId="77777777" w:rsidR="001640C0" w:rsidRPr="00141A59" w:rsidRDefault="001640C0" w:rsidP="001640C0">
      <w:pPr>
        <w:pStyle w:val="ListParagraph"/>
        <w:numPr>
          <w:ilvl w:val="0"/>
          <w:numId w:val="40"/>
        </w:numPr>
        <w:spacing w:line="360" w:lineRule="auto"/>
        <w:rPr>
          <w:ins w:id="1784" w:author="Andrea Plunkett" w:date="2024-07-26T21:26:00Z" w16du:dateUtc="2024-07-27T04:26:00Z"/>
          <w:rFonts w:ascii="Calibri" w:hAnsi="Calibri" w:cs="Calibri"/>
        </w:rPr>
      </w:pPr>
      <w:ins w:id="1785" w:author="Andrea Plunkett" w:date="2024-07-26T21:26:00Z" w16du:dateUtc="2024-07-27T04:26:00Z">
        <w:r w:rsidRPr="00141A59">
          <w:rPr>
            <w:rFonts w:ascii="Calibri" w:hAnsi="Calibri" w:cs="Calibri"/>
          </w:rPr>
          <w:t xml:space="preserve">Alternative Hypothesis </w:t>
        </w:r>
        <w:r w:rsidRPr="008D6668">
          <w:rPr>
            <w:rFonts w:ascii="Calibri" w:hAnsi="Calibri" w:cs="Calibri"/>
            <w:lang w:val="en-US"/>
          </w:rPr>
          <w:t>(</w:t>
        </w:r>
      </w:ins>
      <m:oMath>
        <m:sSub>
          <m:sSubPr>
            <m:ctrlPr>
              <w:ins w:id="1786" w:author="Andrea Plunkett" w:date="2024-07-26T21:26:00Z" w16du:dateUtc="2024-07-27T04:26:00Z">
                <w:rPr>
                  <w:rFonts w:ascii="Cambria Math" w:hAnsi="Cambria Math" w:cs="Calibri"/>
                  <w:i/>
                  <w:color w:val="000000"/>
                </w:rPr>
              </w:ins>
            </m:ctrlPr>
          </m:sSubPr>
          <m:e>
            <m:r>
              <w:ins w:id="1787" w:author="Andrea Plunkett" w:date="2024-07-26T21:26:00Z" w16du:dateUtc="2024-07-27T04:26:00Z">
                <w:rPr>
                  <w:rFonts w:ascii="Cambria Math" w:hAnsi="Cambria Math" w:cs="Calibri"/>
                  <w:color w:val="000000"/>
                </w:rPr>
                <m:t>H</m:t>
              </w:ins>
            </m:r>
          </m:e>
          <m:sub>
            <m:r>
              <w:ins w:id="1788" w:author="Andrea Plunkett" w:date="2024-07-26T21:26:00Z" w16du:dateUtc="2024-07-27T04:26:00Z">
                <w:rPr>
                  <w:rFonts w:ascii="Cambria Math" w:hAnsi="Cambria Math" w:cs="Calibri"/>
                  <w:color w:val="000000"/>
                </w:rPr>
                <m:t>a</m:t>
              </w:ins>
            </m:r>
          </m:sub>
        </m:sSub>
      </m:oMath>
      <w:ins w:id="1789" w:author="Andrea Plunkett" w:date="2024-07-26T21:26:00Z" w16du:dateUtc="2024-07-27T04:26:00Z">
        <w:r w:rsidRPr="008D6668">
          <w:rPr>
            <w:rFonts w:ascii="Calibri" w:hAnsi="Calibri" w:cs="Calibri"/>
            <w:lang w:val="en-US"/>
          </w:rPr>
          <w:t xml:space="preserve">): </w:t>
        </w:r>
      </w:ins>
      <m:oMath>
        <m:sSub>
          <m:sSubPr>
            <m:ctrlPr>
              <w:ins w:id="1790" w:author="Andrea Plunkett" w:date="2024-07-26T21:26:00Z" w16du:dateUtc="2024-07-27T04:26:00Z">
                <w:rPr>
                  <w:rFonts w:ascii="Cambria Math" w:hAnsi="Cambria Math" w:cs="Calibri"/>
                  <w:i/>
                  <w:color w:val="000000"/>
                </w:rPr>
              </w:ins>
            </m:ctrlPr>
          </m:sSubPr>
          <m:e>
            <m:r>
              <w:ins w:id="1791" w:author="Andrea Plunkett" w:date="2024-07-26T21:26:00Z" w16du:dateUtc="2024-07-27T04:26:00Z">
                <w:rPr>
                  <w:rFonts w:ascii="Cambria Math" w:hAnsi="Cambria Math" w:cs="Calibri"/>
                  <w:color w:val="000000"/>
                </w:rPr>
                <m:t>β</m:t>
              </w:ins>
            </m:r>
          </m:e>
          <m:sub>
            <m:r>
              <w:ins w:id="1792" w:author="Andrea Plunkett" w:date="2024-07-26T21:26:00Z" w16du:dateUtc="2024-07-27T04:26:00Z">
                <w:rPr>
                  <w:rFonts w:ascii="Cambria Math" w:hAnsi="Cambria Math" w:cs="Calibri"/>
                  <w:color w:val="000000"/>
                </w:rPr>
                <m:t>3</m:t>
              </w:ins>
            </m:r>
          </m:sub>
        </m:sSub>
      </m:oMath>
      <w:ins w:id="1793" w:author="Andrea Plunkett" w:date="2024-07-26T21:26:00Z" w16du:dateUtc="2024-07-27T04:26:00Z">
        <w:r w:rsidRPr="008D6668">
          <w:rPr>
            <w:rFonts w:ascii="Calibri" w:hAnsi="Calibri" w:cs="Calibri"/>
            <w:lang w:val="en-US"/>
          </w:rPr>
          <w:t xml:space="preserve"> ≠ 0</w:t>
        </w:r>
      </w:ins>
    </w:p>
    <w:p w14:paraId="1AA3FB47" w14:textId="77777777" w:rsidR="001640C0" w:rsidRPr="00D3723B" w:rsidRDefault="001640C0" w:rsidP="001640C0">
      <w:pPr>
        <w:pStyle w:val="ListParagraph"/>
        <w:numPr>
          <w:ilvl w:val="0"/>
          <w:numId w:val="40"/>
        </w:numPr>
        <w:spacing w:line="360" w:lineRule="auto"/>
        <w:rPr>
          <w:ins w:id="1794" w:author="Andrea Plunkett" w:date="2024-07-26T21:26:00Z" w16du:dateUtc="2024-07-27T04:26:00Z"/>
          <w:rFonts w:ascii="Calibri" w:hAnsi="Calibri" w:cs="Calibri"/>
        </w:rPr>
      </w:pPr>
      <w:ins w:id="1795" w:author="Andrea Plunkett" w:date="2024-07-26T21:26:00Z" w16du:dateUtc="2024-07-27T04:26:00Z">
        <w:r w:rsidRPr="00D3723B">
          <w:rPr>
            <w:rFonts w:ascii="Calibri" w:hAnsi="Calibri" w:cs="Calibri"/>
          </w:rPr>
          <w:t>P-value: (&lt; 2 \times 10^{-16})</w:t>
        </w:r>
      </w:ins>
    </w:p>
    <w:p w14:paraId="1FEB9E66" w14:textId="77777777" w:rsidR="001640C0" w:rsidRPr="00D3723B" w:rsidRDefault="001640C0" w:rsidP="001640C0">
      <w:pPr>
        <w:pStyle w:val="ListParagraph"/>
        <w:numPr>
          <w:ilvl w:val="0"/>
          <w:numId w:val="40"/>
        </w:numPr>
        <w:spacing w:line="360" w:lineRule="auto"/>
        <w:rPr>
          <w:ins w:id="1796" w:author="Andrea Plunkett" w:date="2024-07-26T21:26:00Z" w16du:dateUtc="2024-07-27T04:26:00Z"/>
          <w:rFonts w:ascii="Calibri" w:hAnsi="Calibri" w:cs="Calibri"/>
        </w:rPr>
      </w:pPr>
      <w:ins w:id="1797" w:author="Andrea Plunkett" w:date="2024-07-26T21:26:00Z" w16du:dateUtc="2024-07-27T04:26:00Z">
        <w:r w:rsidRPr="00D3723B">
          <w:rPr>
            <w:rFonts w:ascii="Calibri" w:hAnsi="Calibri" w:cs="Calibri"/>
          </w:rPr>
          <w:t>Conclusion: Since the p-value is much smaller than 0.05, we reject the null hypothesis. The interaction term is significant.</w:t>
        </w:r>
      </w:ins>
    </w:p>
    <w:p w14:paraId="2D286D19" w14:textId="77777777" w:rsidR="001640C0" w:rsidRPr="00D3723B" w:rsidRDefault="001640C0" w:rsidP="001640C0">
      <w:pPr>
        <w:spacing w:line="360" w:lineRule="auto"/>
        <w:rPr>
          <w:ins w:id="1798" w:author="Andrea Plunkett" w:date="2024-07-26T21:26:00Z" w16du:dateUtc="2024-07-27T04:26:00Z"/>
          <w:rFonts w:ascii="Calibri" w:hAnsi="Calibri" w:cs="Calibri"/>
        </w:rPr>
      </w:pPr>
      <w:ins w:id="1799" w:author="Andrea Plunkett" w:date="2024-07-26T21:26:00Z" w16du:dateUtc="2024-07-27T04:26:00Z">
        <w:r>
          <w:rPr>
            <w:rFonts w:ascii="Calibri" w:hAnsi="Calibri" w:cs="Calibri"/>
          </w:rPr>
          <w:t xml:space="preserve">    </w:t>
        </w:r>
        <w:r w:rsidRPr="00D3723B">
          <w:rPr>
            <w:rFonts w:ascii="Calibri" w:hAnsi="Calibri" w:cs="Calibri"/>
          </w:rPr>
          <w:t>In summary all terms (intercept, school rating, crime rate, and their interaction) are significant at a 5% level of significance.</w:t>
        </w:r>
      </w:ins>
    </w:p>
    <w:p w14:paraId="5C1EE6F6" w14:textId="77777777" w:rsidR="00454619" w:rsidRPr="00454619" w:rsidDel="001640C0" w:rsidRDefault="00454619">
      <w:pPr>
        <w:rPr>
          <w:del w:id="1800" w:author="Andrea Plunkett" w:date="2024-07-26T21:26:00Z" w16du:dateUtc="2024-07-27T04:26:00Z"/>
        </w:rPr>
        <w:pPrChange w:id="1801" w:author="Andrea Plunkett" w:date="2024-07-26T21:12:00Z" w16du:dateUtc="2024-07-27T04:12:00Z">
          <w:pPr>
            <w:pStyle w:val="Heading3"/>
            <w:suppressAutoHyphens/>
            <w:contextualSpacing/>
          </w:pPr>
        </w:pPrChange>
      </w:pPr>
    </w:p>
    <w:p w14:paraId="5F46973D" w14:textId="1F674537" w:rsidR="00F02164" w:rsidRPr="006C76C5" w:rsidDel="001640C0" w:rsidRDefault="00F02164" w:rsidP="006C76C5">
      <w:pPr>
        <w:suppressAutoHyphens/>
        <w:spacing w:line="240" w:lineRule="auto"/>
        <w:contextualSpacing/>
        <w:rPr>
          <w:del w:id="1802" w:author="Andrea Plunkett" w:date="2024-07-26T21:26:00Z" w16du:dateUtc="2024-07-27T04:26:00Z"/>
          <w:rFonts w:asciiTheme="majorHAnsi" w:eastAsia="Calibri" w:hAnsiTheme="majorHAnsi" w:cstheme="majorHAnsi"/>
          <w:i/>
        </w:rPr>
      </w:pPr>
    </w:p>
    <w:p w14:paraId="3224DBC6" w14:textId="55494364" w:rsidR="00F02164" w:rsidRPr="006C76C5" w:rsidDel="009A36AB" w:rsidRDefault="003966FD" w:rsidP="006C76C5">
      <w:pPr>
        <w:numPr>
          <w:ilvl w:val="0"/>
          <w:numId w:val="7"/>
        </w:numPr>
        <w:pBdr>
          <w:top w:val="nil"/>
          <w:left w:val="nil"/>
          <w:bottom w:val="nil"/>
          <w:right w:val="nil"/>
          <w:between w:val="nil"/>
        </w:pBdr>
        <w:suppressAutoHyphens/>
        <w:spacing w:line="240" w:lineRule="auto"/>
        <w:contextualSpacing/>
        <w:rPr>
          <w:del w:id="1803" w:author="Andrea Plunkett" w:date="2024-07-26T21:15:00Z" w16du:dateUtc="2024-07-27T04:15:00Z"/>
          <w:rFonts w:asciiTheme="majorHAnsi" w:eastAsia="Calibri" w:hAnsiTheme="majorHAnsi" w:cstheme="majorHAnsi"/>
          <w:i/>
          <w:color w:val="000000"/>
        </w:rPr>
      </w:pPr>
      <w:del w:id="1804" w:author="Andrea Plunkett" w:date="2024-07-26T21:15:00Z" w16du:dateUtc="2024-07-27T04:15:00Z">
        <w:r w:rsidRPr="006C76C5" w:rsidDel="009A36AB">
          <w:rPr>
            <w:rFonts w:asciiTheme="majorHAnsi" w:eastAsia="Calibri" w:hAnsiTheme="majorHAnsi" w:cstheme="majorHAnsi"/>
            <w:i/>
          </w:rPr>
          <w:delText xml:space="preserve">Is the model significant at </w:delText>
        </w:r>
        <w:r w:rsidR="007F51C7" w:rsidRPr="006C76C5" w:rsidDel="009A36AB">
          <w:rPr>
            <w:rFonts w:asciiTheme="majorHAnsi" w:eastAsia="Calibri" w:hAnsiTheme="majorHAnsi" w:cstheme="majorHAnsi"/>
            <w:i/>
          </w:rPr>
          <w:delText xml:space="preserve">a </w:delText>
        </w:r>
        <w:r w:rsidRPr="006C76C5" w:rsidDel="009A36AB">
          <w:rPr>
            <w:rFonts w:asciiTheme="majorHAnsi" w:eastAsia="Calibri" w:hAnsiTheme="majorHAnsi" w:cstheme="majorHAnsi"/>
            <w:i/>
          </w:rPr>
          <w:delText>5% level of significance? Carry out the overall F-test by identifying the null hypothesis,</w:delText>
        </w:r>
        <w:r w:rsidR="007F51C7" w:rsidRPr="006C76C5" w:rsidDel="009A36AB">
          <w:rPr>
            <w:rFonts w:asciiTheme="majorHAnsi" w:eastAsia="Calibri" w:hAnsiTheme="majorHAnsi" w:cstheme="majorHAnsi"/>
            <w:i/>
          </w:rPr>
          <w:delText xml:space="preserve"> the</w:delText>
        </w:r>
        <w:r w:rsidRPr="006C76C5" w:rsidDel="009A36AB">
          <w:rPr>
            <w:rFonts w:asciiTheme="majorHAnsi" w:eastAsia="Calibri" w:hAnsiTheme="majorHAnsi" w:cstheme="majorHAnsi"/>
            <w:i/>
          </w:rPr>
          <w:delText xml:space="preserve"> alternative hypothesis, the P-value</w:delText>
        </w:r>
        <w:r w:rsidR="007F51C7" w:rsidRPr="006C76C5" w:rsidDel="009A36AB">
          <w:rPr>
            <w:rFonts w:asciiTheme="majorHAnsi" w:eastAsia="Calibri" w:hAnsiTheme="majorHAnsi" w:cstheme="majorHAnsi"/>
            <w:i/>
          </w:rPr>
          <w:delText>,</w:delText>
        </w:r>
        <w:r w:rsidRPr="006C76C5" w:rsidDel="009A36AB">
          <w:rPr>
            <w:rFonts w:asciiTheme="majorHAnsi" w:eastAsia="Calibri" w:hAnsiTheme="majorHAnsi" w:cstheme="majorHAnsi"/>
            <w:i/>
          </w:rPr>
          <w:delText xml:space="preserve"> and the conclusion of the test.</w:delText>
        </w:r>
      </w:del>
    </w:p>
    <w:p w14:paraId="4B1001E3" w14:textId="51248FB2" w:rsidR="00F02164" w:rsidRPr="006C76C5" w:rsidDel="009A36AB" w:rsidRDefault="003966FD" w:rsidP="006C76C5">
      <w:pPr>
        <w:numPr>
          <w:ilvl w:val="0"/>
          <w:numId w:val="8"/>
        </w:numPr>
        <w:suppressAutoHyphens/>
        <w:spacing w:line="240" w:lineRule="auto"/>
        <w:contextualSpacing/>
        <w:rPr>
          <w:del w:id="1805" w:author="Andrea Plunkett" w:date="2024-07-26T21:15:00Z" w16du:dateUtc="2024-07-27T04:15:00Z"/>
          <w:rFonts w:asciiTheme="majorHAnsi" w:eastAsia="Calibri" w:hAnsiTheme="majorHAnsi" w:cstheme="majorHAnsi"/>
          <w:i/>
        </w:rPr>
      </w:pPr>
      <w:del w:id="1806" w:author="Andrea Plunkett" w:date="2024-07-26T21:15:00Z" w16du:dateUtc="2024-07-27T04:15:00Z">
        <w:r w:rsidRPr="006C76C5" w:rsidDel="009A36AB">
          <w:rPr>
            <w:rFonts w:asciiTheme="majorHAnsi" w:eastAsia="Calibri" w:hAnsiTheme="majorHAnsi" w:cstheme="majorHAnsi"/>
            <w:i/>
          </w:rPr>
          <w:delText xml:space="preserve">Which terms are significant at </w:delText>
        </w:r>
        <w:r w:rsidR="007F51C7" w:rsidRPr="006C76C5" w:rsidDel="009A36AB">
          <w:rPr>
            <w:rFonts w:asciiTheme="majorHAnsi" w:eastAsia="Calibri" w:hAnsiTheme="majorHAnsi" w:cstheme="majorHAnsi"/>
            <w:i/>
          </w:rPr>
          <w:delText xml:space="preserve">a </w:delText>
        </w:r>
        <w:r w:rsidRPr="006C76C5" w:rsidDel="009A36AB">
          <w:rPr>
            <w:rFonts w:asciiTheme="majorHAnsi" w:eastAsia="Calibri" w:hAnsiTheme="majorHAnsi" w:cstheme="majorHAnsi"/>
            <w:i/>
          </w:rPr>
          <w:delText xml:space="preserve">5% level of significance? Carry out individual beta tests by identifying the null hypothesis, </w:delText>
        </w:r>
        <w:r w:rsidR="007F51C7" w:rsidRPr="006C76C5" w:rsidDel="009A36AB">
          <w:rPr>
            <w:rFonts w:asciiTheme="majorHAnsi" w:eastAsia="Calibri" w:hAnsiTheme="majorHAnsi" w:cstheme="majorHAnsi"/>
            <w:i/>
          </w:rPr>
          <w:delText xml:space="preserve">the </w:delText>
        </w:r>
        <w:r w:rsidRPr="006C76C5" w:rsidDel="009A36AB">
          <w:rPr>
            <w:rFonts w:asciiTheme="majorHAnsi" w:eastAsia="Calibri" w:hAnsiTheme="majorHAnsi" w:cstheme="majorHAnsi"/>
            <w:i/>
          </w:rPr>
          <w:delText>alternative hypothesis, the P-value</w:delText>
        </w:r>
        <w:r w:rsidR="007F51C7" w:rsidRPr="006C76C5" w:rsidDel="009A36AB">
          <w:rPr>
            <w:rFonts w:asciiTheme="majorHAnsi" w:eastAsia="Calibri" w:hAnsiTheme="majorHAnsi" w:cstheme="majorHAnsi"/>
            <w:i/>
          </w:rPr>
          <w:delText>,</w:delText>
        </w:r>
        <w:r w:rsidRPr="006C76C5" w:rsidDel="009A36AB">
          <w:rPr>
            <w:rFonts w:asciiTheme="majorHAnsi" w:eastAsia="Calibri" w:hAnsiTheme="majorHAnsi" w:cstheme="majorHAnsi"/>
            <w:i/>
          </w:rPr>
          <w:delText xml:space="preserve"> and the conclusion of each test.</w:delText>
        </w:r>
      </w:del>
    </w:p>
    <w:p w14:paraId="40253BD4" w14:textId="77777777" w:rsidR="00F02164" w:rsidRPr="006C76C5" w:rsidDel="007E34BD" w:rsidRDefault="00F02164" w:rsidP="006C76C5">
      <w:pPr>
        <w:suppressAutoHyphens/>
        <w:spacing w:line="240" w:lineRule="auto"/>
        <w:contextualSpacing/>
        <w:rPr>
          <w:del w:id="1807" w:author="Andrea Plunkett" w:date="2024-07-26T21:30:00Z" w16du:dateUtc="2024-07-27T04:30:00Z"/>
          <w:rFonts w:asciiTheme="majorHAnsi" w:eastAsia="Calibri" w:hAnsiTheme="majorHAnsi" w:cstheme="majorHAnsi"/>
          <w:i/>
        </w:rPr>
      </w:pPr>
    </w:p>
    <w:p w14:paraId="6F75101A" w14:textId="25D1D305" w:rsidR="00F02164" w:rsidRPr="006C76C5" w:rsidDel="00490ECE" w:rsidRDefault="003966FD" w:rsidP="006C76C5">
      <w:pPr>
        <w:suppressAutoHyphens/>
        <w:spacing w:line="240" w:lineRule="auto"/>
        <w:contextualSpacing/>
        <w:rPr>
          <w:del w:id="1808" w:author="Andrea Plunkett" w:date="2024-07-26T17:37:00Z" w16du:dateUtc="2024-07-27T00:37:00Z"/>
          <w:rFonts w:asciiTheme="majorHAnsi" w:eastAsia="Calibri" w:hAnsiTheme="majorHAnsi" w:cstheme="majorHAnsi"/>
          <w:b/>
        </w:rPr>
      </w:pPr>
      <w:del w:id="1809" w:author="Andrea Plunkett" w:date="2024-07-26T17:37:00Z" w16du:dateUtc="2024-07-27T00:37:00Z">
        <w:r w:rsidRPr="006C76C5" w:rsidDel="00490ECE">
          <w:rPr>
            <w:rFonts w:asciiTheme="majorHAnsi" w:eastAsia="Calibri" w:hAnsiTheme="majorHAnsi" w:cstheme="majorHAnsi"/>
            <w:i/>
            <w:noProof/>
            <w:highlight w:val="yellow"/>
            <w:lang w:val="en-US"/>
          </w:rPr>
          <w:drawing>
            <wp:inline distT="114300" distB="114300" distL="114300" distR="114300" wp14:anchorId="19FC0C54" wp14:editId="7571AD68">
              <wp:extent cx="215566" cy="190500"/>
              <wp:effectExtent l="0" t="0" r="0" b="0"/>
              <wp:docPr id="11"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6C76C5" w:rsidDel="00490ECE">
          <w:rPr>
            <w:rFonts w:asciiTheme="majorHAnsi" w:eastAsia="Calibri" w:hAnsiTheme="majorHAnsi" w:cstheme="majorHAnsi"/>
            <w:i/>
            <w:highlight w:val="yellow"/>
          </w:rPr>
          <w:delText xml:space="preserve"> Answer the questions in a paragraph response. Remove all questions and this note before submitting! Do not include R code in your report. </w:delText>
        </w:r>
      </w:del>
    </w:p>
    <w:p w14:paraId="4D9C858B" w14:textId="77777777" w:rsidR="00F02164" w:rsidRPr="006C76C5" w:rsidDel="007E34BD" w:rsidRDefault="00F02164" w:rsidP="006C76C5">
      <w:pPr>
        <w:suppressAutoHyphens/>
        <w:spacing w:line="240" w:lineRule="auto"/>
        <w:contextualSpacing/>
        <w:rPr>
          <w:del w:id="1810" w:author="Andrea Plunkett" w:date="2024-07-26T21:30:00Z" w16du:dateUtc="2024-07-27T04:30:00Z"/>
          <w:rFonts w:asciiTheme="majorHAnsi" w:eastAsia="Calibri" w:hAnsiTheme="majorHAnsi" w:cstheme="majorHAnsi"/>
          <w:i/>
        </w:rPr>
      </w:pPr>
    </w:p>
    <w:p w14:paraId="08BBFF0A" w14:textId="7352BD53" w:rsidR="00F02164" w:rsidRPr="006C76C5" w:rsidRDefault="003966FD" w:rsidP="006C76C5">
      <w:pPr>
        <w:pStyle w:val="Heading3"/>
        <w:suppressAutoHyphens/>
        <w:contextualSpacing/>
      </w:pPr>
      <w:r w:rsidRPr="006C76C5">
        <w:t>Model Comparison</w:t>
      </w:r>
    </w:p>
    <w:p w14:paraId="4835FB88" w14:textId="77777777" w:rsidR="00FF0B50" w:rsidRPr="006C76C5" w:rsidRDefault="00FF0B50" w:rsidP="006C76C5">
      <w:pPr>
        <w:suppressAutoHyphens/>
        <w:spacing w:line="240" w:lineRule="auto"/>
        <w:contextualSpacing/>
        <w:rPr>
          <w:rFonts w:asciiTheme="majorHAnsi" w:hAnsiTheme="majorHAnsi" w:cstheme="majorHAnsi"/>
        </w:rPr>
      </w:pPr>
    </w:p>
    <w:p w14:paraId="26DF475E" w14:textId="1D3E3F76" w:rsidR="00E129E5" w:rsidRPr="00FD3DF0" w:rsidRDefault="00E129E5" w:rsidP="00E129E5">
      <w:pPr>
        <w:spacing w:line="360" w:lineRule="auto"/>
        <w:rPr>
          <w:ins w:id="1811" w:author="Andrea Plunkett" w:date="2024-07-26T20:20:00Z" w16du:dateUtc="2024-07-27T03:20:00Z"/>
          <w:rFonts w:ascii="Calibri" w:hAnsi="Calibri" w:cs="Calibri"/>
          <w:lang w:val="en-US"/>
        </w:rPr>
      </w:pPr>
      <w:bookmarkStart w:id="1812" w:name="_tyjcwt" w:colFirst="0" w:colLast="0"/>
      <w:bookmarkEnd w:id="1812"/>
      <w:ins w:id="1813" w:author="Andrea Plunkett" w:date="2024-07-26T20:20:00Z" w16du:dateUtc="2024-07-27T03:20:00Z">
        <w:r>
          <w:rPr>
            <w:rFonts w:ascii="Calibri" w:hAnsi="Calibri" w:cs="Calibri"/>
            <w:lang w:val="en-US"/>
          </w:rPr>
          <w:t xml:space="preserve">   W</w:t>
        </w:r>
        <w:r w:rsidRPr="00FD3DF0">
          <w:rPr>
            <w:rFonts w:ascii="Calibri" w:hAnsi="Calibri" w:cs="Calibri"/>
            <w:lang w:val="en-US"/>
          </w:rPr>
          <w:t xml:space="preserve">hen comparing two models, the reduced model is a simpler version that includes fewer predictors, while the complete model is a more complex version that includes additional predictors or interaction </w:t>
        </w:r>
        <w:r w:rsidRPr="00FD3DF0">
          <w:rPr>
            <w:rFonts w:ascii="Calibri" w:hAnsi="Calibri" w:cs="Calibri"/>
            <w:lang w:val="en-US"/>
          </w:rPr>
          <w:lastRenderedPageBreak/>
          <w:t>terms.</w:t>
        </w:r>
        <w:r>
          <w:rPr>
            <w:rFonts w:ascii="Calibri" w:hAnsi="Calibri" w:cs="Calibri"/>
            <w:lang w:val="en-US"/>
          </w:rPr>
          <w:t xml:space="preserve"> </w:t>
        </w:r>
        <w:r w:rsidRPr="00FD3DF0">
          <w:rPr>
            <w:rFonts w:ascii="Calibri" w:hAnsi="Calibri" w:cs="Calibri"/>
            <w:lang w:val="en-US"/>
          </w:rPr>
          <w:t>In this case, the reduced model is a linear regression model with school rating and crime rate as predictors, and their interaction term. The general form and prediction equation of the reduced model are:</w:t>
        </w:r>
      </w:ins>
    </w:p>
    <w:p w14:paraId="5EC1A1CF" w14:textId="77777777" w:rsidR="00E129E5" w:rsidRDefault="00E129E5" w:rsidP="00E129E5">
      <w:pPr>
        <w:spacing w:line="360" w:lineRule="auto"/>
        <w:rPr>
          <w:ins w:id="1814" w:author="Andrea Plunkett" w:date="2024-07-26T20:20:00Z" w16du:dateUtc="2024-07-27T03:20:00Z"/>
          <w:rFonts w:ascii="Calibri" w:hAnsi="Calibri" w:cs="Calibri"/>
          <w:lang w:val="en-US"/>
        </w:rPr>
      </w:pPr>
      <w:ins w:id="1815" w:author="Andrea Plunkett" w:date="2024-07-26T20:20:00Z" w16du:dateUtc="2024-07-27T03:20:00Z">
        <w:r w:rsidRPr="00FD3DF0">
          <w:rPr>
            <w:rFonts w:ascii="Calibri" w:hAnsi="Calibri" w:cs="Calibri"/>
            <w:lang w:val="en-US"/>
          </w:rPr>
          <w:t xml:space="preserve">General form: </w:t>
        </w:r>
      </w:ins>
    </w:p>
    <w:p w14:paraId="45697909" w14:textId="77777777" w:rsidR="00E129E5" w:rsidRDefault="00E129E5" w:rsidP="00E129E5">
      <w:pPr>
        <w:spacing w:line="360" w:lineRule="auto"/>
        <w:jc w:val="center"/>
        <w:rPr>
          <w:ins w:id="1816" w:author="Andrea Plunkett" w:date="2024-07-26T20:20:00Z" w16du:dateUtc="2024-07-27T03:20:00Z"/>
          <w:rFonts w:ascii="Calibri" w:hAnsi="Calibri" w:cs="Calibri"/>
          <w:kern w:val="2"/>
          <w:lang w:val="en-US"/>
          <w14:ligatures w14:val="standardContextual"/>
        </w:rPr>
      </w:pPr>
      <w:ins w:id="1817" w:author="Andrea Plunkett" w:date="2024-07-26T20:20:00Z" w16du:dateUtc="2024-07-27T03:20:00Z">
        <w:r w:rsidRPr="00A94CEE">
          <w:rPr>
            <w:rFonts w:ascii="Calibri" w:hAnsi="Calibri" w:cs="Calibri"/>
            <w:lang w:val="en-US"/>
          </w:rPr>
          <w:t>E(Y)=</w:t>
        </w:r>
        <w:r w:rsidRPr="00A94CEE">
          <w:rPr>
            <w:rFonts w:ascii="Calibri" w:eastAsiaTheme="minorHAnsi" w:hAnsi="Calibri" w:cs="Calibri"/>
            <w:kern w:val="2"/>
            <w:lang w:val="en-US"/>
            <w14:ligatures w14:val="standardContextual"/>
          </w:rPr>
          <w:t xml:space="preserve"> </w:t>
        </w:r>
      </w:ins>
      <m:oMath>
        <m:sSub>
          <m:sSubPr>
            <m:ctrlPr>
              <w:ins w:id="1818" w:author="Andrea Plunkett" w:date="2024-07-26T20:20:00Z" w16du:dateUtc="2024-07-27T03:20:00Z">
                <w:rPr>
                  <w:rFonts w:ascii="Cambria Math" w:eastAsiaTheme="minorHAnsi" w:hAnsi="Cambria Math" w:cs="Calibri"/>
                  <w:kern w:val="2"/>
                  <w:lang w:val="en-US"/>
                  <w14:ligatures w14:val="standardContextual"/>
                </w:rPr>
              </w:ins>
            </m:ctrlPr>
          </m:sSubPr>
          <m:e>
            <m:r>
              <w:ins w:id="1819" w:author="Andrea Plunkett" w:date="2024-07-26T20:20:00Z" w16du:dateUtc="2024-07-27T03:20:00Z">
                <m:rPr>
                  <m:sty m:val="p"/>
                </m:rPr>
                <w:rPr>
                  <w:rFonts w:ascii="Cambria Math" w:hAnsi="Cambria Math" w:cs="Calibri"/>
                </w:rPr>
                <m:t>β</m:t>
              </w:ins>
            </m:r>
          </m:e>
          <m:sub>
            <m:r>
              <w:ins w:id="1820" w:author="Andrea Plunkett" w:date="2024-07-26T20:20:00Z" w16du:dateUtc="2024-07-27T03:20:00Z">
                <m:rPr>
                  <m:sty m:val="p"/>
                </m:rPr>
                <w:rPr>
                  <w:rFonts w:ascii="Cambria Math" w:hAnsi="Cambria Math" w:cs="Calibri"/>
                </w:rPr>
                <m:t>0</m:t>
              </w:ins>
            </m:r>
          </m:sub>
        </m:sSub>
      </m:oMath>
      <w:ins w:id="1821" w:author="Andrea Plunkett" w:date="2024-07-26T20:20:00Z" w16du:dateUtc="2024-07-27T03:20:00Z">
        <w:r w:rsidRPr="00A94CEE">
          <w:rPr>
            <w:rFonts w:ascii="Calibri" w:hAnsi="Calibri" w:cs="Calibri"/>
            <w:lang w:val="en-US"/>
          </w:rPr>
          <w:t>​+</w:t>
        </w:r>
      </w:ins>
      <m:oMath>
        <m:sSub>
          <m:sSubPr>
            <m:ctrlPr>
              <w:ins w:id="1822" w:author="Andrea Plunkett" w:date="2024-07-26T20:20:00Z" w16du:dateUtc="2024-07-27T03:20:00Z">
                <w:rPr>
                  <w:rFonts w:ascii="Cambria Math" w:eastAsiaTheme="minorHAnsi" w:hAnsi="Cambria Math" w:cs="Calibri"/>
                  <w:kern w:val="2"/>
                  <w:lang w:val="en-US"/>
                  <w14:ligatures w14:val="standardContextual"/>
                </w:rPr>
              </w:ins>
            </m:ctrlPr>
          </m:sSubPr>
          <m:e>
            <m:r>
              <w:ins w:id="1823" w:author="Andrea Plunkett" w:date="2024-07-26T20:20:00Z" w16du:dateUtc="2024-07-27T03:20:00Z">
                <m:rPr>
                  <m:sty m:val="p"/>
                </m:rPr>
                <w:rPr>
                  <w:rFonts w:ascii="Cambria Math" w:hAnsi="Cambria Math" w:cs="Calibri"/>
                </w:rPr>
                <m:t xml:space="preserve"> β</m:t>
              </w:ins>
            </m:r>
          </m:e>
          <m:sub>
            <m:r>
              <w:ins w:id="1824" w:author="Andrea Plunkett" w:date="2024-07-26T20:20:00Z" w16du:dateUtc="2024-07-27T03:20:00Z">
                <w:rPr>
                  <w:rFonts w:ascii="Cambria Math" w:eastAsiaTheme="minorHAnsi" w:hAnsi="Cambria Math" w:cs="Calibri"/>
                  <w:kern w:val="2"/>
                  <w:lang w:val="en-US"/>
                  <w14:ligatures w14:val="standardContextual"/>
                </w:rPr>
                <m:t>1</m:t>
              </w:ins>
            </m:r>
          </m:sub>
        </m:sSub>
        <m:sSub>
          <m:sSubPr>
            <m:ctrlPr>
              <w:ins w:id="1825" w:author="Andrea Plunkett" w:date="2024-07-26T20:20:00Z" w16du:dateUtc="2024-07-27T03:20:00Z">
                <w:rPr>
                  <w:rFonts w:ascii="Cambria Math" w:eastAsiaTheme="minorHAnsi" w:hAnsi="Cambria Math" w:cs="Calibri"/>
                  <w:kern w:val="2"/>
                  <w:lang w:val="en-US"/>
                  <w14:ligatures w14:val="standardContextual"/>
                </w:rPr>
              </w:ins>
            </m:ctrlPr>
          </m:sSubPr>
          <m:e>
            <m:r>
              <w:ins w:id="1826" w:author="Andrea Plunkett" w:date="2024-07-26T20:20:00Z" w16du:dateUtc="2024-07-27T03:20:00Z">
                <m:rPr>
                  <m:sty m:val="p"/>
                </m:rPr>
                <w:rPr>
                  <w:rFonts w:ascii="Cambria Math" w:hAnsi="Cambria Math" w:cs="Calibri"/>
                </w:rPr>
                <m:t>x</m:t>
              </w:ins>
            </m:r>
          </m:e>
          <m:sub>
            <m:r>
              <w:ins w:id="1827" w:author="Andrea Plunkett" w:date="2024-07-26T20:20:00Z" w16du:dateUtc="2024-07-27T03:20:00Z">
                <m:rPr>
                  <m:sty m:val="p"/>
                </m:rPr>
                <w:rPr>
                  <w:rFonts w:ascii="Cambria Math" w:hAnsi="Cambria Math" w:cs="Calibri"/>
                </w:rPr>
                <m:t>1</m:t>
              </w:ins>
            </m:r>
          </m:sub>
        </m:sSub>
      </m:oMath>
      <w:ins w:id="1828" w:author="Andrea Plunkett" w:date="2024-07-26T20:20:00Z" w16du:dateUtc="2024-07-27T03:20:00Z">
        <w:r w:rsidRPr="00A94CEE">
          <w:rPr>
            <w:rFonts w:ascii="Calibri" w:hAnsi="Calibri" w:cs="Calibri"/>
            <w:lang w:val="en-US"/>
          </w:rPr>
          <w:t xml:space="preserve">+ </w:t>
        </w:r>
      </w:ins>
      <m:oMath>
        <m:sSub>
          <m:sSubPr>
            <m:ctrlPr>
              <w:ins w:id="1829" w:author="Andrea Plunkett" w:date="2024-07-26T20:20:00Z" w16du:dateUtc="2024-07-27T03:20:00Z">
                <w:rPr>
                  <w:rFonts w:ascii="Cambria Math" w:eastAsiaTheme="minorHAnsi" w:hAnsi="Cambria Math" w:cs="Calibri"/>
                  <w:kern w:val="2"/>
                  <w:lang w:val="en-US"/>
                  <w14:ligatures w14:val="standardContextual"/>
                </w:rPr>
              </w:ins>
            </m:ctrlPr>
          </m:sSubPr>
          <m:e>
            <m:r>
              <w:ins w:id="1830" w:author="Andrea Plunkett" w:date="2024-07-26T20:20:00Z" w16du:dateUtc="2024-07-27T03:20:00Z">
                <m:rPr>
                  <m:sty m:val="p"/>
                </m:rPr>
                <w:rPr>
                  <w:rFonts w:ascii="Cambria Math" w:hAnsi="Cambria Math" w:cs="Calibri"/>
                </w:rPr>
                <m:t>β</m:t>
              </w:ins>
            </m:r>
          </m:e>
          <m:sub>
            <m:r>
              <w:ins w:id="1831" w:author="Andrea Plunkett" w:date="2024-07-26T20:20:00Z" w16du:dateUtc="2024-07-27T03:20:00Z">
                <m:rPr>
                  <m:sty m:val="p"/>
                </m:rPr>
                <w:rPr>
                  <w:rFonts w:ascii="Cambria Math" w:hAnsi="Cambria Math" w:cs="Calibri"/>
                </w:rPr>
                <m:t>2</m:t>
              </w:ins>
            </m:r>
          </m:sub>
        </m:sSub>
        <m:sSub>
          <m:sSubPr>
            <m:ctrlPr>
              <w:ins w:id="1832" w:author="Andrea Plunkett" w:date="2024-07-26T20:20:00Z" w16du:dateUtc="2024-07-27T03:20:00Z">
                <w:rPr>
                  <w:rFonts w:ascii="Cambria Math" w:eastAsiaTheme="minorHAnsi" w:hAnsi="Cambria Math" w:cs="Calibri"/>
                  <w:kern w:val="2"/>
                  <w:lang w:val="en-US"/>
                  <w14:ligatures w14:val="standardContextual"/>
                </w:rPr>
              </w:ins>
            </m:ctrlPr>
          </m:sSubPr>
          <m:e>
            <m:r>
              <w:ins w:id="1833" w:author="Andrea Plunkett" w:date="2024-07-26T20:20:00Z" w16du:dateUtc="2024-07-27T03:20:00Z">
                <m:rPr>
                  <m:sty m:val="p"/>
                </m:rPr>
                <w:rPr>
                  <w:rFonts w:ascii="Cambria Math" w:hAnsi="Cambria Math" w:cs="Calibri"/>
                </w:rPr>
                <m:t>x</m:t>
              </w:ins>
            </m:r>
          </m:e>
          <m:sub>
            <m:r>
              <w:ins w:id="1834" w:author="Andrea Plunkett" w:date="2024-07-26T20:20:00Z" w16du:dateUtc="2024-07-27T03:20:00Z">
                <m:rPr>
                  <m:sty m:val="p"/>
                </m:rPr>
                <w:rPr>
                  <w:rFonts w:ascii="Cambria Math" w:hAnsi="Cambria Math" w:cs="Calibri"/>
                </w:rPr>
                <m:t>2</m:t>
              </w:ins>
            </m:r>
          </m:sub>
        </m:sSub>
      </m:oMath>
      <w:ins w:id="1835" w:author="Andrea Plunkett" w:date="2024-07-26T20:20:00Z" w16du:dateUtc="2024-07-27T03:20:00Z">
        <w:r w:rsidRPr="00A94CEE">
          <w:rPr>
            <w:rFonts w:ascii="Calibri" w:hAnsi="Calibri" w:cs="Calibri"/>
            <w:lang w:val="en-US"/>
          </w:rPr>
          <w:t xml:space="preserve">​ + </w:t>
        </w:r>
      </w:ins>
      <m:oMath>
        <m:sSub>
          <m:sSubPr>
            <m:ctrlPr>
              <w:ins w:id="1836" w:author="Andrea Plunkett" w:date="2024-07-26T20:20:00Z" w16du:dateUtc="2024-07-27T03:20:00Z">
                <w:rPr>
                  <w:rFonts w:ascii="Cambria Math" w:eastAsiaTheme="minorHAnsi" w:hAnsi="Cambria Math" w:cs="Calibri"/>
                  <w:kern w:val="2"/>
                  <w:lang w:val="en-US"/>
                  <w14:ligatures w14:val="standardContextual"/>
                </w:rPr>
              </w:ins>
            </m:ctrlPr>
          </m:sSubPr>
          <m:e>
            <m:r>
              <w:ins w:id="1837" w:author="Andrea Plunkett" w:date="2024-07-26T20:20:00Z" w16du:dateUtc="2024-07-27T03:20:00Z">
                <m:rPr>
                  <m:sty m:val="p"/>
                </m:rPr>
                <w:rPr>
                  <w:rFonts w:ascii="Cambria Math" w:hAnsi="Cambria Math" w:cs="Calibri"/>
                </w:rPr>
                <m:t>β</m:t>
              </w:ins>
            </m:r>
          </m:e>
          <m:sub>
            <m:r>
              <w:ins w:id="1838" w:author="Andrea Plunkett" w:date="2024-07-26T20:20:00Z" w16du:dateUtc="2024-07-27T03:20:00Z">
                <m:rPr>
                  <m:sty m:val="p"/>
                </m:rPr>
                <w:rPr>
                  <w:rFonts w:ascii="Cambria Math" w:hAnsi="Cambria Math" w:cs="Calibri"/>
                </w:rPr>
                <m:t>3</m:t>
              </w:ins>
            </m:r>
          </m:sub>
        </m:sSub>
        <m:sSub>
          <m:sSubPr>
            <m:ctrlPr>
              <w:ins w:id="1839" w:author="Andrea Plunkett" w:date="2024-07-26T20:20:00Z" w16du:dateUtc="2024-07-27T03:20:00Z">
                <w:rPr>
                  <w:rFonts w:ascii="Cambria Math" w:eastAsiaTheme="minorHAnsi" w:hAnsi="Cambria Math" w:cs="Calibri"/>
                  <w:kern w:val="2"/>
                  <w:lang w:val="en-US"/>
                  <w14:ligatures w14:val="standardContextual"/>
                </w:rPr>
              </w:ins>
            </m:ctrlPr>
          </m:sSubPr>
          <m:e>
            <m:r>
              <w:ins w:id="1840" w:author="Andrea Plunkett" w:date="2024-07-26T20:20:00Z" w16du:dateUtc="2024-07-27T03:20:00Z">
                <m:rPr>
                  <m:sty m:val="p"/>
                </m:rPr>
                <w:rPr>
                  <w:rFonts w:ascii="Cambria Math" w:hAnsi="Cambria Math" w:cs="Calibri"/>
                </w:rPr>
                <m:t>x</m:t>
              </w:ins>
            </m:r>
          </m:e>
          <m:sub>
            <m:r>
              <w:ins w:id="1841" w:author="Andrea Plunkett" w:date="2024-07-26T20:20:00Z" w16du:dateUtc="2024-07-27T03:20:00Z">
                <m:rPr>
                  <m:sty m:val="p"/>
                </m:rPr>
                <w:rPr>
                  <w:rFonts w:ascii="Cambria Math" w:hAnsi="Cambria Math" w:cs="Calibri"/>
                </w:rPr>
                <m:t>1</m:t>
              </w:ins>
            </m:r>
          </m:sub>
        </m:sSub>
        <m:sSub>
          <m:sSubPr>
            <m:ctrlPr>
              <w:ins w:id="1842" w:author="Andrea Plunkett" w:date="2024-07-26T20:20:00Z" w16du:dateUtc="2024-07-27T03:20:00Z">
                <w:rPr>
                  <w:rFonts w:ascii="Cambria Math" w:eastAsiaTheme="minorHAnsi" w:hAnsi="Cambria Math" w:cs="Calibri"/>
                  <w:kern w:val="2"/>
                  <w:lang w:val="en-US"/>
                  <w14:ligatures w14:val="standardContextual"/>
                </w:rPr>
              </w:ins>
            </m:ctrlPr>
          </m:sSubPr>
          <m:e>
            <m:r>
              <w:ins w:id="1843" w:author="Andrea Plunkett" w:date="2024-07-26T20:20:00Z" w16du:dateUtc="2024-07-27T03:20:00Z">
                <m:rPr>
                  <m:sty m:val="p"/>
                </m:rPr>
                <w:rPr>
                  <w:rFonts w:ascii="Cambria Math" w:hAnsi="Cambria Math" w:cs="Calibri"/>
                </w:rPr>
                <m:t>x</m:t>
              </w:ins>
            </m:r>
          </m:e>
          <m:sub>
            <m:r>
              <w:ins w:id="1844" w:author="Andrea Plunkett" w:date="2024-07-26T20:20:00Z" w16du:dateUtc="2024-07-27T03:20:00Z">
                <m:rPr>
                  <m:sty m:val="p"/>
                </m:rPr>
                <w:rPr>
                  <w:rFonts w:ascii="Cambria Math" w:hAnsi="Cambria Math" w:cs="Calibri"/>
                </w:rPr>
                <m:t>2</m:t>
              </w:ins>
            </m:r>
          </m:sub>
        </m:sSub>
      </m:oMath>
    </w:p>
    <w:p w14:paraId="7A552B41" w14:textId="77777777" w:rsidR="00E129E5" w:rsidRPr="00FD3DF0" w:rsidRDefault="00E129E5" w:rsidP="00E129E5">
      <w:pPr>
        <w:spacing w:line="360" w:lineRule="auto"/>
        <w:jc w:val="center"/>
        <w:rPr>
          <w:ins w:id="1845" w:author="Andrea Plunkett" w:date="2024-07-26T20:20:00Z" w16du:dateUtc="2024-07-27T03:20:00Z"/>
          <w:rFonts w:ascii="Calibri" w:hAnsi="Calibri" w:cs="Calibri"/>
          <w:lang w:val="en-US"/>
        </w:rPr>
      </w:pPr>
      <w:ins w:id="1846" w:author="Andrea Plunkett" w:date="2024-07-26T20:20:00Z" w16du:dateUtc="2024-07-27T03:20:00Z">
        <w:r w:rsidRPr="00A94CEE">
          <w:rPr>
            <w:rFonts w:ascii="Calibri" w:hAnsi="Calibri" w:cs="Calibri"/>
            <w:lang w:val="en-US"/>
          </w:rPr>
          <w:t>E(Y)=</w:t>
        </w:r>
        <w:r w:rsidRPr="00A94CEE">
          <w:rPr>
            <w:rFonts w:ascii="Calibri" w:eastAsiaTheme="minorHAnsi" w:hAnsi="Calibri" w:cs="Calibri"/>
            <w:kern w:val="2"/>
            <w:lang w:val="en-US"/>
            <w14:ligatures w14:val="standardContextual"/>
          </w:rPr>
          <w:t xml:space="preserve"> </w:t>
        </w:r>
      </w:ins>
      <m:oMath>
        <m:sSub>
          <m:sSubPr>
            <m:ctrlPr>
              <w:ins w:id="1847" w:author="Andrea Plunkett" w:date="2024-07-26T20:20:00Z" w16du:dateUtc="2024-07-27T03:20:00Z">
                <w:rPr>
                  <w:rFonts w:ascii="Cambria Math" w:eastAsiaTheme="minorHAnsi" w:hAnsi="Cambria Math" w:cs="Calibri"/>
                  <w:kern w:val="2"/>
                  <w:lang w:val="en-US"/>
                  <w14:ligatures w14:val="standardContextual"/>
                </w:rPr>
              </w:ins>
            </m:ctrlPr>
          </m:sSubPr>
          <m:e>
            <m:r>
              <w:ins w:id="1848" w:author="Andrea Plunkett" w:date="2024-07-26T20:20:00Z" w16du:dateUtc="2024-07-27T03:20:00Z">
                <m:rPr>
                  <m:sty m:val="p"/>
                </m:rPr>
                <w:rPr>
                  <w:rFonts w:ascii="Cambria Math" w:hAnsi="Cambria Math" w:cs="Calibri"/>
                </w:rPr>
                <m:t>β</m:t>
              </w:ins>
            </m:r>
          </m:e>
          <m:sub>
            <m:r>
              <w:ins w:id="1849" w:author="Andrea Plunkett" w:date="2024-07-26T20:20:00Z" w16du:dateUtc="2024-07-27T03:20:00Z">
                <m:rPr>
                  <m:sty m:val="p"/>
                </m:rPr>
                <w:rPr>
                  <w:rFonts w:ascii="Cambria Math" w:hAnsi="Cambria Math" w:cs="Calibri"/>
                </w:rPr>
                <m:t>0</m:t>
              </w:ins>
            </m:r>
          </m:sub>
        </m:sSub>
      </m:oMath>
      <w:ins w:id="1850" w:author="Andrea Plunkett" w:date="2024-07-26T20:20:00Z" w16du:dateUtc="2024-07-27T03:20:00Z">
        <w:r w:rsidRPr="00A94CEE">
          <w:rPr>
            <w:rFonts w:ascii="Calibri" w:hAnsi="Calibri" w:cs="Calibri"/>
            <w:lang w:val="en-US"/>
          </w:rPr>
          <w:t>​+</w:t>
        </w:r>
      </w:ins>
      <m:oMath>
        <m:sSub>
          <m:sSubPr>
            <m:ctrlPr>
              <w:ins w:id="1851" w:author="Andrea Plunkett" w:date="2024-07-26T20:20:00Z" w16du:dateUtc="2024-07-27T03:20:00Z">
                <w:rPr>
                  <w:rFonts w:ascii="Cambria Math" w:eastAsiaTheme="minorHAnsi" w:hAnsi="Cambria Math" w:cs="Calibri"/>
                  <w:kern w:val="2"/>
                  <w:lang w:val="en-US"/>
                  <w14:ligatures w14:val="standardContextual"/>
                </w:rPr>
              </w:ins>
            </m:ctrlPr>
          </m:sSubPr>
          <m:e>
            <m:r>
              <w:ins w:id="1852" w:author="Andrea Plunkett" w:date="2024-07-26T20:20:00Z" w16du:dateUtc="2024-07-27T03:20:00Z">
                <m:rPr>
                  <m:sty m:val="p"/>
                </m:rPr>
                <w:rPr>
                  <w:rFonts w:ascii="Cambria Math" w:hAnsi="Cambria Math" w:cs="Calibri"/>
                </w:rPr>
                <m:t xml:space="preserve"> β</m:t>
              </w:ins>
            </m:r>
          </m:e>
          <m:sub>
            <m:r>
              <w:ins w:id="1853" w:author="Andrea Plunkett" w:date="2024-07-26T20:20:00Z" w16du:dateUtc="2024-07-27T03:20:00Z">
                <w:rPr>
                  <w:rFonts w:ascii="Cambria Math" w:eastAsiaTheme="minorHAnsi" w:hAnsi="Cambria Math" w:cs="Calibri"/>
                  <w:kern w:val="2"/>
                  <w:lang w:val="en-US"/>
                  <w14:ligatures w14:val="standardContextual"/>
                </w:rPr>
                <m:t>1</m:t>
              </w:ins>
            </m:r>
          </m:sub>
        </m:sSub>
        <m:r>
          <w:ins w:id="1854" w:author="Andrea Plunkett" w:date="2024-07-26T20:20:00Z" w16du:dateUtc="2024-07-27T03:20:00Z">
            <m:rPr>
              <m:sty m:val="p"/>
            </m:rPr>
            <w:rPr>
              <w:rFonts w:ascii="Cambria Math" w:eastAsiaTheme="minorHAnsi" w:hAnsi="Cambria Math" w:cs="Calibri"/>
              <w:kern w:val="2"/>
              <w:lang w:val="en-US"/>
              <w14:ligatures w14:val="standardContextual"/>
            </w:rPr>
            <m:t>(school_rating)</m:t>
          </w:ins>
        </m:r>
      </m:oMath>
      <w:ins w:id="1855" w:author="Andrea Plunkett" w:date="2024-07-26T20:20:00Z" w16du:dateUtc="2024-07-27T03:20:00Z">
        <w:r w:rsidRPr="00A94CEE">
          <w:rPr>
            <w:rFonts w:ascii="Calibri" w:hAnsi="Calibri" w:cs="Calibri"/>
            <w:lang w:val="en-US"/>
          </w:rPr>
          <w:t xml:space="preserve">+ </w:t>
        </w:r>
      </w:ins>
      <m:oMath>
        <m:sSub>
          <m:sSubPr>
            <m:ctrlPr>
              <w:ins w:id="1856" w:author="Andrea Plunkett" w:date="2024-07-26T20:20:00Z" w16du:dateUtc="2024-07-27T03:20:00Z">
                <w:rPr>
                  <w:rFonts w:ascii="Cambria Math" w:eastAsiaTheme="minorHAnsi" w:hAnsi="Cambria Math" w:cs="Calibri"/>
                  <w:kern w:val="2"/>
                  <w:lang w:val="en-US"/>
                  <w14:ligatures w14:val="standardContextual"/>
                </w:rPr>
              </w:ins>
            </m:ctrlPr>
          </m:sSubPr>
          <m:e>
            <m:r>
              <w:ins w:id="1857" w:author="Andrea Plunkett" w:date="2024-07-26T20:20:00Z" w16du:dateUtc="2024-07-27T03:20:00Z">
                <m:rPr>
                  <m:sty m:val="p"/>
                </m:rPr>
                <w:rPr>
                  <w:rFonts w:ascii="Cambria Math" w:hAnsi="Cambria Math" w:cs="Calibri"/>
                </w:rPr>
                <m:t>β</m:t>
              </w:ins>
            </m:r>
          </m:e>
          <m:sub>
            <m:r>
              <w:ins w:id="1858" w:author="Andrea Plunkett" w:date="2024-07-26T20:20:00Z" w16du:dateUtc="2024-07-27T03:20:00Z">
                <m:rPr>
                  <m:sty m:val="p"/>
                </m:rPr>
                <w:rPr>
                  <w:rFonts w:ascii="Cambria Math" w:hAnsi="Cambria Math" w:cs="Calibri"/>
                </w:rPr>
                <m:t>2</m:t>
              </w:ins>
            </m:r>
          </m:sub>
        </m:sSub>
        <m:r>
          <w:ins w:id="1859" w:author="Andrea Plunkett" w:date="2024-07-26T20:20:00Z" w16du:dateUtc="2024-07-27T03:20:00Z">
            <w:rPr>
              <w:rFonts w:ascii="Cambria Math" w:eastAsiaTheme="minorHAnsi" w:hAnsi="Cambria Math" w:cs="Calibri"/>
              <w:kern w:val="2"/>
              <w:lang w:val="en-US"/>
              <w14:ligatures w14:val="standardContextual"/>
            </w:rPr>
            <m:t>(crime)</m:t>
          </w:ins>
        </m:r>
      </m:oMath>
      <w:ins w:id="1860" w:author="Andrea Plunkett" w:date="2024-07-26T20:20:00Z" w16du:dateUtc="2024-07-27T03:20:00Z">
        <w:r w:rsidRPr="00A94CEE">
          <w:rPr>
            <w:rFonts w:ascii="Calibri" w:hAnsi="Calibri" w:cs="Calibri"/>
            <w:lang w:val="en-US"/>
          </w:rPr>
          <w:t xml:space="preserve">​ + </w:t>
        </w:r>
      </w:ins>
      <m:oMath>
        <m:sSub>
          <m:sSubPr>
            <m:ctrlPr>
              <w:ins w:id="1861" w:author="Andrea Plunkett" w:date="2024-07-26T20:20:00Z" w16du:dateUtc="2024-07-27T03:20:00Z">
                <w:rPr>
                  <w:rFonts w:ascii="Cambria Math" w:eastAsiaTheme="minorHAnsi" w:hAnsi="Cambria Math" w:cs="Calibri"/>
                  <w:kern w:val="2"/>
                  <w:lang w:val="en-US"/>
                  <w14:ligatures w14:val="standardContextual"/>
                </w:rPr>
              </w:ins>
            </m:ctrlPr>
          </m:sSubPr>
          <m:e>
            <m:r>
              <w:ins w:id="1862" w:author="Andrea Plunkett" w:date="2024-07-26T20:20:00Z" w16du:dateUtc="2024-07-27T03:20:00Z">
                <m:rPr>
                  <m:sty m:val="p"/>
                </m:rPr>
                <w:rPr>
                  <w:rFonts w:ascii="Cambria Math" w:hAnsi="Cambria Math" w:cs="Calibri"/>
                </w:rPr>
                <m:t>β</m:t>
              </w:ins>
            </m:r>
          </m:e>
          <m:sub>
            <m:r>
              <w:ins w:id="1863" w:author="Andrea Plunkett" w:date="2024-07-26T20:20:00Z" w16du:dateUtc="2024-07-27T03:20:00Z">
                <m:rPr>
                  <m:sty m:val="p"/>
                </m:rPr>
                <w:rPr>
                  <w:rFonts w:ascii="Cambria Math" w:hAnsi="Cambria Math" w:cs="Calibri"/>
                </w:rPr>
                <m:t>3</m:t>
              </w:ins>
            </m:r>
          </m:sub>
        </m:sSub>
        <m:r>
          <w:ins w:id="1864" w:author="Andrea Plunkett" w:date="2024-07-26T20:20:00Z" w16du:dateUtc="2024-07-27T03:20:00Z">
            <w:rPr>
              <w:rFonts w:ascii="Cambria Math" w:eastAsiaTheme="minorHAnsi" w:hAnsi="Cambria Math" w:cs="Calibri"/>
              <w:kern w:val="2"/>
              <w:lang w:val="en-US"/>
              <w14:ligatures w14:val="standardContextual"/>
            </w:rPr>
            <m:t>(school_rating * crime)</m:t>
          </w:ins>
        </m:r>
      </m:oMath>
    </w:p>
    <w:p w14:paraId="3069466A" w14:textId="77777777" w:rsidR="00E129E5" w:rsidRPr="00FD3DF0" w:rsidRDefault="00E129E5" w:rsidP="00E129E5">
      <w:pPr>
        <w:spacing w:line="360" w:lineRule="auto"/>
        <w:jc w:val="center"/>
        <w:rPr>
          <w:ins w:id="1865" w:author="Andrea Plunkett" w:date="2024-07-26T20:20:00Z" w16du:dateUtc="2024-07-27T03:20:00Z"/>
          <w:rFonts w:ascii="Calibri" w:hAnsi="Calibri" w:cs="Calibri"/>
          <w:lang w:val="en-US"/>
        </w:rPr>
      </w:pPr>
    </w:p>
    <w:p w14:paraId="51BF1644" w14:textId="77777777" w:rsidR="00E129E5" w:rsidRDefault="00E129E5" w:rsidP="00E129E5">
      <w:pPr>
        <w:spacing w:line="360" w:lineRule="auto"/>
        <w:rPr>
          <w:ins w:id="1866" w:author="Andrea Plunkett" w:date="2024-07-26T20:20:00Z" w16du:dateUtc="2024-07-27T03:20:00Z"/>
          <w:rFonts w:ascii="Calibri" w:hAnsi="Calibri" w:cs="Calibri"/>
          <w:lang w:val="en-US"/>
        </w:rPr>
      </w:pPr>
      <w:ins w:id="1867" w:author="Andrea Plunkett" w:date="2024-07-26T20:20:00Z" w16du:dateUtc="2024-07-27T03:20:00Z">
        <w:r w:rsidRPr="00FD3DF0">
          <w:rPr>
            <w:rFonts w:ascii="Calibri" w:hAnsi="Calibri" w:cs="Calibri"/>
            <w:lang w:val="en-US"/>
          </w:rPr>
          <w:t xml:space="preserve">Prediction equation: </w:t>
        </w:r>
        <w:r>
          <w:rPr>
            <w:rFonts w:ascii="Calibri" w:hAnsi="Calibri" w:cs="Calibri"/>
            <w:lang w:val="en-US"/>
          </w:rPr>
          <w:t xml:space="preserve">  </w:t>
        </w:r>
      </w:ins>
    </w:p>
    <w:p w14:paraId="2AC60CAA" w14:textId="77777777" w:rsidR="00E129E5" w:rsidRDefault="00E129E5" w:rsidP="00E129E5">
      <w:pPr>
        <w:spacing w:line="360" w:lineRule="auto"/>
        <w:rPr>
          <w:ins w:id="1868" w:author="Andrea Plunkett" w:date="2024-07-26T20:20:00Z" w16du:dateUtc="2024-07-27T03:20:00Z"/>
          <w:rFonts w:ascii="Calibri" w:hAnsi="Calibri" w:cs="Calibri"/>
          <w:lang w:val="en-US"/>
        </w:rPr>
      </w:pPr>
    </w:p>
    <w:p w14:paraId="0AE0A70F" w14:textId="77777777" w:rsidR="00E129E5" w:rsidRDefault="009A3378" w:rsidP="00E129E5">
      <w:pPr>
        <w:spacing w:line="360" w:lineRule="auto"/>
        <w:jc w:val="center"/>
        <w:rPr>
          <w:ins w:id="1869" w:author="Andrea Plunkett" w:date="2024-07-26T20:20:00Z" w16du:dateUtc="2024-07-27T03:20:00Z"/>
          <w:rFonts w:ascii="Calibri" w:hAnsi="Calibri" w:cs="Calibri"/>
          <w:lang w:val="en-US"/>
        </w:rPr>
      </w:pPr>
      <m:oMath>
        <m:acc>
          <m:accPr>
            <m:ctrlPr>
              <w:ins w:id="1870" w:author="Andrea Plunkett" w:date="2024-07-26T20:20:00Z" w16du:dateUtc="2024-07-27T03:20:00Z">
                <w:rPr>
                  <w:rFonts w:ascii="Cambria Math" w:hAnsi="Cambria Math" w:cs="Calibri"/>
                  <w:i/>
                  <w:lang w:val="en-US"/>
                </w:rPr>
              </w:ins>
            </m:ctrlPr>
          </m:accPr>
          <m:e>
            <m:r>
              <w:ins w:id="1871" w:author="Andrea Plunkett" w:date="2024-07-26T20:20:00Z" w16du:dateUtc="2024-07-27T03:20:00Z">
                <w:rPr>
                  <w:rFonts w:ascii="Cambria Math" w:hAnsi="Cambria Math" w:cs="Calibri"/>
                  <w:lang w:val="en-US"/>
                </w:rPr>
                <m:t>Y</m:t>
              </w:ins>
            </m:r>
          </m:e>
        </m:acc>
      </m:oMath>
      <w:ins w:id="1872" w:author="Andrea Plunkett" w:date="2024-07-26T20:20:00Z" w16du:dateUtc="2024-07-27T03:20:00Z">
        <w:r w:rsidR="00E129E5">
          <w:rPr>
            <w:rFonts w:ascii="Calibri" w:hAnsi="Calibri" w:cs="Calibri"/>
            <w:lang w:val="en-US"/>
          </w:rPr>
          <w:t xml:space="preserve"> =  </w:t>
        </w:r>
      </w:ins>
      <m:oMath>
        <m:sSub>
          <m:sSubPr>
            <m:ctrlPr>
              <w:ins w:id="1873" w:author="Andrea Plunkett" w:date="2024-07-26T20:20:00Z" w16du:dateUtc="2024-07-27T03:20:00Z">
                <w:rPr>
                  <w:rFonts w:ascii="Cambria Math" w:hAnsi="Cambria Math" w:cs="Calibri"/>
                  <w:i/>
                  <w:lang w:val="en-US"/>
                </w:rPr>
              </w:ins>
            </m:ctrlPr>
          </m:sSubPr>
          <m:e>
            <m:acc>
              <m:accPr>
                <m:ctrlPr>
                  <w:ins w:id="1874" w:author="Andrea Plunkett" w:date="2024-07-26T20:20:00Z" w16du:dateUtc="2024-07-27T03:20:00Z">
                    <w:rPr>
                      <w:rFonts w:ascii="Cambria Math" w:hAnsi="Cambria Math" w:cs="Calibri"/>
                      <w:i/>
                      <w:lang w:val="en-US"/>
                    </w:rPr>
                  </w:ins>
                </m:ctrlPr>
              </m:accPr>
              <m:e>
                <m:r>
                  <w:ins w:id="1875" w:author="Andrea Plunkett" w:date="2024-07-26T20:20:00Z" w16du:dateUtc="2024-07-27T03:20:00Z">
                    <w:rPr>
                      <w:rFonts w:ascii="Cambria Math" w:hAnsi="Cambria Math" w:cs="Calibri"/>
                      <w:lang w:val="en-US"/>
                    </w:rPr>
                    <m:t>β</m:t>
                  </w:ins>
                </m:r>
              </m:e>
            </m:acc>
          </m:e>
          <m:sub>
            <m:r>
              <w:ins w:id="1876" w:author="Andrea Plunkett" w:date="2024-07-26T20:20:00Z" w16du:dateUtc="2024-07-27T03:20:00Z">
                <w:rPr>
                  <w:rFonts w:ascii="Cambria Math" w:hAnsi="Cambria Math" w:cs="Calibri"/>
                  <w:lang w:val="en-US"/>
                </w:rPr>
                <m:t>0</m:t>
              </w:ins>
            </m:r>
          </m:sub>
        </m:sSub>
      </m:oMath>
      <w:ins w:id="1877" w:author="Andrea Plunkett" w:date="2024-07-26T20:20:00Z" w16du:dateUtc="2024-07-27T03:20:00Z">
        <w:r w:rsidR="00E129E5" w:rsidRPr="001E0CC8">
          <w:rPr>
            <w:rFonts w:ascii="Calibri" w:hAnsi="Calibri" w:cs="Calibri"/>
            <w:lang w:val="en-US"/>
          </w:rPr>
          <w:t>+</w:t>
        </w:r>
      </w:ins>
      <m:oMath>
        <m:sSub>
          <m:sSubPr>
            <m:ctrlPr>
              <w:ins w:id="1878" w:author="Andrea Plunkett" w:date="2024-07-26T20:20:00Z" w16du:dateUtc="2024-07-27T03:20:00Z">
                <w:rPr>
                  <w:rFonts w:ascii="Cambria Math" w:hAnsi="Cambria Math" w:cs="Calibri"/>
                  <w:i/>
                  <w:lang w:val="en-US"/>
                </w:rPr>
              </w:ins>
            </m:ctrlPr>
          </m:sSubPr>
          <m:e>
            <m:acc>
              <m:accPr>
                <m:ctrlPr>
                  <w:ins w:id="1879" w:author="Andrea Plunkett" w:date="2024-07-26T20:20:00Z" w16du:dateUtc="2024-07-27T03:20:00Z">
                    <w:rPr>
                      <w:rFonts w:ascii="Cambria Math" w:hAnsi="Cambria Math" w:cs="Calibri"/>
                      <w:i/>
                      <w:lang w:val="en-US"/>
                    </w:rPr>
                  </w:ins>
                </m:ctrlPr>
              </m:accPr>
              <m:e>
                <m:r>
                  <w:ins w:id="1880" w:author="Andrea Plunkett" w:date="2024-07-26T20:20:00Z" w16du:dateUtc="2024-07-27T03:20:00Z">
                    <w:rPr>
                      <w:rFonts w:ascii="Cambria Math" w:hAnsi="Cambria Math" w:cs="Calibri"/>
                      <w:lang w:val="en-US"/>
                    </w:rPr>
                    <m:t>β</m:t>
                  </w:ins>
                </m:r>
              </m:e>
            </m:acc>
          </m:e>
          <m:sub>
            <m:r>
              <w:ins w:id="1881" w:author="Andrea Plunkett" w:date="2024-07-26T20:20:00Z" w16du:dateUtc="2024-07-27T03:20:00Z">
                <w:rPr>
                  <w:rFonts w:ascii="Cambria Math" w:hAnsi="Cambria Math" w:cs="Calibri"/>
                  <w:lang w:val="en-US"/>
                </w:rPr>
                <m:t>1</m:t>
              </w:ins>
            </m:r>
          </m:sub>
        </m:sSub>
      </m:oMath>
      <w:ins w:id="1882" w:author="Andrea Plunkett" w:date="2024-07-26T20:20:00Z" w16du:dateUtc="2024-07-27T03:20:00Z">
        <w:r w:rsidR="00E129E5" w:rsidRPr="001E0CC8">
          <w:rPr>
            <w:rFonts w:ascii="Calibri" w:hAnsi="Calibri" w:cs="Calibri"/>
            <w:lang w:val="en-US"/>
          </w:rPr>
          <w:t>​(</w:t>
        </w:r>
        <w:r w:rsidR="00E129E5" w:rsidRPr="00A94CEE">
          <w:rPr>
            <w:rFonts w:ascii="Calibri" w:hAnsi="Calibri" w:cs="Calibri"/>
            <w:lang w:val="en-US"/>
          </w:rPr>
          <w:t>s</w:t>
        </w:r>
        <w:r w:rsidR="00E129E5" w:rsidRPr="001E0CC8">
          <w:rPr>
            <w:rFonts w:ascii="Calibri" w:hAnsi="Calibri" w:cs="Calibri"/>
            <w:lang w:val="en-US"/>
          </w:rPr>
          <w:t>chool</w:t>
        </w:r>
        <w:r w:rsidR="00E129E5" w:rsidRPr="00A94CEE">
          <w:rPr>
            <w:rFonts w:ascii="Calibri" w:hAnsi="Calibri" w:cs="Calibri"/>
            <w:lang w:val="en-US"/>
          </w:rPr>
          <w:t>_r</w:t>
        </w:r>
        <w:r w:rsidR="00E129E5" w:rsidRPr="001E0CC8">
          <w:rPr>
            <w:rFonts w:ascii="Calibri" w:hAnsi="Calibri" w:cs="Calibri"/>
            <w:lang w:val="en-US"/>
          </w:rPr>
          <w:t>ating)+</w:t>
        </w:r>
        <w:r w:rsidR="00E129E5" w:rsidRPr="00A94CEE">
          <w:rPr>
            <w:rFonts w:ascii="Calibri" w:hAnsi="Calibri" w:cs="Calibri"/>
            <w:i/>
            <w:lang w:val="en-US"/>
          </w:rPr>
          <w:t xml:space="preserve"> </w:t>
        </w:r>
      </w:ins>
      <m:oMath>
        <m:sSub>
          <m:sSubPr>
            <m:ctrlPr>
              <w:ins w:id="1883" w:author="Andrea Plunkett" w:date="2024-07-26T20:20:00Z" w16du:dateUtc="2024-07-27T03:20:00Z">
                <w:rPr>
                  <w:rFonts w:ascii="Cambria Math" w:hAnsi="Cambria Math" w:cs="Calibri"/>
                  <w:i/>
                  <w:lang w:val="en-US"/>
                </w:rPr>
              </w:ins>
            </m:ctrlPr>
          </m:sSubPr>
          <m:e>
            <m:acc>
              <m:accPr>
                <m:ctrlPr>
                  <w:ins w:id="1884" w:author="Andrea Plunkett" w:date="2024-07-26T20:20:00Z" w16du:dateUtc="2024-07-27T03:20:00Z">
                    <w:rPr>
                      <w:rFonts w:ascii="Cambria Math" w:hAnsi="Cambria Math" w:cs="Calibri"/>
                      <w:i/>
                      <w:lang w:val="en-US"/>
                    </w:rPr>
                  </w:ins>
                </m:ctrlPr>
              </m:accPr>
              <m:e>
                <m:r>
                  <w:ins w:id="1885" w:author="Andrea Plunkett" w:date="2024-07-26T20:20:00Z" w16du:dateUtc="2024-07-27T03:20:00Z">
                    <w:rPr>
                      <w:rFonts w:ascii="Cambria Math" w:hAnsi="Cambria Math" w:cs="Calibri"/>
                      <w:lang w:val="en-US"/>
                    </w:rPr>
                    <m:t>β</m:t>
                  </w:ins>
                </m:r>
              </m:e>
            </m:acc>
          </m:e>
          <m:sub>
            <m:r>
              <w:ins w:id="1886" w:author="Andrea Plunkett" w:date="2024-07-26T20:20:00Z" w16du:dateUtc="2024-07-27T03:20:00Z">
                <w:rPr>
                  <w:rFonts w:ascii="Cambria Math" w:hAnsi="Cambria Math" w:cs="Calibri"/>
                  <w:lang w:val="en-US"/>
                </w:rPr>
                <m:t>2</m:t>
              </w:ins>
            </m:r>
          </m:sub>
        </m:sSub>
      </m:oMath>
      <w:ins w:id="1887" w:author="Andrea Plunkett" w:date="2024-07-26T20:20:00Z" w16du:dateUtc="2024-07-27T03:20:00Z">
        <w:r w:rsidR="00E129E5" w:rsidRPr="001E0CC8">
          <w:rPr>
            <w:rFonts w:ascii="Calibri" w:hAnsi="Calibri" w:cs="Calibri"/>
            <w:lang w:val="en-US"/>
          </w:rPr>
          <w:t>​(</w:t>
        </w:r>
        <w:r w:rsidR="00E129E5" w:rsidRPr="00A94CEE">
          <w:rPr>
            <w:rFonts w:ascii="Calibri" w:hAnsi="Calibri" w:cs="Calibri"/>
            <w:lang w:val="en-US"/>
          </w:rPr>
          <w:t>crime</w:t>
        </w:r>
        <w:r w:rsidR="00E129E5" w:rsidRPr="001E0CC8">
          <w:rPr>
            <w:rFonts w:ascii="Calibri" w:hAnsi="Calibri" w:cs="Calibri"/>
            <w:lang w:val="en-US"/>
          </w:rPr>
          <w:t>)+</w:t>
        </w:r>
        <w:r w:rsidR="00E129E5" w:rsidRPr="00A94CEE">
          <w:rPr>
            <w:rFonts w:ascii="Calibri" w:hAnsi="Calibri" w:cs="Calibri"/>
            <w:i/>
            <w:lang w:val="en-US"/>
          </w:rPr>
          <w:t xml:space="preserve"> </w:t>
        </w:r>
      </w:ins>
      <m:oMath>
        <m:sSub>
          <m:sSubPr>
            <m:ctrlPr>
              <w:ins w:id="1888" w:author="Andrea Plunkett" w:date="2024-07-26T20:20:00Z" w16du:dateUtc="2024-07-27T03:20:00Z">
                <w:rPr>
                  <w:rFonts w:ascii="Cambria Math" w:hAnsi="Cambria Math" w:cs="Calibri"/>
                  <w:i/>
                  <w:lang w:val="en-US"/>
                </w:rPr>
              </w:ins>
            </m:ctrlPr>
          </m:sSubPr>
          <m:e>
            <m:acc>
              <m:accPr>
                <m:ctrlPr>
                  <w:ins w:id="1889" w:author="Andrea Plunkett" w:date="2024-07-26T20:20:00Z" w16du:dateUtc="2024-07-27T03:20:00Z">
                    <w:rPr>
                      <w:rFonts w:ascii="Cambria Math" w:hAnsi="Cambria Math" w:cs="Calibri"/>
                      <w:i/>
                      <w:lang w:val="en-US"/>
                    </w:rPr>
                  </w:ins>
                </m:ctrlPr>
              </m:accPr>
              <m:e>
                <m:r>
                  <w:ins w:id="1890" w:author="Andrea Plunkett" w:date="2024-07-26T20:20:00Z" w16du:dateUtc="2024-07-27T03:20:00Z">
                    <w:rPr>
                      <w:rFonts w:ascii="Cambria Math" w:hAnsi="Cambria Math" w:cs="Calibri"/>
                      <w:lang w:val="en-US"/>
                    </w:rPr>
                    <m:t>β</m:t>
                  </w:ins>
                </m:r>
              </m:e>
            </m:acc>
          </m:e>
          <m:sub>
            <m:r>
              <w:ins w:id="1891" w:author="Andrea Plunkett" w:date="2024-07-26T20:20:00Z" w16du:dateUtc="2024-07-27T03:20:00Z">
                <w:rPr>
                  <w:rFonts w:ascii="Cambria Math" w:hAnsi="Cambria Math" w:cs="Calibri"/>
                  <w:lang w:val="en-US"/>
                </w:rPr>
                <m:t>3</m:t>
              </w:ins>
            </m:r>
          </m:sub>
        </m:sSub>
      </m:oMath>
      <w:ins w:id="1892" w:author="Andrea Plunkett" w:date="2024-07-26T20:20:00Z" w16du:dateUtc="2024-07-27T03:20:00Z">
        <w:r w:rsidR="00E129E5" w:rsidRPr="001E0CC8">
          <w:rPr>
            <w:rFonts w:ascii="Calibri" w:hAnsi="Calibri" w:cs="Calibri"/>
            <w:lang w:val="en-US"/>
          </w:rPr>
          <w:t>​(</w:t>
        </w:r>
        <w:r w:rsidR="00E129E5" w:rsidRPr="00A94CEE">
          <w:rPr>
            <w:rFonts w:ascii="Calibri" w:hAnsi="Calibri" w:cs="Calibri"/>
            <w:lang w:val="en-US"/>
          </w:rPr>
          <w:t xml:space="preserve"> s</w:t>
        </w:r>
        <w:r w:rsidR="00E129E5" w:rsidRPr="001E0CC8">
          <w:rPr>
            <w:rFonts w:ascii="Calibri" w:hAnsi="Calibri" w:cs="Calibri"/>
            <w:lang w:val="en-US"/>
          </w:rPr>
          <w:t>chool</w:t>
        </w:r>
        <w:r w:rsidR="00E129E5" w:rsidRPr="00A94CEE">
          <w:rPr>
            <w:rFonts w:ascii="Calibri" w:hAnsi="Calibri" w:cs="Calibri"/>
            <w:lang w:val="en-US"/>
          </w:rPr>
          <w:t>_r</w:t>
        </w:r>
        <w:r w:rsidR="00E129E5" w:rsidRPr="001E0CC8">
          <w:rPr>
            <w:rFonts w:ascii="Calibri" w:hAnsi="Calibri" w:cs="Calibri"/>
            <w:lang w:val="en-US"/>
          </w:rPr>
          <w:t>ating</w:t>
        </w:r>
        <w:r w:rsidR="00E129E5">
          <w:rPr>
            <w:rFonts w:ascii="Calibri" w:hAnsi="Calibri" w:cs="Calibri"/>
            <w:lang w:val="en-US"/>
          </w:rPr>
          <w:t xml:space="preserve"> * crime)</w:t>
        </w:r>
      </w:ins>
    </w:p>
    <w:p w14:paraId="6775A0FF" w14:textId="77777777" w:rsidR="00E129E5" w:rsidRPr="00FD3DF0" w:rsidRDefault="00E129E5" w:rsidP="00E129E5">
      <w:pPr>
        <w:spacing w:line="360" w:lineRule="auto"/>
        <w:jc w:val="center"/>
        <w:rPr>
          <w:ins w:id="1893" w:author="Andrea Plunkett" w:date="2024-07-26T20:20:00Z" w16du:dateUtc="2024-07-27T03:20:00Z"/>
          <w:rFonts w:ascii="Calibri" w:hAnsi="Calibri" w:cs="Calibri"/>
          <w:lang w:val="en-US"/>
        </w:rPr>
      </w:pPr>
    </w:p>
    <w:p w14:paraId="26AE3978" w14:textId="77777777" w:rsidR="00E129E5" w:rsidRPr="00FD3DF0" w:rsidRDefault="00E129E5" w:rsidP="00E129E5">
      <w:pPr>
        <w:spacing w:line="360" w:lineRule="auto"/>
        <w:rPr>
          <w:ins w:id="1894" w:author="Andrea Plunkett" w:date="2024-07-26T20:20:00Z" w16du:dateUtc="2024-07-27T03:20:00Z"/>
          <w:rFonts w:ascii="Calibri" w:hAnsi="Calibri" w:cs="Calibri"/>
          <w:lang w:val="en-US"/>
        </w:rPr>
      </w:pPr>
      <w:ins w:id="1895" w:author="Andrea Plunkett" w:date="2024-07-26T20:20:00Z" w16du:dateUtc="2024-07-27T03:20:00Z">
        <w:r w:rsidRPr="00FD3DF0">
          <w:rPr>
            <w:rFonts w:ascii="Calibri" w:hAnsi="Calibri" w:cs="Calibri"/>
            <w:lang w:val="en-US"/>
          </w:rPr>
          <w:t>The complete model is a second order model with school rating and crime rate as predictors, their interaction term, and their squared terms. The general form and prediction equation of the complete model are:</w:t>
        </w:r>
      </w:ins>
    </w:p>
    <w:p w14:paraId="04DF7A7A" w14:textId="77777777" w:rsidR="00E129E5" w:rsidRPr="00FD3DF0" w:rsidRDefault="00E129E5" w:rsidP="00E129E5">
      <w:pPr>
        <w:spacing w:line="360" w:lineRule="auto"/>
        <w:rPr>
          <w:ins w:id="1896" w:author="Andrea Plunkett" w:date="2024-07-26T20:20:00Z" w16du:dateUtc="2024-07-27T03:20:00Z"/>
          <w:rFonts w:ascii="Calibri" w:hAnsi="Calibri" w:cs="Calibri"/>
          <w:lang w:val="en-US"/>
        </w:rPr>
      </w:pPr>
      <w:ins w:id="1897" w:author="Andrea Plunkett" w:date="2024-07-26T20:20:00Z" w16du:dateUtc="2024-07-27T03:20:00Z">
        <w:r w:rsidRPr="00FD3DF0">
          <w:rPr>
            <w:rFonts w:ascii="Calibri" w:hAnsi="Calibri" w:cs="Calibri"/>
            <w:lang w:val="en-US"/>
          </w:rPr>
          <w:t xml:space="preserve">General form: </w:t>
        </w:r>
      </w:ins>
    </w:p>
    <w:p w14:paraId="0C6A518C" w14:textId="77777777" w:rsidR="00E129E5" w:rsidRDefault="00E129E5" w:rsidP="00E129E5">
      <w:pPr>
        <w:spacing w:line="360" w:lineRule="auto"/>
        <w:jc w:val="center"/>
        <w:rPr>
          <w:ins w:id="1898" w:author="Andrea Plunkett" w:date="2024-07-26T20:20:00Z" w16du:dateUtc="2024-07-27T03:20:00Z"/>
          <w:rFonts w:ascii="Calibri" w:hAnsi="Calibri" w:cs="Calibri"/>
          <w:kern w:val="2"/>
          <w:lang w:val="en-US"/>
          <w14:ligatures w14:val="standardContextual"/>
        </w:rPr>
      </w:pPr>
      <w:ins w:id="1899" w:author="Andrea Plunkett" w:date="2024-07-26T20:20:00Z" w16du:dateUtc="2024-07-27T03:20:00Z">
        <w:r w:rsidRPr="00A94CEE">
          <w:rPr>
            <w:rFonts w:ascii="Calibri" w:hAnsi="Calibri" w:cs="Calibri"/>
            <w:lang w:val="en-US"/>
          </w:rPr>
          <w:t>E(Y)=</w:t>
        </w:r>
        <w:r w:rsidRPr="00A94CEE">
          <w:rPr>
            <w:rFonts w:ascii="Calibri" w:eastAsiaTheme="minorHAnsi" w:hAnsi="Calibri" w:cs="Calibri"/>
            <w:kern w:val="2"/>
            <w:lang w:val="en-US"/>
            <w14:ligatures w14:val="standardContextual"/>
          </w:rPr>
          <w:t xml:space="preserve"> </w:t>
        </w:r>
      </w:ins>
      <m:oMath>
        <m:sSub>
          <m:sSubPr>
            <m:ctrlPr>
              <w:ins w:id="1900" w:author="Andrea Plunkett" w:date="2024-07-26T20:20:00Z" w16du:dateUtc="2024-07-27T03:20:00Z">
                <w:rPr>
                  <w:rFonts w:ascii="Cambria Math" w:eastAsiaTheme="minorHAnsi" w:hAnsi="Cambria Math" w:cs="Calibri"/>
                  <w:kern w:val="2"/>
                  <w:lang w:val="en-US"/>
                  <w14:ligatures w14:val="standardContextual"/>
                </w:rPr>
              </w:ins>
            </m:ctrlPr>
          </m:sSubPr>
          <m:e>
            <m:r>
              <w:ins w:id="1901" w:author="Andrea Plunkett" w:date="2024-07-26T20:20:00Z" w16du:dateUtc="2024-07-27T03:20:00Z">
                <m:rPr>
                  <m:sty m:val="p"/>
                </m:rPr>
                <w:rPr>
                  <w:rFonts w:ascii="Cambria Math" w:hAnsi="Cambria Math" w:cs="Calibri"/>
                </w:rPr>
                <m:t>β</m:t>
              </w:ins>
            </m:r>
          </m:e>
          <m:sub>
            <m:r>
              <w:ins w:id="1902" w:author="Andrea Plunkett" w:date="2024-07-26T20:20:00Z" w16du:dateUtc="2024-07-27T03:20:00Z">
                <m:rPr>
                  <m:sty m:val="p"/>
                </m:rPr>
                <w:rPr>
                  <w:rFonts w:ascii="Cambria Math" w:hAnsi="Cambria Math" w:cs="Calibri"/>
                </w:rPr>
                <m:t>0</m:t>
              </w:ins>
            </m:r>
          </m:sub>
        </m:sSub>
      </m:oMath>
      <w:ins w:id="1903" w:author="Andrea Plunkett" w:date="2024-07-26T20:20:00Z" w16du:dateUtc="2024-07-27T03:20:00Z">
        <w:r w:rsidRPr="00A94CEE">
          <w:rPr>
            <w:rFonts w:ascii="Calibri" w:hAnsi="Calibri" w:cs="Calibri"/>
            <w:lang w:val="en-US"/>
          </w:rPr>
          <w:t>​+</w:t>
        </w:r>
      </w:ins>
      <m:oMath>
        <m:sSub>
          <m:sSubPr>
            <m:ctrlPr>
              <w:ins w:id="1904" w:author="Andrea Plunkett" w:date="2024-07-26T20:20:00Z" w16du:dateUtc="2024-07-27T03:20:00Z">
                <w:rPr>
                  <w:rFonts w:ascii="Cambria Math" w:eastAsiaTheme="minorHAnsi" w:hAnsi="Cambria Math" w:cs="Calibri"/>
                  <w:kern w:val="2"/>
                  <w:lang w:val="en-US"/>
                  <w14:ligatures w14:val="standardContextual"/>
                </w:rPr>
              </w:ins>
            </m:ctrlPr>
          </m:sSubPr>
          <m:e>
            <m:r>
              <w:ins w:id="1905" w:author="Andrea Plunkett" w:date="2024-07-26T20:20:00Z" w16du:dateUtc="2024-07-27T03:20:00Z">
                <m:rPr>
                  <m:sty m:val="p"/>
                </m:rPr>
                <w:rPr>
                  <w:rFonts w:ascii="Cambria Math" w:hAnsi="Cambria Math" w:cs="Calibri"/>
                </w:rPr>
                <m:t xml:space="preserve"> β</m:t>
              </w:ins>
            </m:r>
          </m:e>
          <m:sub>
            <m:r>
              <w:ins w:id="1906" w:author="Andrea Plunkett" w:date="2024-07-26T20:20:00Z" w16du:dateUtc="2024-07-27T03:20:00Z">
                <w:rPr>
                  <w:rFonts w:ascii="Cambria Math" w:eastAsiaTheme="minorHAnsi" w:hAnsi="Cambria Math" w:cs="Calibri"/>
                  <w:kern w:val="2"/>
                  <w:lang w:val="en-US"/>
                  <w14:ligatures w14:val="standardContextual"/>
                </w:rPr>
                <m:t>1</m:t>
              </w:ins>
            </m:r>
          </m:sub>
        </m:sSub>
        <m:sSub>
          <m:sSubPr>
            <m:ctrlPr>
              <w:ins w:id="1907" w:author="Andrea Plunkett" w:date="2024-07-26T20:20:00Z" w16du:dateUtc="2024-07-27T03:20:00Z">
                <w:rPr>
                  <w:rFonts w:ascii="Cambria Math" w:eastAsiaTheme="minorHAnsi" w:hAnsi="Cambria Math" w:cs="Calibri"/>
                  <w:kern w:val="2"/>
                  <w:lang w:val="en-US"/>
                  <w14:ligatures w14:val="standardContextual"/>
                </w:rPr>
              </w:ins>
            </m:ctrlPr>
          </m:sSubPr>
          <m:e>
            <m:r>
              <w:ins w:id="1908" w:author="Andrea Plunkett" w:date="2024-07-26T20:20:00Z" w16du:dateUtc="2024-07-27T03:20:00Z">
                <m:rPr>
                  <m:sty m:val="p"/>
                </m:rPr>
                <w:rPr>
                  <w:rFonts w:ascii="Cambria Math" w:hAnsi="Cambria Math" w:cs="Calibri"/>
                </w:rPr>
                <m:t>x</m:t>
              </w:ins>
            </m:r>
          </m:e>
          <m:sub>
            <m:r>
              <w:ins w:id="1909" w:author="Andrea Plunkett" w:date="2024-07-26T20:20:00Z" w16du:dateUtc="2024-07-27T03:20:00Z">
                <m:rPr>
                  <m:sty m:val="p"/>
                </m:rPr>
                <w:rPr>
                  <w:rFonts w:ascii="Cambria Math" w:hAnsi="Cambria Math" w:cs="Calibri"/>
                </w:rPr>
                <m:t>1</m:t>
              </w:ins>
            </m:r>
          </m:sub>
        </m:sSub>
      </m:oMath>
      <w:ins w:id="1910" w:author="Andrea Plunkett" w:date="2024-07-26T20:20:00Z" w16du:dateUtc="2024-07-27T03:20:00Z">
        <w:r w:rsidRPr="00A94CEE">
          <w:rPr>
            <w:rFonts w:ascii="Calibri" w:hAnsi="Calibri" w:cs="Calibri"/>
            <w:lang w:val="en-US"/>
          </w:rPr>
          <w:t xml:space="preserve">+ </w:t>
        </w:r>
      </w:ins>
      <m:oMath>
        <m:sSub>
          <m:sSubPr>
            <m:ctrlPr>
              <w:ins w:id="1911" w:author="Andrea Plunkett" w:date="2024-07-26T20:20:00Z" w16du:dateUtc="2024-07-27T03:20:00Z">
                <w:rPr>
                  <w:rFonts w:ascii="Cambria Math" w:eastAsiaTheme="minorHAnsi" w:hAnsi="Cambria Math" w:cs="Calibri"/>
                  <w:kern w:val="2"/>
                  <w:lang w:val="en-US"/>
                  <w14:ligatures w14:val="standardContextual"/>
                </w:rPr>
              </w:ins>
            </m:ctrlPr>
          </m:sSubPr>
          <m:e>
            <m:r>
              <w:ins w:id="1912" w:author="Andrea Plunkett" w:date="2024-07-26T20:20:00Z" w16du:dateUtc="2024-07-27T03:20:00Z">
                <m:rPr>
                  <m:sty m:val="p"/>
                </m:rPr>
                <w:rPr>
                  <w:rFonts w:ascii="Cambria Math" w:hAnsi="Cambria Math" w:cs="Calibri"/>
                </w:rPr>
                <m:t>β</m:t>
              </w:ins>
            </m:r>
          </m:e>
          <m:sub>
            <m:r>
              <w:ins w:id="1913" w:author="Andrea Plunkett" w:date="2024-07-26T20:20:00Z" w16du:dateUtc="2024-07-27T03:20:00Z">
                <m:rPr>
                  <m:sty m:val="p"/>
                </m:rPr>
                <w:rPr>
                  <w:rFonts w:ascii="Cambria Math" w:hAnsi="Cambria Math" w:cs="Calibri"/>
                </w:rPr>
                <m:t>2</m:t>
              </w:ins>
            </m:r>
          </m:sub>
        </m:sSub>
        <m:sSub>
          <m:sSubPr>
            <m:ctrlPr>
              <w:ins w:id="1914" w:author="Andrea Plunkett" w:date="2024-07-26T20:20:00Z" w16du:dateUtc="2024-07-27T03:20:00Z">
                <w:rPr>
                  <w:rFonts w:ascii="Cambria Math" w:eastAsiaTheme="minorHAnsi" w:hAnsi="Cambria Math" w:cs="Calibri"/>
                  <w:kern w:val="2"/>
                  <w:lang w:val="en-US"/>
                  <w14:ligatures w14:val="standardContextual"/>
                </w:rPr>
              </w:ins>
            </m:ctrlPr>
          </m:sSubPr>
          <m:e>
            <m:r>
              <w:ins w:id="1915" w:author="Andrea Plunkett" w:date="2024-07-26T20:20:00Z" w16du:dateUtc="2024-07-27T03:20:00Z">
                <m:rPr>
                  <m:sty m:val="p"/>
                </m:rPr>
                <w:rPr>
                  <w:rFonts w:ascii="Cambria Math" w:hAnsi="Cambria Math" w:cs="Calibri"/>
                </w:rPr>
                <m:t>x</m:t>
              </w:ins>
            </m:r>
          </m:e>
          <m:sub>
            <m:r>
              <w:ins w:id="1916" w:author="Andrea Plunkett" w:date="2024-07-26T20:20:00Z" w16du:dateUtc="2024-07-27T03:20:00Z">
                <m:rPr>
                  <m:sty m:val="p"/>
                </m:rPr>
                <w:rPr>
                  <w:rFonts w:ascii="Cambria Math" w:hAnsi="Cambria Math" w:cs="Calibri"/>
                </w:rPr>
                <m:t>2</m:t>
              </w:ins>
            </m:r>
          </m:sub>
        </m:sSub>
      </m:oMath>
      <w:ins w:id="1917" w:author="Andrea Plunkett" w:date="2024-07-26T20:20:00Z" w16du:dateUtc="2024-07-27T03:20:00Z">
        <w:r w:rsidRPr="00A94CEE">
          <w:rPr>
            <w:rFonts w:ascii="Calibri" w:hAnsi="Calibri" w:cs="Calibri"/>
            <w:lang w:val="en-US"/>
          </w:rPr>
          <w:t xml:space="preserve">​ + </w:t>
        </w:r>
      </w:ins>
      <m:oMath>
        <m:sSub>
          <m:sSubPr>
            <m:ctrlPr>
              <w:ins w:id="1918" w:author="Andrea Plunkett" w:date="2024-07-26T20:20:00Z" w16du:dateUtc="2024-07-27T03:20:00Z">
                <w:rPr>
                  <w:rFonts w:ascii="Cambria Math" w:eastAsiaTheme="minorHAnsi" w:hAnsi="Cambria Math" w:cs="Calibri"/>
                  <w:kern w:val="2"/>
                  <w:lang w:val="en-US"/>
                  <w14:ligatures w14:val="standardContextual"/>
                </w:rPr>
              </w:ins>
            </m:ctrlPr>
          </m:sSubPr>
          <m:e>
            <m:r>
              <w:ins w:id="1919" w:author="Andrea Plunkett" w:date="2024-07-26T20:20:00Z" w16du:dateUtc="2024-07-27T03:20:00Z">
                <m:rPr>
                  <m:sty m:val="p"/>
                </m:rPr>
                <w:rPr>
                  <w:rFonts w:ascii="Cambria Math" w:hAnsi="Cambria Math" w:cs="Calibri"/>
                </w:rPr>
                <m:t>β</m:t>
              </w:ins>
            </m:r>
          </m:e>
          <m:sub>
            <m:r>
              <w:ins w:id="1920" w:author="Andrea Plunkett" w:date="2024-07-26T20:20:00Z" w16du:dateUtc="2024-07-27T03:20:00Z">
                <m:rPr>
                  <m:sty m:val="p"/>
                </m:rPr>
                <w:rPr>
                  <w:rFonts w:ascii="Cambria Math" w:hAnsi="Cambria Math" w:cs="Calibri"/>
                </w:rPr>
                <m:t>3</m:t>
              </w:ins>
            </m:r>
          </m:sub>
        </m:sSub>
        <m:sSub>
          <m:sSubPr>
            <m:ctrlPr>
              <w:ins w:id="1921" w:author="Andrea Plunkett" w:date="2024-07-26T20:20:00Z" w16du:dateUtc="2024-07-27T03:20:00Z">
                <w:rPr>
                  <w:rFonts w:ascii="Cambria Math" w:eastAsiaTheme="minorHAnsi" w:hAnsi="Cambria Math" w:cs="Calibri"/>
                  <w:kern w:val="2"/>
                  <w:lang w:val="en-US"/>
                  <w14:ligatures w14:val="standardContextual"/>
                </w:rPr>
              </w:ins>
            </m:ctrlPr>
          </m:sSubPr>
          <m:e>
            <m:r>
              <w:ins w:id="1922" w:author="Andrea Plunkett" w:date="2024-07-26T20:20:00Z" w16du:dateUtc="2024-07-27T03:20:00Z">
                <m:rPr>
                  <m:sty m:val="p"/>
                </m:rPr>
                <w:rPr>
                  <w:rFonts w:ascii="Cambria Math" w:hAnsi="Cambria Math" w:cs="Calibri"/>
                </w:rPr>
                <m:t>x</m:t>
              </w:ins>
            </m:r>
          </m:e>
          <m:sub>
            <m:r>
              <w:ins w:id="1923" w:author="Andrea Plunkett" w:date="2024-07-26T20:20:00Z" w16du:dateUtc="2024-07-27T03:20:00Z">
                <m:rPr>
                  <m:sty m:val="p"/>
                </m:rPr>
                <w:rPr>
                  <w:rFonts w:ascii="Cambria Math" w:hAnsi="Cambria Math" w:cs="Calibri"/>
                </w:rPr>
                <m:t>1</m:t>
              </w:ins>
            </m:r>
          </m:sub>
        </m:sSub>
        <m:sSub>
          <m:sSubPr>
            <m:ctrlPr>
              <w:ins w:id="1924" w:author="Andrea Plunkett" w:date="2024-07-26T20:20:00Z" w16du:dateUtc="2024-07-27T03:20:00Z">
                <w:rPr>
                  <w:rFonts w:ascii="Cambria Math" w:eastAsiaTheme="minorHAnsi" w:hAnsi="Cambria Math" w:cs="Calibri"/>
                  <w:kern w:val="2"/>
                  <w:lang w:val="en-US"/>
                  <w14:ligatures w14:val="standardContextual"/>
                </w:rPr>
              </w:ins>
            </m:ctrlPr>
          </m:sSubPr>
          <m:e>
            <m:r>
              <w:ins w:id="1925" w:author="Andrea Plunkett" w:date="2024-07-26T20:20:00Z" w16du:dateUtc="2024-07-27T03:20:00Z">
                <m:rPr>
                  <m:sty m:val="p"/>
                </m:rPr>
                <w:rPr>
                  <w:rFonts w:ascii="Cambria Math" w:hAnsi="Cambria Math" w:cs="Calibri"/>
                </w:rPr>
                <m:t>x</m:t>
              </w:ins>
            </m:r>
          </m:e>
          <m:sub>
            <m:r>
              <w:ins w:id="1926" w:author="Andrea Plunkett" w:date="2024-07-26T20:20:00Z" w16du:dateUtc="2024-07-27T03:20:00Z">
                <m:rPr>
                  <m:sty m:val="p"/>
                </m:rPr>
                <w:rPr>
                  <w:rFonts w:ascii="Cambria Math" w:hAnsi="Cambria Math" w:cs="Calibri"/>
                </w:rPr>
                <m:t>2</m:t>
              </w:ins>
            </m:r>
          </m:sub>
        </m:sSub>
      </m:oMath>
      <w:ins w:id="1927" w:author="Andrea Plunkett" w:date="2024-07-26T20:20:00Z" w16du:dateUtc="2024-07-27T03:20:00Z">
        <w:r w:rsidRPr="00A94CEE">
          <w:rPr>
            <w:rFonts w:ascii="Calibri" w:hAnsi="Calibri" w:cs="Calibri"/>
            <w:lang w:val="en-US"/>
          </w:rPr>
          <w:t xml:space="preserve">​+ </w:t>
        </w:r>
      </w:ins>
      <m:oMath>
        <m:sSub>
          <m:sSubPr>
            <m:ctrlPr>
              <w:ins w:id="1928" w:author="Andrea Plunkett" w:date="2024-07-26T20:20:00Z" w16du:dateUtc="2024-07-27T03:20:00Z">
                <w:rPr>
                  <w:rFonts w:ascii="Cambria Math" w:eastAsiaTheme="minorHAnsi" w:hAnsi="Cambria Math" w:cs="Calibri"/>
                  <w:kern w:val="2"/>
                  <w:lang w:val="en-US"/>
                  <w14:ligatures w14:val="standardContextual"/>
                </w:rPr>
              </w:ins>
            </m:ctrlPr>
          </m:sSubPr>
          <m:e>
            <m:r>
              <w:ins w:id="1929" w:author="Andrea Plunkett" w:date="2024-07-26T20:20:00Z" w16du:dateUtc="2024-07-27T03:20:00Z">
                <m:rPr>
                  <m:sty m:val="p"/>
                </m:rPr>
                <w:rPr>
                  <w:rFonts w:ascii="Cambria Math" w:hAnsi="Cambria Math" w:cs="Calibri"/>
                </w:rPr>
                <m:t>β</m:t>
              </w:ins>
            </m:r>
          </m:e>
          <m:sub>
            <m:r>
              <w:ins w:id="1930" w:author="Andrea Plunkett" w:date="2024-07-26T20:20:00Z" w16du:dateUtc="2024-07-27T03:20:00Z">
                <m:rPr>
                  <m:sty m:val="p"/>
                </m:rPr>
                <w:rPr>
                  <w:rFonts w:ascii="Cambria Math" w:hAnsi="Cambria Math" w:cs="Calibri"/>
                </w:rPr>
                <m:t>4</m:t>
              </w:ins>
            </m:r>
          </m:sub>
        </m:sSub>
        <m:sSubSup>
          <m:sSubSupPr>
            <m:ctrlPr>
              <w:ins w:id="1931" w:author="Andrea Plunkett" w:date="2024-07-26T20:20:00Z" w16du:dateUtc="2024-07-27T03:20:00Z">
                <w:rPr>
                  <w:rFonts w:ascii="Cambria Math" w:eastAsiaTheme="minorHAnsi" w:hAnsi="Cambria Math" w:cs="Calibri"/>
                  <w:kern w:val="2"/>
                  <w:lang w:val="en-US"/>
                  <w14:ligatures w14:val="standardContextual"/>
                </w:rPr>
              </w:ins>
            </m:ctrlPr>
          </m:sSubSupPr>
          <m:e>
            <m:r>
              <w:ins w:id="1932" w:author="Andrea Plunkett" w:date="2024-07-26T20:20:00Z" w16du:dateUtc="2024-07-27T03:20:00Z">
                <m:rPr>
                  <m:sty m:val="p"/>
                </m:rPr>
                <w:rPr>
                  <w:rFonts w:ascii="Cambria Math" w:eastAsiaTheme="minorHAnsi" w:hAnsi="Cambria Math" w:cs="Calibri"/>
                  <w:kern w:val="2"/>
                  <w:lang w:val="en-US"/>
                  <w14:ligatures w14:val="standardContextual"/>
                </w:rPr>
                <m:t>x</m:t>
              </w:ins>
            </m:r>
          </m:e>
          <m:sub>
            <m:r>
              <w:ins w:id="1933" w:author="Andrea Plunkett" w:date="2024-07-26T20:20:00Z" w16du:dateUtc="2024-07-27T03:20:00Z">
                <m:rPr>
                  <m:sty m:val="p"/>
                </m:rPr>
                <w:rPr>
                  <w:rFonts w:ascii="Cambria Math" w:eastAsiaTheme="minorHAnsi" w:hAnsi="Cambria Math" w:cs="Calibri"/>
                  <w:kern w:val="2"/>
                  <w:lang w:val="en-US"/>
                  <w14:ligatures w14:val="standardContextual"/>
                </w:rPr>
                <m:t>1</m:t>
              </w:ins>
            </m:r>
          </m:sub>
          <m:sup>
            <m:r>
              <w:ins w:id="1934" w:author="Andrea Plunkett" w:date="2024-07-26T20:20:00Z" w16du:dateUtc="2024-07-27T03:20:00Z">
                <m:rPr>
                  <m:sty m:val="p"/>
                </m:rPr>
                <w:rPr>
                  <w:rFonts w:ascii="Cambria Math" w:eastAsiaTheme="minorHAnsi" w:hAnsi="Cambria Math" w:cs="Calibri"/>
                  <w:kern w:val="2"/>
                  <w:lang w:val="en-US"/>
                  <w14:ligatures w14:val="standardContextual"/>
                </w:rPr>
                <m:t>2</m:t>
              </w:ins>
            </m:r>
          </m:sup>
        </m:sSubSup>
      </m:oMath>
      <w:ins w:id="1935" w:author="Andrea Plunkett" w:date="2024-07-26T20:20:00Z" w16du:dateUtc="2024-07-27T03:20:00Z">
        <w:r w:rsidRPr="00A94CEE">
          <w:rPr>
            <w:rFonts w:ascii="Calibri" w:hAnsi="Calibri" w:cs="Calibri"/>
            <w:lang w:val="en-US"/>
          </w:rPr>
          <w:t>​ +</w:t>
        </w:r>
      </w:ins>
      <m:oMath>
        <m:r>
          <w:ins w:id="1936" w:author="Andrea Plunkett" w:date="2024-07-26T20:20:00Z" w16du:dateUtc="2024-07-27T03:20:00Z">
            <w:rPr>
              <w:rFonts w:ascii="Cambria Math" w:hAnsi="Cambria Math" w:cs="Calibri"/>
              <w:lang w:val="en-US"/>
            </w:rPr>
            <m:t xml:space="preserve"> </m:t>
          </w:ins>
        </m:r>
        <m:sSub>
          <m:sSubPr>
            <m:ctrlPr>
              <w:ins w:id="1937" w:author="Andrea Plunkett" w:date="2024-07-26T20:20:00Z" w16du:dateUtc="2024-07-27T03:20:00Z">
                <w:rPr>
                  <w:rFonts w:ascii="Cambria Math" w:eastAsiaTheme="minorHAnsi" w:hAnsi="Cambria Math" w:cs="Calibri"/>
                  <w:kern w:val="2"/>
                  <w:lang w:val="en-US"/>
                  <w14:ligatures w14:val="standardContextual"/>
                </w:rPr>
              </w:ins>
            </m:ctrlPr>
          </m:sSubPr>
          <m:e>
            <m:r>
              <w:ins w:id="1938" w:author="Andrea Plunkett" w:date="2024-07-26T20:20:00Z" w16du:dateUtc="2024-07-27T03:20:00Z">
                <m:rPr>
                  <m:sty m:val="p"/>
                </m:rPr>
                <w:rPr>
                  <w:rFonts w:ascii="Cambria Math" w:hAnsi="Cambria Math" w:cs="Calibri"/>
                </w:rPr>
                <m:t>β</m:t>
              </w:ins>
            </m:r>
          </m:e>
          <m:sub>
            <m:r>
              <w:ins w:id="1939" w:author="Andrea Plunkett" w:date="2024-07-26T20:20:00Z" w16du:dateUtc="2024-07-27T03:20:00Z">
                <m:rPr>
                  <m:sty m:val="p"/>
                </m:rPr>
                <w:rPr>
                  <w:rFonts w:ascii="Cambria Math" w:hAnsi="Cambria Math" w:cs="Calibri"/>
                </w:rPr>
                <m:t>5</m:t>
              </w:ins>
            </m:r>
          </m:sub>
        </m:sSub>
        <m:sSubSup>
          <m:sSubSupPr>
            <m:ctrlPr>
              <w:ins w:id="1940" w:author="Andrea Plunkett" w:date="2024-07-26T20:20:00Z" w16du:dateUtc="2024-07-27T03:20:00Z">
                <w:rPr>
                  <w:rFonts w:ascii="Cambria Math" w:eastAsiaTheme="minorHAnsi" w:hAnsi="Cambria Math" w:cs="Calibri"/>
                  <w:kern w:val="2"/>
                  <w:lang w:val="en-US"/>
                  <w14:ligatures w14:val="standardContextual"/>
                </w:rPr>
              </w:ins>
            </m:ctrlPr>
          </m:sSubSupPr>
          <m:e>
            <m:r>
              <w:ins w:id="1941" w:author="Andrea Plunkett" w:date="2024-07-26T20:20:00Z" w16du:dateUtc="2024-07-27T03:20:00Z">
                <m:rPr>
                  <m:sty m:val="p"/>
                </m:rPr>
                <w:rPr>
                  <w:rFonts w:ascii="Cambria Math" w:eastAsiaTheme="minorHAnsi" w:hAnsi="Cambria Math" w:cs="Calibri"/>
                  <w:kern w:val="2"/>
                  <w:lang w:val="en-US"/>
                  <w14:ligatures w14:val="standardContextual"/>
                </w:rPr>
                <m:t>x</m:t>
              </w:ins>
            </m:r>
          </m:e>
          <m:sub>
            <m:r>
              <w:ins w:id="1942" w:author="Andrea Plunkett" w:date="2024-07-26T20:20:00Z" w16du:dateUtc="2024-07-27T03:20:00Z">
                <m:rPr>
                  <m:sty m:val="p"/>
                </m:rPr>
                <w:rPr>
                  <w:rFonts w:ascii="Cambria Math" w:eastAsiaTheme="minorHAnsi" w:hAnsi="Cambria Math" w:cs="Calibri"/>
                  <w:kern w:val="2"/>
                  <w:lang w:val="en-US"/>
                  <w14:ligatures w14:val="standardContextual"/>
                </w:rPr>
                <m:t>2</m:t>
              </w:ins>
            </m:r>
          </m:sub>
          <m:sup>
            <m:r>
              <w:ins w:id="1943" w:author="Andrea Plunkett" w:date="2024-07-26T20:20:00Z" w16du:dateUtc="2024-07-27T03:20:00Z">
                <m:rPr>
                  <m:sty m:val="p"/>
                </m:rPr>
                <w:rPr>
                  <w:rFonts w:ascii="Cambria Math" w:eastAsiaTheme="minorHAnsi" w:hAnsi="Cambria Math" w:cs="Calibri"/>
                  <w:kern w:val="2"/>
                  <w:lang w:val="en-US"/>
                  <w14:ligatures w14:val="standardContextual"/>
                </w:rPr>
                <m:t>2</m:t>
              </w:ins>
            </m:r>
          </m:sup>
        </m:sSubSup>
      </m:oMath>
    </w:p>
    <w:p w14:paraId="65C71650" w14:textId="77777777" w:rsidR="00E129E5" w:rsidRPr="00A94CEE" w:rsidRDefault="00E129E5" w:rsidP="00E129E5">
      <w:pPr>
        <w:spacing w:line="360" w:lineRule="auto"/>
        <w:jc w:val="center"/>
        <w:rPr>
          <w:ins w:id="1944" w:author="Andrea Plunkett" w:date="2024-07-26T20:20:00Z" w16du:dateUtc="2024-07-27T03:20:00Z"/>
          <w:rFonts w:ascii="Calibri" w:hAnsi="Calibri" w:cs="Calibri"/>
          <w:lang w:val="en-US"/>
        </w:rPr>
      </w:pPr>
    </w:p>
    <w:p w14:paraId="21AFEC95" w14:textId="77777777" w:rsidR="00E129E5" w:rsidRDefault="00E129E5" w:rsidP="00E129E5">
      <w:pPr>
        <w:spacing w:line="360" w:lineRule="auto"/>
        <w:rPr>
          <w:ins w:id="1945" w:author="Andrea Plunkett" w:date="2024-07-26T20:20:00Z" w16du:dateUtc="2024-07-27T03:20:00Z"/>
          <w:rFonts w:ascii="Calibri" w:hAnsi="Calibri" w:cs="Calibri"/>
          <w:lang w:val="en-US"/>
        </w:rPr>
      </w:pPr>
      <w:ins w:id="1946" w:author="Andrea Plunkett" w:date="2024-07-26T20:20:00Z" w16du:dateUtc="2024-07-27T03:20:00Z">
        <w:r w:rsidRPr="00FD3DF0">
          <w:rPr>
            <w:rFonts w:ascii="Calibri" w:hAnsi="Calibri" w:cs="Calibri"/>
            <w:lang w:val="en-US"/>
          </w:rPr>
          <w:t xml:space="preserve">Prediction equation: </w:t>
        </w:r>
      </w:ins>
    </w:p>
    <w:p w14:paraId="7513CAB8" w14:textId="77777777" w:rsidR="00E129E5" w:rsidRPr="00FD3DF0" w:rsidRDefault="00E129E5" w:rsidP="00E129E5">
      <w:pPr>
        <w:spacing w:line="360" w:lineRule="auto"/>
        <w:rPr>
          <w:ins w:id="1947" w:author="Andrea Plunkett" w:date="2024-07-26T20:20:00Z" w16du:dateUtc="2024-07-27T03:20:00Z"/>
          <w:rFonts w:ascii="Calibri" w:hAnsi="Calibri" w:cs="Calibri"/>
          <w:lang w:val="en-US"/>
        </w:rPr>
      </w:pPr>
    </w:p>
    <w:p w14:paraId="1354F6B3" w14:textId="77777777" w:rsidR="00E129E5" w:rsidRPr="001E0CC8" w:rsidRDefault="009A3378" w:rsidP="00E129E5">
      <w:pPr>
        <w:spacing w:line="360" w:lineRule="auto"/>
        <w:jc w:val="center"/>
        <w:rPr>
          <w:ins w:id="1948" w:author="Andrea Plunkett" w:date="2024-07-26T20:20:00Z" w16du:dateUtc="2024-07-27T03:20:00Z"/>
          <w:rFonts w:ascii="Calibri" w:hAnsi="Calibri" w:cs="Calibri"/>
          <w:lang w:val="en-US"/>
        </w:rPr>
      </w:pPr>
      <m:oMath>
        <m:acc>
          <m:accPr>
            <m:ctrlPr>
              <w:ins w:id="1949" w:author="Andrea Plunkett" w:date="2024-07-26T20:20:00Z" w16du:dateUtc="2024-07-27T03:20:00Z">
                <w:rPr>
                  <w:rFonts w:ascii="Cambria Math" w:hAnsi="Cambria Math" w:cs="Calibri"/>
                  <w:i/>
                  <w:lang w:val="en-US"/>
                </w:rPr>
              </w:ins>
            </m:ctrlPr>
          </m:accPr>
          <m:e>
            <m:r>
              <w:ins w:id="1950" w:author="Andrea Plunkett" w:date="2024-07-26T20:20:00Z" w16du:dateUtc="2024-07-27T03:20:00Z">
                <w:rPr>
                  <w:rFonts w:ascii="Cambria Math" w:hAnsi="Cambria Math" w:cs="Calibri"/>
                  <w:lang w:val="en-US"/>
                </w:rPr>
                <m:t>Y</m:t>
              </w:ins>
            </m:r>
          </m:e>
        </m:acc>
      </m:oMath>
      <w:ins w:id="1951" w:author="Andrea Plunkett" w:date="2024-07-26T20:20:00Z" w16du:dateUtc="2024-07-27T03:20:00Z">
        <w:r w:rsidR="00E129E5">
          <w:rPr>
            <w:rFonts w:ascii="Calibri" w:hAnsi="Calibri" w:cs="Calibri"/>
            <w:lang w:val="en-US"/>
          </w:rPr>
          <w:t xml:space="preserve"> </w:t>
        </w:r>
        <w:r w:rsidR="00E129E5" w:rsidRPr="001E0CC8">
          <w:rPr>
            <w:rFonts w:ascii="Calibri" w:hAnsi="Calibri" w:cs="Calibri"/>
            <w:lang w:val="en-US"/>
          </w:rPr>
          <w:t>=</w:t>
        </w:r>
      </w:ins>
      <m:oMath>
        <m:sSub>
          <m:sSubPr>
            <m:ctrlPr>
              <w:ins w:id="1952" w:author="Andrea Plunkett" w:date="2024-07-26T20:20:00Z" w16du:dateUtc="2024-07-27T03:20:00Z">
                <w:rPr>
                  <w:rFonts w:ascii="Cambria Math" w:hAnsi="Cambria Math" w:cs="Calibri"/>
                  <w:i/>
                  <w:lang w:val="en-US"/>
                </w:rPr>
              </w:ins>
            </m:ctrlPr>
          </m:sSubPr>
          <m:e>
            <m:acc>
              <m:accPr>
                <m:ctrlPr>
                  <w:ins w:id="1953" w:author="Andrea Plunkett" w:date="2024-07-26T20:20:00Z" w16du:dateUtc="2024-07-27T03:20:00Z">
                    <w:rPr>
                      <w:rFonts w:ascii="Cambria Math" w:hAnsi="Cambria Math" w:cs="Calibri"/>
                      <w:i/>
                      <w:lang w:val="en-US"/>
                    </w:rPr>
                  </w:ins>
                </m:ctrlPr>
              </m:accPr>
              <m:e>
                <m:r>
                  <w:ins w:id="1954" w:author="Andrea Plunkett" w:date="2024-07-26T20:20:00Z" w16du:dateUtc="2024-07-27T03:20:00Z">
                    <w:rPr>
                      <w:rFonts w:ascii="Cambria Math" w:hAnsi="Cambria Math" w:cs="Calibri"/>
                      <w:lang w:val="en-US"/>
                    </w:rPr>
                    <m:t>β</m:t>
                  </w:ins>
                </m:r>
              </m:e>
            </m:acc>
          </m:e>
          <m:sub>
            <m:r>
              <w:ins w:id="1955" w:author="Andrea Plunkett" w:date="2024-07-26T20:20:00Z" w16du:dateUtc="2024-07-27T03:20:00Z">
                <w:rPr>
                  <w:rFonts w:ascii="Cambria Math" w:hAnsi="Cambria Math" w:cs="Calibri"/>
                  <w:lang w:val="en-US"/>
                </w:rPr>
                <m:t>0</m:t>
              </w:ins>
            </m:r>
          </m:sub>
        </m:sSub>
      </m:oMath>
      <w:ins w:id="1956" w:author="Andrea Plunkett" w:date="2024-07-26T20:20:00Z" w16du:dateUtc="2024-07-27T03:20:00Z">
        <w:r w:rsidR="00E129E5" w:rsidRPr="001E0CC8">
          <w:rPr>
            <w:rFonts w:ascii="Calibri" w:hAnsi="Calibri" w:cs="Calibri"/>
            <w:lang w:val="en-US"/>
          </w:rPr>
          <w:t>+</w:t>
        </w:r>
      </w:ins>
      <m:oMath>
        <m:sSub>
          <m:sSubPr>
            <m:ctrlPr>
              <w:ins w:id="1957" w:author="Andrea Plunkett" w:date="2024-07-26T20:20:00Z" w16du:dateUtc="2024-07-27T03:20:00Z">
                <w:rPr>
                  <w:rFonts w:ascii="Cambria Math" w:hAnsi="Cambria Math" w:cs="Calibri"/>
                  <w:i/>
                  <w:lang w:val="en-US"/>
                </w:rPr>
              </w:ins>
            </m:ctrlPr>
          </m:sSubPr>
          <m:e>
            <m:acc>
              <m:accPr>
                <m:ctrlPr>
                  <w:ins w:id="1958" w:author="Andrea Plunkett" w:date="2024-07-26T20:20:00Z" w16du:dateUtc="2024-07-27T03:20:00Z">
                    <w:rPr>
                      <w:rFonts w:ascii="Cambria Math" w:hAnsi="Cambria Math" w:cs="Calibri"/>
                      <w:i/>
                      <w:lang w:val="en-US"/>
                    </w:rPr>
                  </w:ins>
                </m:ctrlPr>
              </m:accPr>
              <m:e>
                <m:r>
                  <w:ins w:id="1959" w:author="Andrea Plunkett" w:date="2024-07-26T20:20:00Z" w16du:dateUtc="2024-07-27T03:20:00Z">
                    <w:rPr>
                      <w:rFonts w:ascii="Cambria Math" w:hAnsi="Cambria Math" w:cs="Calibri"/>
                      <w:lang w:val="en-US"/>
                    </w:rPr>
                    <m:t>β</m:t>
                  </w:ins>
                </m:r>
              </m:e>
            </m:acc>
          </m:e>
          <m:sub>
            <m:r>
              <w:ins w:id="1960" w:author="Andrea Plunkett" w:date="2024-07-26T20:20:00Z" w16du:dateUtc="2024-07-27T03:20:00Z">
                <w:rPr>
                  <w:rFonts w:ascii="Cambria Math" w:hAnsi="Cambria Math" w:cs="Calibri"/>
                  <w:lang w:val="en-US"/>
                </w:rPr>
                <m:t>1</m:t>
              </w:ins>
            </m:r>
          </m:sub>
        </m:sSub>
      </m:oMath>
      <w:ins w:id="1961" w:author="Andrea Plunkett" w:date="2024-07-26T20:20:00Z" w16du:dateUtc="2024-07-27T03:20:00Z">
        <w:r w:rsidR="00E129E5" w:rsidRPr="001E0CC8">
          <w:rPr>
            <w:rFonts w:ascii="Calibri" w:hAnsi="Calibri" w:cs="Calibri"/>
            <w:lang w:val="en-US"/>
          </w:rPr>
          <w:t>​(</w:t>
        </w:r>
        <w:r w:rsidR="00E129E5" w:rsidRPr="00A94CEE">
          <w:rPr>
            <w:rFonts w:ascii="Calibri" w:hAnsi="Calibri" w:cs="Calibri"/>
            <w:lang w:val="en-US"/>
          </w:rPr>
          <w:t>s</w:t>
        </w:r>
        <w:r w:rsidR="00E129E5" w:rsidRPr="001E0CC8">
          <w:rPr>
            <w:rFonts w:ascii="Calibri" w:hAnsi="Calibri" w:cs="Calibri"/>
            <w:lang w:val="en-US"/>
          </w:rPr>
          <w:t>chool</w:t>
        </w:r>
        <w:r w:rsidR="00E129E5" w:rsidRPr="00A94CEE">
          <w:rPr>
            <w:rFonts w:ascii="Calibri" w:hAnsi="Calibri" w:cs="Calibri"/>
            <w:lang w:val="en-US"/>
          </w:rPr>
          <w:t>_r</w:t>
        </w:r>
        <w:r w:rsidR="00E129E5" w:rsidRPr="001E0CC8">
          <w:rPr>
            <w:rFonts w:ascii="Calibri" w:hAnsi="Calibri" w:cs="Calibri"/>
            <w:lang w:val="en-US"/>
          </w:rPr>
          <w:t>ating)+</w:t>
        </w:r>
        <w:r w:rsidR="00E129E5" w:rsidRPr="00A94CEE">
          <w:rPr>
            <w:rFonts w:ascii="Calibri" w:hAnsi="Calibri" w:cs="Calibri"/>
            <w:i/>
            <w:lang w:val="en-US"/>
          </w:rPr>
          <w:t xml:space="preserve"> </w:t>
        </w:r>
      </w:ins>
      <m:oMath>
        <m:sSub>
          <m:sSubPr>
            <m:ctrlPr>
              <w:ins w:id="1962" w:author="Andrea Plunkett" w:date="2024-07-26T20:20:00Z" w16du:dateUtc="2024-07-27T03:20:00Z">
                <w:rPr>
                  <w:rFonts w:ascii="Cambria Math" w:hAnsi="Cambria Math" w:cs="Calibri"/>
                  <w:i/>
                  <w:lang w:val="en-US"/>
                </w:rPr>
              </w:ins>
            </m:ctrlPr>
          </m:sSubPr>
          <m:e>
            <m:acc>
              <m:accPr>
                <m:ctrlPr>
                  <w:ins w:id="1963" w:author="Andrea Plunkett" w:date="2024-07-26T20:20:00Z" w16du:dateUtc="2024-07-27T03:20:00Z">
                    <w:rPr>
                      <w:rFonts w:ascii="Cambria Math" w:hAnsi="Cambria Math" w:cs="Calibri"/>
                      <w:i/>
                      <w:lang w:val="en-US"/>
                    </w:rPr>
                  </w:ins>
                </m:ctrlPr>
              </m:accPr>
              <m:e>
                <m:r>
                  <w:ins w:id="1964" w:author="Andrea Plunkett" w:date="2024-07-26T20:20:00Z" w16du:dateUtc="2024-07-27T03:20:00Z">
                    <w:rPr>
                      <w:rFonts w:ascii="Cambria Math" w:hAnsi="Cambria Math" w:cs="Calibri"/>
                      <w:lang w:val="en-US"/>
                    </w:rPr>
                    <m:t>β</m:t>
                  </w:ins>
                </m:r>
              </m:e>
            </m:acc>
          </m:e>
          <m:sub>
            <m:r>
              <w:ins w:id="1965" w:author="Andrea Plunkett" w:date="2024-07-26T20:20:00Z" w16du:dateUtc="2024-07-27T03:20:00Z">
                <w:rPr>
                  <w:rFonts w:ascii="Cambria Math" w:hAnsi="Cambria Math" w:cs="Calibri"/>
                  <w:lang w:val="en-US"/>
                </w:rPr>
                <m:t>2</m:t>
              </w:ins>
            </m:r>
          </m:sub>
        </m:sSub>
      </m:oMath>
      <w:ins w:id="1966" w:author="Andrea Plunkett" w:date="2024-07-26T20:20:00Z" w16du:dateUtc="2024-07-27T03:20:00Z">
        <w:r w:rsidR="00E129E5" w:rsidRPr="001E0CC8">
          <w:rPr>
            <w:rFonts w:ascii="Calibri" w:hAnsi="Calibri" w:cs="Calibri"/>
            <w:lang w:val="en-US"/>
          </w:rPr>
          <w:t>​(</w:t>
        </w:r>
        <w:r w:rsidR="00E129E5" w:rsidRPr="00A94CEE">
          <w:rPr>
            <w:rFonts w:ascii="Calibri" w:hAnsi="Calibri" w:cs="Calibri"/>
            <w:lang w:val="en-US"/>
          </w:rPr>
          <w:t>crime</w:t>
        </w:r>
        <w:r w:rsidR="00E129E5" w:rsidRPr="001E0CC8">
          <w:rPr>
            <w:rFonts w:ascii="Calibri" w:hAnsi="Calibri" w:cs="Calibri"/>
            <w:lang w:val="en-US"/>
          </w:rPr>
          <w:t>)+</w:t>
        </w:r>
        <w:r w:rsidR="00E129E5" w:rsidRPr="00A94CEE">
          <w:rPr>
            <w:rFonts w:ascii="Calibri" w:hAnsi="Calibri" w:cs="Calibri"/>
            <w:i/>
            <w:lang w:val="en-US"/>
          </w:rPr>
          <w:t xml:space="preserve"> </w:t>
        </w:r>
      </w:ins>
      <m:oMath>
        <m:sSub>
          <m:sSubPr>
            <m:ctrlPr>
              <w:ins w:id="1967" w:author="Andrea Plunkett" w:date="2024-07-26T20:20:00Z" w16du:dateUtc="2024-07-27T03:20:00Z">
                <w:rPr>
                  <w:rFonts w:ascii="Cambria Math" w:hAnsi="Cambria Math" w:cs="Calibri"/>
                  <w:i/>
                  <w:lang w:val="en-US"/>
                </w:rPr>
              </w:ins>
            </m:ctrlPr>
          </m:sSubPr>
          <m:e>
            <m:acc>
              <m:accPr>
                <m:ctrlPr>
                  <w:ins w:id="1968" w:author="Andrea Plunkett" w:date="2024-07-26T20:20:00Z" w16du:dateUtc="2024-07-27T03:20:00Z">
                    <w:rPr>
                      <w:rFonts w:ascii="Cambria Math" w:hAnsi="Cambria Math" w:cs="Calibri"/>
                      <w:i/>
                      <w:lang w:val="en-US"/>
                    </w:rPr>
                  </w:ins>
                </m:ctrlPr>
              </m:accPr>
              <m:e>
                <m:r>
                  <w:ins w:id="1969" w:author="Andrea Plunkett" w:date="2024-07-26T20:20:00Z" w16du:dateUtc="2024-07-27T03:20:00Z">
                    <w:rPr>
                      <w:rFonts w:ascii="Cambria Math" w:hAnsi="Cambria Math" w:cs="Calibri"/>
                      <w:lang w:val="en-US"/>
                    </w:rPr>
                    <m:t>β</m:t>
                  </w:ins>
                </m:r>
              </m:e>
            </m:acc>
          </m:e>
          <m:sub>
            <m:r>
              <w:ins w:id="1970" w:author="Andrea Plunkett" w:date="2024-07-26T20:20:00Z" w16du:dateUtc="2024-07-27T03:20:00Z">
                <w:rPr>
                  <w:rFonts w:ascii="Cambria Math" w:hAnsi="Cambria Math" w:cs="Calibri"/>
                  <w:lang w:val="en-US"/>
                </w:rPr>
                <m:t>3</m:t>
              </w:ins>
            </m:r>
          </m:sub>
        </m:sSub>
      </m:oMath>
      <w:ins w:id="1971" w:author="Andrea Plunkett" w:date="2024-07-26T20:20:00Z" w16du:dateUtc="2024-07-27T03:20:00Z">
        <w:r w:rsidR="00E129E5" w:rsidRPr="001E0CC8">
          <w:rPr>
            <w:rFonts w:ascii="Calibri" w:hAnsi="Calibri" w:cs="Calibri"/>
            <w:lang w:val="en-US"/>
          </w:rPr>
          <w:t>​(</w:t>
        </w:r>
        <w:r w:rsidR="00E129E5" w:rsidRPr="00A94CEE">
          <w:rPr>
            <w:rFonts w:ascii="Calibri" w:hAnsi="Calibri" w:cs="Calibri"/>
            <w:lang w:val="en-US"/>
          </w:rPr>
          <w:t xml:space="preserve"> s</w:t>
        </w:r>
        <w:r w:rsidR="00E129E5" w:rsidRPr="001E0CC8">
          <w:rPr>
            <w:rFonts w:ascii="Calibri" w:hAnsi="Calibri" w:cs="Calibri"/>
            <w:lang w:val="en-US"/>
          </w:rPr>
          <w:t>chool</w:t>
        </w:r>
        <w:r w:rsidR="00E129E5" w:rsidRPr="00A94CEE">
          <w:rPr>
            <w:rFonts w:ascii="Calibri" w:hAnsi="Calibri" w:cs="Calibri"/>
            <w:lang w:val="en-US"/>
          </w:rPr>
          <w:t>_r</w:t>
        </w:r>
        <w:r w:rsidR="00E129E5" w:rsidRPr="001E0CC8">
          <w:rPr>
            <w:rFonts w:ascii="Calibri" w:hAnsi="Calibri" w:cs="Calibri"/>
            <w:lang w:val="en-US"/>
          </w:rPr>
          <w:t>ating)</w:t>
        </w:r>
        <w:r w:rsidR="00E129E5" w:rsidRPr="00A94CEE">
          <w:rPr>
            <w:rFonts w:ascii="Calibri" w:hAnsi="Calibri" w:cs="Calibri"/>
            <w:lang w:val="en-US"/>
          </w:rPr>
          <w:t>²</w:t>
        </w:r>
        <w:r w:rsidR="00E129E5" w:rsidRPr="001E0CC8">
          <w:rPr>
            <w:rFonts w:ascii="Calibri" w:hAnsi="Calibri" w:cs="Calibri"/>
            <w:lang w:val="en-US"/>
          </w:rPr>
          <w:t>+</w:t>
        </w:r>
        <w:r w:rsidR="00E129E5" w:rsidRPr="00A94CEE">
          <w:rPr>
            <w:rFonts w:ascii="Calibri" w:hAnsi="Calibri" w:cs="Calibri"/>
            <w:i/>
            <w:lang w:val="en-US"/>
          </w:rPr>
          <w:t xml:space="preserve"> </w:t>
        </w:r>
      </w:ins>
      <m:oMath>
        <m:sSub>
          <m:sSubPr>
            <m:ctrlPr>
              <w:ins w:id="1972" w:author="Andrea Plunkett" w:date="2024-07-26T20:20:00Z" w16du:dateUtc="2024-07-27T03:20:00Z">
                <w:rPr>
                  <w:rFonts w:ascii="Cambria Math" w:hAnsi="Cambria Math" w:cs="Calibri"/>
                  <w:i/>
                  <w:lang w:val="en-US"/>
                </w:rPr>
              </w:ins>
            </m:ctrlPr>
          </m:sSubPr>
          <m:e>
            <m:acc>
              <m:accPr>
                <m:ctrlPr>
                  <w:ins w:id="1973" w:author="Andrea Plunkett" w:date="2024-07-26T20:20:00Z" w16du:dateUtc="2024-07-27T03:20:00Z">
                    <w:rPr>
                      <w:rFonts w:ascii="Cambria Math" w:hAnsi="Cambria Math" w:cs="Calibri"/>
                      <w:i/>
                      <w:lang w:val="en-US"/>
                    </w:rPr>
                  </w:ins>
                </m:ctrlPr>
              </m:accPr>
              <m:e>
                <m:r>
                  <w:ins w:id="1974" w:author="Andrea Plunkett" w:date="2024-07-26T20:20:00Z" w16du:dateUtc="2024-07-27T03:20:00Z">
                    <w:rPr>
                      <w:rFonts w:ascii="Cambria Math" w:hAnsi="Cambria Math" w:cs="Calibri"/>
                      <w:lang w:val="en-US"/>
                    </w:rPr>
                    <m:t>β</m:t>
                  </w:ins>
                </m:r>
              </m:e>
            </m:acc>
          </m:e>
          <m:sub>
            <m:r>
              <w:ins w:id="1975" w:author="Andrea Plunkett" w:date="2024-07-26T20:20:00Z" w16du:dateUtc="2024-07-27T03:20:00Z">
                <w:rPr>
                  <w:rFonts w:ascii="Cambria Math" w:hAnsi="Cambria Math" w:cs="Calibri"/>
                  <w:lang w:val="en-US"/>
                </w:rPr>
                <m:t>4</m:t>
              </w:ins>
            </m:r>
          </m:sub>
        </m:sSub>
      </m:oMath>
      <w:ins w:id="1976" w:author="Andrea Plunkett" w:date="2024-07-26T20:20:00Z" w16du:dateUtc="2024-07-27T03:20:00Z">
        <w:r w:rsidR="00E129E5" w:rsidRPr="001E0CC8">
          <w:rPr>
            <w:rFonts w:ascii="Calibri" w:hAnsi="Calibri" w:cs="Calibri"/>
            <w:lang w:val="en-US"/>
          </w:rPr>
          <w:t>​(</w:t>
        </w:r>
        <w:r w:rsidR="00E129E5" w:rsidRPr="00A94CEE">
          <w:rPr>
            <w:rFonts w:ascii="Calibri" w:hAnsi="Calibri" w:cs="Calibri"/>
            <w:lang w:val="en-US"/>
          </w:rPr>
          <w:t>c</w:t>
        </w:r>
        <w:r w:rsidR="00E129E5" w:rsidRPr="001E0CC8">
          <w:rPr>
            <w:rFonts w:ascii="Calibri" w:hAnsi="Calibri" w:cs="Calibri"/>
            <w:lang w:val="en-US"/>
          </w:rPr>
          <w:t>rime)</w:t>
        </w:r>
        <w:r w:rsidR="00E129E5" w:rsidRPr="00A94CEE">
          <w:rPr>
            <w:rFonts w:ascii="Calibri" w:hAnsi="Calibri" w:cs="Calibri"/>
            <w:lang w:val="en-US"/>
          </w:rPr>
          <w:t>²</w:t>
        </w:r>
        <w:r w:rsidR="00E129E5" w:rsidRPr="001E0CC8">
          <w:rPr>
            <w:rFonts w:ascii="Calibri" w:hAnsi="Calibri" w:cs="Calibri"/>
            <w:lang w:val="en-US"/>
          </w:rPr>
          <w:t>+</w:t>
        </w:r>
        <w:r w:rsidR="00E129E5" w:rsidRPr="00A94CEE">
          <w:rPr>
            <w:rFonts w:ascii="Calibri" w:hAnsi="Calibri" w:cs="Calibri"/>
            <w:i/>
            <w:lang w:val="en-US"/>
          </w:rPr>
          <w:t xml:space="preserve"> </w:t>
        </w:r>
      </w:ins>
      <m:oMath>
        <m:sSub>
          <m:sSubPr>
            <m:ctrlPr>
              <w:ins w:id="1977" w:author="Andrea Plunkett" w:date="2024-07-26T20:20:00Z" w16du:dateUtc="2024-07-27T03:20:00Z">
                <w:rPr>
                  <w:rFonts w:ascii="Cambria Math" w:hAnsi="Cambria Math" w:cs="Calibri"/>
                  <w:i/>
                  <w:lang w:val="en-US"/>
                </w:rPr>
              </w:ins>
            </m:ctrlPr>
          </m:sSubPr>
          <m:e>
            <m:acc>
              <m:accPr>
                <m:ctrlPr>
                  <w:ins w:id="1978" w:author="Andrea Plunkett" w:date="2024-07-26T20:20:00Z" w16du:dateUtc="2024-07-27T03:20:00Z">
                    <w:rPr>
                      <w:rFonts w:ascii="Cambria Math" w:hAnsi="Cambria Math" w:cs="Calibri"/>
                      <w:i/>
                      <w:lang w:val="en-US"/>
                    </w:rPr>
                  </w:ins>
                </m:ctrlPr>
              </m:accPr>
              <m:e>
                <m:r>
                  <w:ins w:id="1979" w:author="Andrea Plunkett" w:date="2024-07-26T20:20:00Z" w16du:dateUtc="2024-07-27T03:20:00Z">
                    <w:rPr>
                      <w:rFonts w:ascii="Cambria Math" w:hAnsi="Cambria Math" w:cs="Calibri"/>
                      <w:lang w:val="en-US"/>
                    </w:rPr>
                    <m:t>β</m:t>
                  </w:ins>
                </m:r>
              </m:e>
            </m:acc>
          </m:e>
          <m:sub>
            <m:r>
              <w:ins w:id="1980" w:author="Andrea Plunkett" w:date="2024-07-26T20:20:00Z" w16du:dateUtc="2024-07-27T03:20:00Z">
                <w:rPr>
                  <w:rFonts w:ascii="Cambria Math" w:hAnsi="Cambria Math" w:cs="Calibri"/>
                  <w:lang w:val="en-US"/>
                </w:rPr>
                <m:t>5</m:t>
              </w:ins>
            </m:r>
          </m:sub>
        </m:sSub>
      </m:oMath>
      <w:ins w:id="1981" w:author="Andrea Plunkett" w:date="2024-07-26T20:20:00Z" w16du:dateUtc="2024-07-27T03:20:00Z">
        <w:r w:rsidR="00E129E5" w:rsidRPr="001E0CC8">
          <w:rPr>
            <w:rFonts w:ascii="Calibri" w:hAnsi="Calibri" w:cs="Calibri"/>
            <w:lang w:val="en-US"/>
          </w:rPr>
          <w:t>​(</w:t>
        </w:r>
        <w:r w:rsidR="00E129E5" w:rsidRPr="00A94CEE">
          <w:rPr>
            <w:rFonts w:ascii="Calibri" w:hAnsi="Calibri" w:cs="Calibri"/>
            <w:lang w:val="en-US"/>
          </w:rPr>
          <w:t xml:space="preserve"> s</w:t>
        </w:r>
        <w:r w:rsidR="00E129E5" w:rsidRPr="001E0CC8">
          <w:rPr>
            <w:rFonts w:ascii="Calibri" w:hAnsi="Calibri" w:cs="Calibri"/>
            <w:lang w:val="en-US"/>
          </w:rPr>
          <w:t>chool</w:t>
        </w:r>
        <w:r w:rsidR="00E129E5" w:rsidRPr="00A94CEE">
          <w:rPr>
            <w:rFonts w:ascii="Calibri" w:hAnsi="Calibri" w:cs="Calibri"/>
            <w:lang w:val="en-US"/>
          </w:rPr>
          <w:t>_r</w:t>
        </w:r>
        <w:r w:rsidR="00E129E5" w:rsidRPr="001E0CC8">
          <w:rPr>
            <w:rFonts w:ascii="Calibri" w:hAnsi="Calibri" w:cs="Calibri"/>
            <w:lang w:val="en-US"/>
          </w:rPr>
          <w:t>ating</w:t>
        </w:r>
        <w:r w:rsidR="00E129E5" w:rsidRPr="00A94CEE">
          <w:rPr>
            <w:rFonts w:ascii="Calibri" w:hAnsi="Calibri" w:cs="Calibri"/>
            <w:lang w:val="en-US"/>
          </w:rPr>
          <w:t xml:space="preserve"> * c</w:t>
        </w:r>
        <w:r w:rsidR="00E129E5" w:rsidRPr="001E0CC8">
          <w:rPr>
            <w:rFonts w:ascii="Calibri" w:hAnsi="Calibri" w:cs="Calibri"/>
            <w:lang w:val="en-US"/>
          </w:rPr>
          <w:t>rime)</w:t>
        </w:r>
      </w:ins>
    </w:p>
    <w:p w14:paraId="3D88DC43" w14:textId="77777777" w:rsidR="00E129E5" w:rsidRDefault="00E129E5">
      <w:pPr>
        <w:spacing w:line="360" w:lineRule="auto"/>
        <w:rPr>
          <w:ins w:id="1982" w:author="Andrea Plunkett" w:date="2024-07-26T20:20:00Z" w16du:dateUtc="2024-07-27T03:20:00Z"/>
          <w:rFonts w:ascii="Calibri" w:hAnsi="Calibri" w:cs="Calibri"/>
          <w:lang w:val="en-US"/>
        </w:rPr>
        <w:pPrChange w:id="1983" w:author="Andrea Plunkett" w:date="2024-07-26T20:20:00Z" w16du:dateUtc="2024-07-27T03:20:00Z">
          <w:pPr/>
        </w:pPrChange>
      </w:pPr>
    </w:p>
    <w:p w14:paraId="4676C8C3" w14:textId="50B10D48" w:rsidR="00E129E5" w:rsidRPr="00FD3DF0" w:rsidRDefault="00E129E5">
      <w:pPr>
        <w:spacing w:line="360" w:lineRule="auto"/>
        <w:rPr>
          <w:ins w:id="1984" w:author="Andrea Plunkett" w:date="2024-07-26T20:20:00Z" w16du:dateUtc="2024-07-27T03:20:00Z"/>
          <w:rFonts w:ascii="Calibri" w:hAnsi="Calibri" w:cs="Calibri"/>
          <w:lang w:val="en-US"/>
        </w:rPr>
        <w:pPrChange w:id="1985" w:author="Andrea Plunkett" w:date="2024-07-26T20:20:00Z" w16du:dateUtc="2024-07-27T03:20:00Z">
          <w:pPr/>
        </w:pPrChange>
      </w:pPr>
      <w:ins w:id="1986" w:author="Andrea Plunkett" w:date="2024-07-26T20:20:00Z" w16du:dateUtc="2024-07-27T03:20:00Z">
        <w:r>
          <w:rPr>
            <w:rFonts w:ascii="Calibri" w:hAnsi="Calibri" w:cs="Calibri"/>
            <w:lang w:val="en-US"/>
          </w:rPr>
          <w:t xml:space="preserve">    </w:t>
        </w:r>
        <w:r w:rsidRPr="00FD3DF0">
          <w:rPr>
            <w:rFonts w:ascii="Calibri" w:hAnsi="Calibri" w:cs="Calibri"/>
            <w:lang w:val="en-US"/>
          </w:rPr>
          <w:t xml:space="preserve">The nested model F-test is used to </w:t>
        </w:r>
      </w:ins>
      <w:ins w:id="1987" w:author="Andrea Plunkett" w:date="2024-07-26T20:53:00Z" w16du:dateUtc="2024-07-27T03:53:00Z">
        <w:r w:rsidR="006F6AA0">
          <w:rPr>
            <w:rFonts w:ascii="Calibri" w:hAnsi="Calibri" w:cs="Calibri"/>
            <w:lang w:val="en-US"/>
          </w:rPr>
          <w:t>de</w:t>
        </w:r>
      </w:ins>
      <w:ins w:id="1988" w:author="Andrea Plunkett" w:date="2024-07-26T20:54:00Z" w16du:dateUtc="2024-07-27T03:54:00Z">
        <w:r w:rsidR="006F6AA0">
          <w:rPr>
            <w:rFonts w:ascii="Calibri" w:hAnsi="Calibri" w:cs="Calibri"/>
            <w:lang w:val="en-US"/>
          </w:rPr>
          <w:t>termine</w:t>
        </w:r>
      </w:ins>
      <w:ins w:id="1989" w:author="Andrea Plunkett" w:date="2024-07-26T20:20:00Z" w16du:dateUtc="2024-07-27T03:20:00Z">
        <w:r w:rsidRPr="00FD3DF0">
          <w:rPr>
            <w:rFonts w:ascii="Calibri" w:hAnsi="Calibri" w:cs="Calibri"/>
            <w:lang w:val="en-US"/>
          </w:rPr>
          <w:t xml:space="preserve"> if the quadratic (squared) terms are needed in the model. The null hypothesis is that the additional terms in the complete model do not significantly improve the fit of the model, while the alternative hypothesis is that they do.</w:t>
        </w:r>
      </w:ins>
    </w:p>
    <w:p w14:paraId="5600B32F" w14:textId="77777777" w:rsidR="00E129E5" w:rsidRDefault="00E129E5">
      <w:pPr>
        <w:spacing w:line="360" w:lineRule="auto"/>
        <w:rPr>
          <w:ins w:id="1990" w:author="Andrea Plunkett" w:date="2024-07-26T20:20:00Z" w16du:dateUtc="2024-07-27T03:20:00Z"/>
          <w:rFonts w:ascii="Calibri" w:hAnsi="Calibri" w:cs="Calibri"/>
          <w:lang w:val="en-US"/>
        </w:rPr>
        <w:pPrChange w:id="1991" w:author="Andrea Plunkett" w:date="2024-07-26T20:20:00Z" w16du:dateUtc="2024-07-27T03:20:00Z">
          <w:pPr/>
        </w:pPrChange>
      </w:pPr>
      <w:ins w:id="1992" w:author="Andrea Plunkett" w:date="2024-07-26T20:20:00Z" w16du:dateUtc="2024-07-27T03:20:00Z">
        <w:r w:rsidRPr="00FD3DF0">
          <w:rPr>
            <w:rFonts w:ascii="Calibri" w:hAnsi="Calibri" w:cs="Calibri"/>
            <w:lang w:val="en-US"/>
          </w:rPr>
          <w:t>In this case, the null and alternative hypotheses are:</w:t>
        </w:r>
      </w:ins>
    </w:p>
    <w:p w14:paraId="73E703D0" w14:textId="77777777" w:rsidR="00E129E5" w:rsidRPr="00CB5B68" w:rsidRDefault="009A3378" w:rsidP="00E129E5">
      <w:pPr>
        <w:pStyle w:val="NormalWeb"/>
        <w:spacing w:line="360" w:lineRule="auto"/>
        <w:jc w:val="center"/>
        <w:rPr>
          <w:ins w:id="1993" w:author="Andrea Plunkett" w:date="2024-07-26T20:20:00Z" w16du:dateUtc="2024-07-27T03:20:00Z"/>
          <w:rFonts w:ascii="Calibri" w:eastAsia="Arial" w:hAnsi="Calibri" w:cs="Calibri"/>
          <w:color w:val="000000"/>
          <w:sz w:val="22"/>
          <w:szCs w:val="22"/>
        </w:rPr>
      </w:pPr>
      <m:oMathPara>
        <m:oMath>
          <m:sSub>
            <m:sSubPr>
              <m:ctrlPr>
                <w:ins w:id="1994" w:author="Andrea Plunkett" w:date="2024-07-26T20:20:00Z" w16du:dateUtc="2024-07-27T03:20:00Z">
                  <w:rPr>
                    <w:rFonts w:ascii="Cambria Math" w:eastAsia="Arial" w:hAnsi="Cambria Math" w:cs="Calibri"/>
                    <w:i/>
                    <w:sz w:val="22"/>
                    <w:szCs w:val="22"/>
                    <w:lang w:val="en"/>
                  </w:rPr>
                </w:ins>
              </m:ctrlPr>
            </m:sSubPr>
            <m:e>
              <m:r>
                <w:ins w:id="1995" w:author="Andrea Plunkett" w:date="2024-07-26T20:20:00Z" w16du:dateUtc="2024-07-27T03:20:00Z">
                  <w:rPr>
                    <w:rFonts w:ascii="Cambria Math" w:hAnsi="Cambria Math" w:cs="Calibri"/>
                  </w:rPr>
                  <m:t>H</m:t>
                </w:ins>
              </m:r>
            </m:e>
            <m:sub>
              <m:r>
                <w:ins w:id="1996" w:author="Andrea Plunkett" w:date="2024-07-26T20:20:00Z" w16du:dateUtc="2024-07-27T03:20:00Z">
                  <w:rPr>
                    <w:rFonts w:ascii="Cambria Math" w:hAnsi="Cambria Math" w:cs="Calibri"/>
                  </w:rPr>
                  <m:t>0</m:t>
                </w:ins>
              </m:r>
            </m:sub>
          </m:sSub>
          <m:r>
            <w:ins w:id="1997" w:author="Andrea Plunkett" w:date="2024-07-26T20:20:00Z" w16du:dateUtc="2024-07-27T03:20:00Z">
              <w:rPr>
                <w:rFonts w:ascii="Cambria Math" w:eastAsia="Arial" w:hAnsi="Cambria Math" w:cs="Calibri"/>
                <w:sz w:val="22"/>
                <w:szCs w:val="22"/>
                <w:lang w:val="en"/>
              </w:rPr>
              <m:t xml:space="preserve"> :</m:t>
            </w:ins>
          </m:r>
          <m:r>
            <w:ins w:id="1998" w:author="Andrea Plunkett" w:date="2024-07-26T20:20:00Z" w16du:dateUtc="2024-07-27T03:20:00Z">
              <w:rPr>
                <w:rFonts w:ascii="Cambria Math" w:hAnsi="Cambria Math" w:cs="Calibri"/>
                <w:color w:val="000000"/>
                <w:sz w:val="22"/>
                <w:szCs w:val="22"/>
              </w:rPr>
              <m:t>=</m:t>
            </w:ins>
          </m:r>
          <m:sSub>
            <m:sSubPr>
              <m:ctrlPr>
                <w:ins w:id="1999" w:author="Andrea Plunkett" w:date="2024-07-26T20:20:00Z" w16du:dateUtc="2024-07-27T03:20:00Z">
                  <w:rPr>
                    <w:rFonts w:ascii="Cambria Math" w:eastAsia="Arial" w:hAnsi="Cambria Math" w:cs="Calibri"/>
                    <w:i/>
                    <w:color w:val="000000"/>
                    <w:sz w:val="22"/>
                    <w:szCs w:val="22"/>
                    <w:lang w:val="en"/>
                  </w:rPr>
                </w:ins>
              </m:ctrlPr>
            </m:sSubPr>
            <m:e>
              <m:r>
                <w:ins w:id="2000" w:author="Andrea Plunkett" w:date="2024-07-26T20:20:00Z" w16du:dateUtc="2024-07-27T03:20:00Z">
                  <w:rPr>
                    <w:rFonts w:ascii="Cambria Math" w:hAnsi="Cambria Math" w:cs="Calibri"/>
                    <w:color w:val="000000"/>
                    <w:sz w:val="22"/>
                    <w:szCs w:val="22"/>
                  </w:rPr>
                  <m:t>β</m:t>
                </w:ins>
              </m:r>
            </m:e>
            <m:sub>
              <m:r>
                <w:ins w:id="2001" w:author="Andrea Plunkett" w:date="2024-07-26T20:20:00Z" w16du:dateUtc="2024-07-27T03:20:00Z">
                  <w:rPr>
                    <w:rFonts w:ascii="Cambria Math" w:hAnsi="Cambria Math" w:cs="Calibri"/>
                    <w:color w:val="000000"/>
                    <w:sz w:val="22"/>
                    <w:szCs w:val="22"/>
                  </w:rPr>
                  <m:t xml:space="preserve">k </m:t>
                </w:ins>
              </m:r>
            </m:sub>
          </m:sSub>
          <m:r>
            <w:ins w:id="2002" w:author="Andrea Plunkett" w:date="2024-07-26T20:20:00Z" w16du:dateUtc="2024-07-27T03:20:00Z">
              <w:rPr>
                <w:rFonts w:ascii="Cambria Math" w:hAnsi="Cambria Math" w:cs="Calibri"/>
                <w:color w:val="000000"/>
                <w:sz w:val="22"/>
                <w:szCs w:val="22"/>
              </w:rPr>
              <m:t xml:space="preserve">= </m:t>
            </w:ins>
          </m:r>
          <m:sSub>
            <m:sSubPr>
              <m:ctrlPr>
                <w:ins w:id="2003" w:author="Andrea Plunkett" w:date="2024-07-26T20:20:00Z" w16du:dateUtc="2024-07-27T03:20:00Z">
                  <w:rPr>
                    <w:rFonts w:ascii="Cambria Math" w:eastAsia="Arial" w:hAnsi="Cambria Math" w:cs="Calibri"/>
                    <w:i/>
                    <w:color w:val="000000"/>
                    <w:sz w:val="22"/>
                    <w:szCs w:val="22"/>
                    <w:lang w:val="en"/>
                  </w:rPr>
                </w:ins>
              </m:ctrlPr>
            </m:sSubPr>
            <m:e>
              <m:r>
                <w:ins w:id="2004" w:author="Andrea Plunkett" w:date="2024-07-26T20:20:00Z" w16du:dateUtc="2024-07-27T03:20:00Z">
                  <w:rPr>
                    <w:rFonts w:ascii="Cambria Math" w:hAnsi="Cambria Math" w:cs="Calibri"/>
                    <w:color w:val="000000"/>
                    <w:sz w:val="22"/>
                    <w:szCs w:val="22"/>
                  </w:rPr>
                  <m:t>β</m:t>
                </w:ins>
              </m:r>
            </m:e>
            <m:sub>
              <m:r>
                <w:ins w:id="2005" w:author="Andrea Plunkett" w:date="2024-07-26T20:20:00Z" w16du:dateUtc="2024-07-27T03:20:00Z">
                  <w:rPr>
                    <w:rFonts w:ascii="Cambria Math" w:eastAsia="Arial" w:hAnsi="Cambria Math" w:cs="Calibri"/>
                    <w:color w:val="000000"/>
                    <w:sz w:val="22"/>
                    <w:szCs w:val="22"/>
                    <w:lang w:val="en"/>
                  </w:rPr>
                  <m:t xml:space="preserve"> </m:t>
                </w:ins>
              </m:r>
              <m:r>
                <w:ins w:id="2006" w:author="Andrea Plunkett" w:date="2024-07-26T20:20:00Z" w16du:dateUtc="2024-07-27T03:20:00Z">
                  <w:rPr>
                    <w:rFonts w:ascii="Cambria Math" w:hAnsi="Cambria Math" w:cs="Calibri"/>
                    <w:color w:val="000000"/>
                    <w:sz w:val="22"/>
                    <w:szCs w:val="22"/>
                  </w:rPr>
                  <m:t>k +1</m:t>
                </w:ins>
              </m:r>
            </m:sub>
          </m:sSub>
          <m:r>
            <w:ins w:id="2007" w:author="Andrea Plunkett" w:date="2024-07-26T20:20:00Z" w16du:dateUtc="2024-07-27T03:20:00Z">
              <w:rPr>
                <w:rFonts w:ascii="Cambria Math" w:hAnsi="Cambria Math" w:cs="Calibri"/>
                <w:color w:val="000000"/>
                <w:sz w:val="22"/>
                <w:szCs w:val="22"/>
              </w:rPr>
              <m:t xml:space="preserve">…. = </m:t>
            </w:ins>
          </m:r>
          <m:sSub>
            <m:sSubPr>
              <m:ctrlPr>
                <w:ins w:id="2008" w:author="Andrea Plunkett" w:date="2024-07-26T20:20:00Z" w16du:dateUtc="2024-07-27T03:20:00Z">
                  <w:rPr>
                    <w:rFonts w:ascii="Cambria Math" w:eastAsia="Arial" w:hAnsi="Cambria Math" w:cs="Calibri"/>
                    <w:i/>
                    <w:color w:val="000000"/>
                    <w:sz w:val="22"/>
                    <w:szCs w:val="22"/>
                    <w:lang w:val="en"/>
                  </w:rPr>
                </w:ins>
              </m:ctrlPr>
            </m:sSubPr>
            <m:e>
              <m:r>
                <w:ins w:id="2009" w:author="Andrea Plunkett" w:date="2024-07-26T20:20:00Z" w16du:dateUtc="2024-07-27T03:20:00Z">
                  <w:rPr>
                    <w:rFonts w:ascii="Cambria Math" w:hAnsi="Cambria Math" w:cs="Calibri"/>
                    <w:color w:val="000000"/>
                    <w:sz w:val="22"/>
                    <w:szCs w:val="22"/>
                  </w:rPr>
                  <m:t>β</m:t>
                </w:ins>
              </m:r>
            </m:e>
            <m:sub>
              <m:r>
                <w:ins w:id="2010" w:author="Andrea Plunkett" w:date="2024-07-26T20:20:00Z" w16du:dateUtc="2024-07-27T03:20:00Z">
                  <w:rPr>
                    <w:rFonts w:ascii="Cambria Math" w:hAnsi="Cambria Math" w:cs="Calibri"/>
                    <w:color w:val="000000"/>
                  </w:rPr>
                  <m:t>n</m:t>
                </w:ins>
              </m:r>
            </m:sub>
          </m:sSub>
          <m:r>
            <w:ins w:id="2011" w:author="Andrea Plunkett" w:date="2024-07-26T20:20:00Z" w16du:dateUtc="2024-07-27T03:20:00Z">
              <w:rPr>
                <w:rFonts w:ascii="Cambria Math" w:hAnsi="Cambria Math" w:cs="Calibri"/>
                <w:color w:val="000000"/>
              </w:rPr>
              <m:t>=</m:t>
            </w:ins>
          </m:r>
          <m:r>
            <w:ins w:id="2012" w:author="Andrea Plunkett" w:date="2024-07-26T20:20:00Z" w16du:dateUtc="2024-07-27T03:20:00Z">
              <w:rPr>
                <w:rFonts w:ascii="Cambria Math" w:hAnsi="Cambria Math" w:cs="Calibri"/>
                <w:color w:val="000000"/>
                <w:sz w:val="22"/>
                <w:szCs w:val="22"/>
              </w:rPr>
              <m:t>0</m:t>
            </w:ins>
          </m:r>
        </m:oMath>
      </m:oMathPara>
    </w:p>
    <w:p w14:paraId="008A386E" w14:textId="77777777" w:rsidR="00E129E5" w:rsidRPr="00DB2520" w:rsidRDefault="009A3378" w:rsidP="00E129E5">
      <w:pPr>
        <w:pStyle w:val="NormalWeb"/>
        <w:spacing w:line="360" w:lineRule="auto"/>
        <w:jc w:val="center"/>
        <w:rPr>
          <w:ins w:id="2013" w:author="Andrea Plunkett" w:date="2024-07-26T20:20:00Z" w16du:dateUtc="2024-07-27T03:20:00Z"/>
          <w:rFonts w:ascii="Calibri" w:eastAsia="Arial" w:hAnsi="Calibri" w:cs="Calibri"/>
          <w:color w:val="000000"/>
          <w:sz w:val="22"/>
          <w:szCs w:val="22"/>
        </w:rPr>
      </w:pPr>
      <m:oMath>
        <m:sSub>
          <m:sSubPr>
            <m:ctrlPr>
              <w:ins w:id="2014" w:author="Andrea Plunkett" w:date="2024-07-26T20:20:00Z" w16du:dateUtc="2024-07-27T03:20:00Z">
                <w:rPr>
                  <w:rFonts w:ascii="Cambria Math" w:eastAsia="Arial" w:hAnsi="Cambria Math" w:cs="Calibri"/>
                  <w:i/>
                  <w:color w:val="000000"/>
                  <w:sz w:val="22"/>
                  <w:szCs w:val="22"/>
                  <w:lang w:val="en"/>
                </w:rPr>
              </w:ins>
            </m:ctrlPr>
          </m:sSubPr>
          <m:e>
            <m:r>
              <w:ins w:id="2015" w:author="Andrea Plunkett" w:date="2024-07-26T20:20:00Z" w16du:dateUtc="2024-07-27T03:20:00Z">
                <w:rPr>
                  <w:rFonts w:ascii="Cambria Math" w:hAnsi="Cambria Math" w:cs="Calibri"/>
                  <w:color w:val="000000"/>
                </w:rPr>
                <m:t>H</m:t>
              </w:ins>
            </m:r>
          </m:e>
          <m:sub>
            <m:r>
              <w:ins w:id="2016" w:author="Andrea Plunkett" w:date="2024-07-26T20:20:00Z" w16du:dateUtc="2024-07-27T03:20:00Z">
                <w:rPr>
                  <w:rFonts w:ascii="Cambria Math" w:hAnsi="Cambria Math" w:cs="Calibri"/>
                  <w:color w:val="000000"/>
                </w:rPr>
                <m:t>a</m:t>
              </w:ins>
            </m:r>
          </m:sub>
        </m:sSub>
      </m:oMath>
      <w:ins w:id="2017" w:author="Andrea Plunkett" w:date="2024-07-26T20:20:00Z" w16du:dateUtc="2024-07-27T03:20:00Z">
        <w:r w:rsidR="00E129E5" w:rsidRPr="00DB2520">
          <w:rPr>
            <w:rFonts w:ascii="Calibri" w:hAnsi="Calibri" w:cs="Calibri"/>
          </w:rPr>
          <w:t xml:space="preserve">: </w:t>
        </w:r>
      </w:ins>
      <m:oMath>
        <m:r>
          <w:ins w:id="2018" w:author="Andrea Plunkett" w:date="2024-07-26T20:20:00Z" w16du:dateUtc="2024-07-27T03:20:00Z">
            <w:rPr>
              <w:rFonts w:ascii="Cambria Math" w:hAnsi="Cambria Math" w:cs="Calibri"/>
            </w:rPr>
            <m:t xml:space="preserve">at least one </m:t>
          </w:ins>
        </m:r>
        <m:sSub>
          <m:sSubPr>
            <m:ctrlPr>
              <w:ins w:id="2019" w:author="Andrea Plunkett" w:date="2024-07-26T20:20:00Z" w16du:dateUtc="2024-07-27T03:20:00Z">
                <w:rPr>
                  <w:rFonts w:ascii="Cambria Math" w:eastAsia="Arial" w:hAnsi="Cambria Math" w:cs="Calibri"/>
                  <w:i/>
                  <w:color w:val="000000"/>
                  <w:sz w:val="22"/>
                  <w:szCs w:val="22"/>
                  <w:lang w:val="en"/>
                </w:rPr>
              </w:ins>
            </m:ctrlPr>
          </m:sSubPr>
          <m:e>
            <m:r>
              <w:ins w:id="2020" w:author="Andrea Plunkett" w:date="2024-07-26T20:20:00Z" w16du:dateUtc="2024-07-27T03:20:00Z">
                <w:rPr>
                  <w:rFonts w:ascii="Cambria Math" w:hAnsi="Cambria Math" w:cs="Calibri"/>
                  <w:color w:val="000000"/>
                  <w:sz w:val="22"/>
                  <w:szCs w:val="22"/>
                </w:rPr>
                <m:t>β</m:t>
              </w:ins>
            </m:r>
          </m:e>
          <m:sub>
            <m:r>
              <w:ins w:id="2021" w:author="Andrea Plunkett" w:date="2024-07-26T20:20:00Z" w16du:dateUtc="2024-07-27T03:20:00Z">
                <w:rPr>
                  <w:rFonts w:ascii="Cambria Math" w:hAnsi="Cambria Math" w:cs="Calibri"/>
                  <w:color w:val="000000"/>
                </w:rPr>
                <m:t>ᵢ</m:t>
              </w:ins>
            </m:r>
          </m:sub>
        </m:sSub>
      </m:oMath>
      <w:ins w:id="2022" w:author="Andrea Plunkett" w:date="2024-07-26T20:20:00Z" w16du:dateUtc="2024-07-27T03:20:00Z">
        <w:r w:rsidR="00E129E5">
          <w:rPr>
            <w:rFonts w:ascii="Calibri" w:hAnsi="Calibri" w:cs="Calibri"/>
            <w:color w:val="000000"/>
          </w:rPr>
          <w:t xml:space="preserve"> ≠ 0 for ὶ = k,….,n</w:t>
        </w:r>
      </w:ins>
    </w:p>
    <w:p w14:paraId="51A37CCC" w14:textId="77777777" w:rsidR="00E129E5" w:rsidRPr="00FD3DF0" w:rsidRDefault="00E129E5">
      <w:pPr>
        <w:spacing w:line="360" w:lineRule="auto"/>
        <w:rPr>
          <w:ins w:id="2023" w:author="Andrea Plunkett" w:date="2024-07-26T20:20:00Z" w16du:dateUtc="2024-07-27T03:20:00Z"/>
          <w:rFonts w:ascii="Calibri" w:hAnsi="Calibri" w:cs="Calibri"/>
          <w:lang w:val="en-US"/>
        </w:rPr>
        <w:pPrChange w:id="2024" w:author="Andrea Plunkett" w:date="2024-07-26T20:20:00Z" w16du:dateUtc="2024-07-27T03:20:00Z">
          <w:pPr/>
        </w:pPrChange>
      </w:pPr>
    </w:p>
    <w:p w14:paraId="07F777BB" w14:textId="77777777" w:rsidR="00E129E5" w:rsidRPr="00FD3DF0" w:rsidRDefault="00E129E5">
      <w:pPr>
        <w:spacing w:line="360" w:lineRule="auto"/>
        <w:rPr>
          <w:ins w:id="2025" w:author="Andrea Plunkett" w:date="2024-07-26T20:20:00Z" w16du:dateUtc="2024-07-27T03:20:00Z"/>
          <w:rFonts w:ascii="Calibri" w:hAnsi="Calibri" w:cs="Calibri"/>
          <w:lang w:val="en-US"/>
        </w:rPr>
        <w:pPrChange w:id="2026" w:author="Andrea Plunkett" w:date="2024-07-26T20:20:00Z" w16du:dateUtc="2024-07-27T03:20:00Z">
          <w:pPr/>
        </w:pPrChange>
      </w:pPr>
      <w:ins w:id="2027" w:author="Andrea Plunkett" w:date="2024-07-26T20:20:00Z" w16du:dateUtc="2024-07-27T03:20:00Z">
        <w:r w:rsidRPr="00FD3DF0">
          <w:rPr>
            <w:rFonts w:ascii="Calibri" w:hAnsi="Calibri" w:cs="Calibri"/>
            <w:lang w:val="en-US"/>
          </w:rPr>
          <w:lastRenderedPageBreak/>
          <w:t>Null Hypothesis (</w:t>
        </w:r>
      </w:ins>
      <m:oMath>
        <m:sSub>
          <m:sSubPr>
            <m:ctrlPr>
              <w:ins w:id="2028" w:author="Andrea Plunkett" w:date="2024-07-26T20:20:00Z" w16du:dateUtc="2024-07-27T03:20:00Z">
                <w:rPr>
                  <w:rFonts w:ascii="Cambria Math" w:hAnsi="Cambria Math" w:cs="Calibri"/>
                  <w:i/>
                </w:rPr>
              </w:ins>
            </m:ctrlPr>
          </m:sSubPr>
          <m:e>
            <m:r>
              <w:ins w:id="2029" w:author="Andrea Plunkett" w:date="2024-07-26T20:20:00Z" w16du:dateUtc="2024-07-27T03:20:00Z">
                <w:rPr>
                  <w:rFonts w:ascii="Cambria Math" w:hAnsi="Cambria Math" w:cs="Calibri"/>
                </w:rPr>
                <m:t>H</m:t>
              </w:ins>
            </m:r>
          </m:e>
          <m:sub>
            <m:r>
              <w:ins w:id="2030" w:author="Andrea Plunkett" w:date="2024-07-26T20:20:00Z" w16du:dateUtc="2024-07-27T03:20:00Z">
                <w:rPr>
                  <w:rFonts w:ascii="Cambria Math" w:hAnsi="Cambria Math" w:cs="Calibri"/>
                </w:rPr>
                <m:t>0</m:t>
              </w:ins>
            </m:r>
          </m:sub>
        </m:sSub>
      </m:oMath>
      <w:ins w:id="2031" w:author="Andrea Plunkett" w:date="2024-07-26T20:20:00Z" w16du:dateUtc="2024-07-27T03:20:00Z">
        <w:r w:rsidRPr="00FD3DF0">
          <w:rPr>
            <w:rFonts w:ascii="Calibri" w:hAnsi="Calibri" w:cs="Calibri"/>
            <w:lang w:val="en-US"/>
          </w:rPr>
          <w:t xml:space="preserve">): </w:t>
        </w:r>
        <w:r w:rsidRPr="00CC095F">
          <w:rPr>
            <w:rFonts w:ascii="Calibri" w:hAnsi="Calibri" w:cs="Calibri"/>
          </w:rPr>
          <w:t>The additional predictors in the complete model do not significantly improve the fit of the model</w:t>
        </w:r>
        <w:r w:rsidRPr="00FD3DF0">
          <w:rPr>
            <w:rFonts w:ascii="Calibri" w:hAnsi="Calibri" w:cs="Calibri"/>
            <w:lang w:val="en-US"/>
          </w:rPr>
          <w:t>.</w:t>
        </w:r>
        <w:r>
          <w:rPr>
            <w:rFonts w:ascii="Calibri" w:hAnsi="Calibri" w:cs="Calibri"/>
            <w:lang w:val="en-US"/>
          </w:rPr>
          <w:t xml:space="preserve"> </w:t>
        </w:r>
        <w:r>
          <w:rPr>
            <w:rFonts w:ascii="Calibri" w:hAnsi="Calibri" w:cs="Calibri"/>
          </w:rPr>
          <w:t>W</w:t>
        </w:r>
        <w:r w:rsidRPr="00CC095F">
          <w:rPr>
            <w:rFonts w:ascii="Calibri" w:hAnsi="Calibri" w:cs="Calibri"/>
          </w:rPr>
          <w:t xml:space="preserve">here </w:t>
        </w:r>
        <w:r>
          <w:rPr>
            <w:rFonts w:ascii="Calibri" w:hAnsi="Calibri" w:cs="Calibri"/>
          </w:rPr>
          <w:t>ὶ</w:t>
        </w:r>
        <w:r w:rsidRPr="00CC095F">
          <w:rPr>
            <w:rFonts w:ascii="Calibri" w:hAnsi="Calibri" w:cs="Calibri"/>
          </w:rPr>
          <w:t xml:space="preserve"> is the number of predictors in the reduced model, and </w:t>
        </w:r>
        <w:r>
          <w:rPr>
            <w:rFonts w:ascii="Calibri" w:hAnsi="Calibri" w:cs="Calibri"/>
          </w:rPr>
          <w:t>n</w:t>
        </w:r>
        <w:r w:rsidRPr="00CC095F">
          <w:rPr>
            <w:rFonts w:ascii="Calibri" w:hAnsi="Calibri" w:cs="Calibri"/>
          </w:rPr>
          <w:t xml:space="preserve"> is the number of additional predictors in the complete model.</w:t>
        </w:r>
      </w:ins>
    </w:p>
    <w:p w14:paraId="3BB8E2CD" w14:textId="77777777" w:rsidR="00E129E5" w:rsidRPr="00FD3DF0" w:rsidRDefault="00E129E5">
      <w:pPr>
        <w:spacing w:line="360" w:lineRule="auto"/>
        <w:rPr>
          <w:ins w:id="2032" w:author="Andrea Plunkett" w:date="2024-07-26T20:20:00Z" w16du:dateUtc="2024-07-27T03:20:00Z"/>
          <w:rFonts w:ascii="Calibri" w:hAnsi="Calibri" w:cs="Calibri"/>
          <w:lang w:val="en-US"/>
        </w:rPr>
        <w:pPrChange w:id="2033" w:author="Andrea Plunkett" w:date="2024-07-26T20:20:00Z" w16du:dateUtc="2024-07-27T03:20:00Z">
          <w:pPr/>
        </w:pPrChange>
      </w:pPr>
      <w:ins w:id="2034" w:author="Andrea Plunkett" w:date="2024-07-26T20:20:00Z" w16du:dateUtc="2024-07-27T03:20:00Z">
        <w:r w:rsidRPr="00FD3DF0">
          <w:rPr>
            <w:rFonts w:ascii="Calibri" w:hAnsi="Calibri" w:cs="Calibri"/>
            <w:lang w:val="en-US"/>
          </w:rPr>
          <w:t>Alternative Hypothesis (</w:t>
        </w:r>
      </w:ins>
      <m:oMath>
        <m:sSub>
          <m:sSubPr>
            <m:ctrlPr>
              <w:ins w:id="2035" w:author="Andrea Plunkett" w:date="2024-07-26T20:20:00Z" w16du:dateUtc="2024-07-27T03:20:00Z">
                <w:rPr>
                  <w:rFonts w:ascii="Cambria Math" w:hAnsi="Cambria Math" w:cs="Calibri"/>
                  <w:i/>
                  <w:color w:val="000000"/>
                </w:rPr>
              </w:ins>
            </m:ctrlPr>
          </m:sSubPr>
          <m:e>
            <m:r>
              <w:ins w:id="2036" w:author="Andrea Plunkett" w:date="2024-07-26T20:20:00Z" w16du:dateUtc="2024-07-27T03:20:00Z">
                <w:rPr>
                  <w:rFonts w:ascii="Cambria Math" w:hAnsi="Cambria Math" w:cs="Calibri"/>
                  <w:color w:val="000000"/>
                </w:rPr>
                <m:t>H</m:t>
              </w:ins>
            </m:r>
          </m:e>
          <m:sub>
            <m:r>
              <w:ins w:id="2037" w:author="Andrea Plunkett" w:date="2024-07-26T20:20:00Z" w16du:dateUtc="2024-07-27T03:20:00Z">
                <w:rPr>
                  <w:rFonts w:ascii="Cambria Math" w:hAnsi="Cambria Math" w:cs="Calibri"/>
                  <w:color w:val="000000"/>
                </w:rPr>
                <m:t>a</m:t>
              </w:ins>
            </m:r>
          </m:sub>
        </m:sSub>
      </m:oMath>
      <w:ins w:id="2038" w:author="Andrea Plunkett" w:date="2024-07-26T20:20:00Z" w16du:dateUtc="2024-07-27T03:20:00Z">
        <w:r w:rsidRPr="00FD3DF0">
          <w:rPr>
            <w:rFonts w:ascii="Calibri" w:hAnsi="Calibri" w:cs="Calibri"/>
            <w:lang w:val="en-US"/>
          </w:rPr>
          <w:t xml:space="preserve">): </w:t>
        </w:r>
        <w:r w:rsidRPr="00CC095F">
          <w:rPr>
            <w:rFonts w:ascii="Calibri" w:hAnsi="Calibri" w:cs="Calibri"/>
          </w:rPr>
          <w:t>At least one of the additional predictors in the complete model significantly improves the fit of the model</w:t>
        </w:r>
      </w:ins>
    </w:p>
    <w:p w14:paraId="3EE1B035" w14:textId="77777777" w:rsidR="00E129E5" w:rsidRPr="00FD3DF0" w:rsidRDefault="00E129E5">
      <w:pPr>
        <w:spacing w:line="360" w:lineRule="auto"/>
        <w:rPr>
          <w:ins w:id="2039" w:author="Andrea Plunkett" w:date="2024-07-26T20:20:00Z" w16du:dateUtc="2024-07-27T03:20:00Z"/>
          <w:rFonts w:ascii="Calibri" w:hAnsi="Calibri" w:cs="Calibri"/>
          <w:lang w:val="en-US"/>
        </w:rPr>
        <w:pPrChange w:id="2040" w:author="Andrea Plunkett" w:date="2024-07-26T20:20:00Z" w16du:dateUtc="2024-07-27T03:20:00Z">
          <w:pPr/>
        </w:pPrChange>
      </w:pPr>
      <w:ins w:id="2041" w:author="Andrea Plunkett" w:date="2024-07-26T20:20:00Z" w16du:dateUtc="2024-07-27T03:20:00Z">
        <w:r w:rsidRPr="00FD3DF0">
          <w:rPr>
            <w:rFonts w:ascii="Calibri" w:hAnsi="Calibri" w:cs="Calibri"/>
            <w:lang w:val="en-US"/>
          </w:rPr>
          <w:t>The p-value for the F-statistic is given as 2.22716e-28, which is practically zero and less than the significance level of 0.05. Therefore, we reject the null hypothesis and conclude that the quadratic terms significantly improve the fit of the model at a 5% level of significance. This means that the complete model (Model #2) is a better fit for the data compared to the reduced model.</w:t>
        </w:r>
      </w:ins>
    </w:p>
    <w:p w14:paraId="2F33D86F" w14:textId="60DA83BE" w:rsidR="00F02164" w:rsidRPr="006C76C5" w:rsidDel="00E129E5" w:rsidRDefault="003966FD" w:rsidP="006C76C5">
      <w:pPr>
        <w:suppressAutoHyphens/>
        <w:spacing w:line="240" w:lineRule="auto"/>
        <w:contextualSpacing/>
        <w:rPr>
          <w:del w:id="2042" w:author="Andrea Plunkett" w:date="2024-07-26T20:20:00Z" w16du:dateUtc="2024-07-27T03:20:00Z"/>
          <w:rFonts w:asciiTheme="majorHAnsi" w:eastAsia="Calibri" w:hAnsiTheme="majorHAnsi" w:cstheme="majorHAnsi"/>
          <w:i/>
        </w:rPr>
      </w:pPr>
      <w:del w:id="2043" w:author="Andrea Plunkett" w:date="2024-07-26T20:20:00Z" w16du:dateUtc="2024-07-27T03:20:00Z">
        <w:r w:rsidRPr="006C76C5" w:rsidDel="00E129E5">
          <w:rPr>
            <w:rFonts w:asciiTheme="majorHAnsi" w:eastAsia="Calibri" w:hAnsiTheme="majorHAnsi" w:cstheme="majorHAnsi"/>
            <w:i/>
          </w:rPr>
          <w:delText xml:space="preserve">You will now compare this model with the second order model for price using </w:delText>
        </w:r>
        <w:r w:rsidR="0067395B" w:rsidDel="00E129E5">
          <w:rPr>
            <w:rFonts w:asciiTheme="majorHAnsi" w:eastAsia="Calibri" w:hAnsiTheme="majorHAnsi" w:cstheme="majorHAnsi"/>
            <w:i/>
          </w:rPr>
          <w:delText xml:space="preserve">average school rating in the area </w:delText>
        </w:r>
        <w:r w:rsidRPr="006C76C5" w:rsidDel="00E129E5">
          <w:rPr>
            <w:rFonts w:asciiTheme="majorHAnsi" w:eastAsia="Calibri" w:hAnsiTheme="majorHAnsi" w:cstheme="majorHAnsi"/>
            <w:i/>
          </w:rPr>
          <w:delText xml:space="preserve">and crime rate per 100,000 people as predictors to test whether the quadratic (squared) terms contribute in predicting </w:delText>
        </w:r>
        <w:r w:rsidR="007F51C7" w:rsidRPr="006C76C5" w:rsidDel="00E129E5">
          <w:rPr>
            <w:rFonts w:asciiTheme="majorHAnsi" w:eastAsia="Calibri" w:hAnsiTheme="majorHAnsi" w:cstheme="majorHAnsi"/>
            <w:i/>
          </w:rPr>
          <w:delText xml:space="preserve">the </w:delText>
        </w:r>
        <w:r w:rsidRPr="006C76C5" w:rsidDel="00E129E5">
          <w:rPr>
            <w:rFonts w:asciiTheme="majorHAnsi" w:eastAsia="Calibri" w:hAnsiTheme="majorHAnsi" w:cstheme="majorHAnsi"/>
            <w:i/>
          </w:rPr>
          <w:delText>price</w:delText>
        </w:r>
        <w:r w:rsidR="007F51C7" w:rsidRPr="006C76C5" w:rsidDel="00E129E5">
          <w:rPr>
            <w:rFonts w:asciiTheme="majorHAnsi" w:eastAsia="Calibri" w:hAnsiTheme="majorHAnsi" w:cstheme="majorHAnsi"/>
            <w:i/>
          </w:rPr>
          <w:delText>s</w:delText>
        </w:r>
        <w:r w:rsidRPr="006C76C5" w:rsidDel="00E129E5">
          <w:rPr>
            <w:rFonts w:asciiTheme="majorHAnsi" w:eastAsia="Calibri" w:hAnsiTheme="majorHAnsi" w:cstheme="majorHAnsi"/>
            <w:i/>
          </w:rPr>
          <w:delText xml:space="preserve"> of homes. The complete second order model is Model #2</w:delText>
        </w:r>
        <w:r w:rsidR="007F51C7" w:rsidRPr="006C76C5" w:rsidDel="00E129E5">
          <w:rPr>
            <w:rFonts w:asciiTheme="majorHAnsi" w:eastAsia="Calibri" w:hAnsiTheme="majorHAnsi" w:cstheme="majorHAnsi"/>
            <w:i/>
          </w:rPr>
          <w:delText>, which</w:delText>
        </w:r>
        <w:r w:rsidRPr="006C76C5" w:rsidDel="00E129E5">
          <w:rPr>
            <w:rFonts w:asciiTheme="majorHAnsi" w:eastAsia="Calibri" w:hAnsiTheme="majorHAnsi" w:cstheme="majorHAnsi"/>
            <w:i/>
          </w:rPr>
          <w:delText xml:space="preserve"> you created in this project.</w:delText>
        </w:r>
      </w:del>
    </w:p>
    <w:p w14:paraId="0847B88E" w14:textId="39FD07FC" w:rsidR="007F51C7" w:rsidRPr="006C76C5" w:rsidDel="00E129E5" w:rsidRDefault="007F51C7" w:rsidP="006C76C5">
      <w:pPr>
        <w:suppressAutoHyphens/>
        <w:spacing w:line="240" w:lineRule="auto"/>
        <w:contextualSpacing/>
        <w:rPr>
          <w:del w:id="2044" w:author="Andrea Plunkett" w:date="2024-07-26T20:20:00Z" w16du:dateUtc="2024-07-27T03:20:00Z"/>
          <w:rFonts w:asciiTheme="majorHAnsi" w:eastAsia="Calibri" w:hAnsiTheme="majorHAnsi" w:cstheme="majorHAnsi"/>
          <w:i/>
        </w:rPr>
      </w:pPr>
    </w:p>
    <w:p w14:paraId="7302DDD5" w14:textId="0D859C71" w:rsidR="00F02164" w:rsidRPr="006C76C5" w:rsidDel="00E129E5" w:rsidRDefault="003966FD" w:rsidP="006C76C5">
      <w:pPr>
        <w:numPr>
          <w:ilvl w:val="0"/>
          <w:numId w:val="9"/>
        </w:numPr>
        <w:suppressAutoHyphens/>
        <w:spacing w:line="240" w:lineRule="auto"/>
        <w:contextualSpacing/>
        <w:rPr>
          <w:del w:id="2045" w:author="Andrea Plunkett" w:date="2024-07-26T20:20:00Z" w16du:dateUtc="2024-07-27T03:20:00Z"/>
          <w:rFonts w:asciiTheme="majorHAnsi" w:eastAsia="Calibri" w:hAnsiTheme="majorHAnsi" w:cstheme="majorHAnsi"/>
          <w:i/>
        </w:rPr>
      </w:pPr>
      <w:bookmarkStart w:id="2046" w:name="_ihhdkkyuevai" w:colFirst="0" w:colLast="0"/>
      <w:bookmarkEnd w:id="2046"/>
      <w:del w:id="2047" w:author="Andrea Plunkett" w:date="2024-07-26T20:20:00Z" w16du:dateUtc="2024-07-27T03:20:00Z">
        <w:r w:rsidRPr="006C76C5" w:rsidDel="00E129E5">
          <w:rPr>
            <w:rFonts w:asciiTheme="majorHAnsi" w:eastAsia="Calibri" w:hAnsiTheme="majorHAnsi" w:cstheme="majorHAnsi"/>
            <w:i/>
          </w:rPr>
          <w:delText>In general, what is a reduced and a complete model when comparing two models?</w:delText>
        </w:r>
      </w:del>
    </w:p>
    <w:p w14:paraId="50052778" w14:textId="425C2DFF" w:rsidR="00F02164" w:rsidRPr="006C76C5" w:rsidDel="00E129E5" w:rsidRDefault="00000D2E" w:rsidP="006C76C5">
      <w:pPr>
        <w:numPr>
          <w:ilvl w:val="0"/>
          <w:numId w:val="9"/>
        </w:numPr>
        <w:suppressAutoHyphens/>
        <w:spacing w:line="240" w:lineRule="auto"/>
        <w:contextualSpacing/>
        <w:rPr>
          <w:del w:id="2048" w:author="Andrea Plunkett" w:date="2024-07-26T20:20:00Z" w16du:dateUtc="2024-07-27T03:20:00Z"/>
          <w:rFonts w:asciiTheme="majorHAnsi" w:eastAsia="Calibri" w:hAnsiTheme="majorHAnsi" w:cstheme="majorHAnsi"/>
          <w:i/>
        </w:rPr>
      </w:pPr>
      <w:bookmarkStart w:id="2049" w:name="_gjv2heed1sv6" w:colFirst="0" w:colLast="0"/>
      <w:bookmarkEnd w:id="2049"/>
      <w:del w:id="2050" w:author="Andrea Plunkett" w:date="2024-07-26T20:20:00Z" w16du:dateUtc="2024-07-27T03:20:00Z">
        <w:r w:rsidDel="00E129E5">
          <w:rPr>
            <w:rFonts w:ascii="Calibri" w:eastAsia="Calibri" w:hAnsi="Calibri" w:cs="Calibri"/>
            <w:i/>
          </w:rPr>
          <w:delText>Write general form</w:delText>
        </w:r>
        <w:r w:rsidRPr="009D4344" w:rsidDel="00E129E5">
          <w:rPr>
            <w:rFonts w:ascii="Calibri" w:eastAsia="Calibri" w:hAnsi="Calibri" w:cs="Calibri"/>
            <w:i/>
          </w:rPr>
          <w:delText xml:space="preserve"> </w:delText>
        </w:r>
        <w:r w:rsidDel="00E129E5">
          <w:rPr>
            <w:rFonts w:ascii="Calibri" w:eastAsia="Calibri" w:hAnsi="Calibri" w:cs="Calibri"/>
            <w:i/>
          </w:rPr>
          <w:delText xml:space="preserve">and prediction equation of the model that is the reduced model in this comparison in terms </w:delText>
        </w:r>
        <w:r w:rsidRPr="005E2C7F" w:rsidDel="00E129E5">
          <w:rPr>
            <w:rFonts w:ascii="Calibri" w:eastAsia="Calibri" w:hAnsi="Calibri" w:cs="Calibri"/>
            <w:i/>
          </w:rPr>
          <w:delText xml:space="preserve">of </w:delText>
        </w:r>
      </w:del>
      <m:oMath>
        <m:sSub>
          <m:sSubPr>
            <m:ctrlPr>
              <w:del w:id="2051" w:author="Andrea Plunkett" w:date="2024-07-26T20:20:00Z" w16du:dateUtc="2024-07-27T03:20:00Z">
                <w:rPr>
                  <w:rFonts w:ascii="Cambria Math" w:eastAsia="Calibri" w:hAnsi="Cambria Math" w:cs="Calibri"/>
                </w:rPr>
              </w:del>
            </m:ctrlPr>
          </m:sSubPr>
          <m:e>
            <m:r>
              <w:del w:id="2052" w:author="Andrea Plunkett" w:date="2024-07-26T20:20:00Z" w16du:dateUtc="2024-07-27T03:20:00Z">
                <w:rPr>
                  <w:rFonts w:ascii="Cambria Math" w:hAnsi="Cambria Math"/>
                </w:rPr>
                <m:t>β</m:t>
              </w:del>
            </m:r>
          </m:e>
          <m:sub/>
        </m:sSub>
      </m:oMath>
      <w:del w:id="2053" w:author="Andrea Plunkett" w:date="2024-07-26T20:20:00Z" w16du:dateUtc="2024-07-27T03:20:00Z">
        <w:r w:rsidRPr="005E2C7F" w:rsidDel="00E129E5">
          <w:rPr>
            <w:rFonts w:ascii="Calibri" w:eastAsia="Calibri" w:hAnsi="Calibri" w:cs="Calibri"/>
            <w:i/>
          </w:rPr>
          <w:delText xml:space="preserve"> and </w:delText>
        </w:r>
      </w:del>
      <m:oMath>
        <m:sSub>
          <m:sSubPr>
            <m:ctrlPr>
              <w:del w:id="2054" w:author="Andrea Plunkett" w:date="2024-07-26T20:20:00Z" w16du:dateUtc="2024-07-27T03:20:00Z">
                <w:rPr>
                  <w:rFonts w:ascii="Cambria Math" w:eastAsia="Calibri" w:hAnsi="Cambria Math" w:cs="Calibri"/>
                  <w:i/>
                </w:rPr>
              </w:del>
            </m:ctrlPr>
          </m:sSubPr>
          <m:e>
            <m:acc>
              <m:accPr>
                <m:ctrlPr>
                  <w:del w:id="2055" w:author="Andrea Plunkett" w:date="2024-07-26T20:20:00Z" w16du:dateUtc="2024-07-27T03:20:00Z">
                    <w:rPr>
                      <w:rFonts w:ascii="Cambria Math" w:hAnsi="Cambria Math"/>
                      <w:i/>
                    </w:rPr>
                  </w:del>
                </m:ctrlPr>
              </m:accPr>
              <m:e>
                <m:r>
                  <w:del w:id="2056" w:author="Andrea Plunkett" w:date="2024-07-26T20:20:00Z" w16du:dateUtc="2024-07-27T03:20:00Z">
                    <w:rPr>
                      <w:rFonts w:ascii="Cambria Math" w:hAnsi="Cambria Math"/>
                    </w:rPr>
                    <m:t>β</m:t>
                  </w:del>
                </m:r>
              </m:e>
            </m:acc>
          </m:e>
          <m:sub/>
        </m:sSub>
      </m:oMath>
      <w:del w:id="2057" w:author="Andrea Plunkett" w:date="2024-07-26T20:20:00Z" w16du:dateUtc="2024-07-27T03:20:00Z">
        <w:r w:rsidRPr="005E2C7F" w:rsidDel="00E129E5">
          <w:rPr>
            <w:rFonts w:ascii="Calibri" w:eastAsia="Calibri" w:hAnsi="Calibri" w:cs="Calibri"/>
            <w:i/>
          </w:rPr>
          <w:delText>?</w:delText>
        </w:r>
        <w:r w:rsidR="007F51C7" w:rsidRPr="006C76C5" w:rsidDel="00E129E5">
          <w:rPr>
            <w:rFonts w:asciiTheme="majorHAnsi" w:eastAsia="Calibri" w:hAnsiTheme="majorHAnsi" w:cstheme="majorHAnsi"/>
            <w:i/>
          </w:rPr>
          <w:delText>.</w:delText>
        </w:r>
      </w:del>
    </w:p>
    <w:p w14:paraId="70C8006E" w14:textId="2EF1F4E6" w:rsidR="00F02164" w:rsidRPr="006C76C5" w:rsidDel="00E129E5" w:rsidRDefault="00000D2E" w:rsidP="006C76C5">
      <w:pPr>
        <w:numPr>
          <w:ilvl w:val="0"/>
          <w:numId w:val="9"/>
        </w:numPr>
        <w:suppressAutoHyphens/>
        <w:spacing w:line="240" w:lineRule="auto"/>
        <w:contextualSpacing/>
        <w:rPr>
          <w:del w:id="2058" w:author="Andrea Plunkett" w:date="2024-07-26T20:20:00Z" w16du:dateUtc="2024-07-27T03:20:00Z"/>
          <w:rFonts w:asciiTheme="majorHAnsi" w:eastAsia="Calibri" w:hAnsiTheme="majorHAnsi" w:cstheme="majorHAnsi"/>
          <w:i/>
        </w:rPr>
      </w:pPr>
      <w:del w:id="2059" w:author="Andrea Plunkett" w:date="2024-07-26T20:20:00Z" w16du:dateUtc="2024-07-27T03:20:00Z">
        <w:r w:rsidDel="00E129E5">
          <w:rPr>
            <w:rFonts w:ascii="Calibri" w:eastAsia="Calibri" w:hAnsi="Calibri" w:cs="Calibri"/>
            <w:i/>
          </w:rPr>
          <w:delText xml:space="preserve">Write general form </w:delText>
        </w:r>
        <w:bookmarkStart w:id="2060" w:name="_Hlk101718781"/>
        <w:r w:rsidDel="00E129E5">
          <w:rPr>
            <w:rFonts w:ascii="Calibri" w:eastAsia="Calibri" w:hAnsi="Calibri" w:cs="Calibri"/>
            <w:i/>
          </w:rPr>
          <w:delText xml:space="preserve">and prediction equation </w:delText>
        </w:r>
        <w:bookmarkEnd w:id="2060"/>
        <w:r w:rsidDel="00E129E5">
          <w:rPr>
            <w:rFonts w:ascii="Calibri" w:eastAsia="Calibri" w:hAnsi="Calibri" w:cs="Calibri"/>
            <w:i/>
          </w:rPr>
          <w:delText xml:space="preserve">of the model that is the complete model in this comparison in terms </w:delText>
        </w:r>
        <w:r w:rsidRPr="005E2C7F" w:rsidDel="00E129E5">
          <w:rPr>
            <w:rFonts w:ascii="Calibri" w:eastAsia="Calibri" w:hAnsi="Calibri" w:cs="Calibri"/>
            <w:i/>
          </w:rPr>
          <w:delText xml:space="preserve">of </w:delText>
        </w:r>
      </w:del>
      <m:oMath>
        <m:sSub>
          <m:sSubPr>
            <m:ctrlPr>
              <w:del w:id="2061" w:author="Andrea Plunkett" w:date="2024-07-26T20:20:00Z" w16du:dateUtc="2024-07-27T03:20:00Z">
                <w:rPr>
                  <w:rFonts w:ascii="Cambria Math" w:eastAsia="Calibri" w:hAnsi="Cambria Math" w:cs="Calibri"/>
                </w:rPr>
              </w:del>
            </m:ctrlPr>
          </m:sSubPr>
          <m:e>
            <m:r>
              <w:del w:id="2062" w:author="Andrea Plunkett" w:date="2024-07-26T20:20:00Z" w16du:dateUtc="2024-07-27T03:20:00Z">
                <w:rPr>
                  <w:rFonts w:ascii="Cambria Math" w:hAnsi="Cambria Math"/>
                </w:rPr>
                <m:t>β</m:t>
              </w:del>
            </m:r>
          </m:e>
          <m:sub/>
        </m:sSub>
      </m:oMath>
      <w:del w:id="2063" w:author="Andrea Plunkett" w:date="2024-07-26T20:20:00Z" w16du:dateUtc="2024-07-27T03:20:00Z">
        <w:r w:rsidRPr="005E2C7F" w:rsidDel="00E129E5">
          <w:rPr>
            <w:rFonts w:ascii="Calibri" w:eastAsia="Calibri" w:hAnsi="Calibri" w:cs="Calibri"/>
            <w:i/>
          </w:rPr>
          <w:delText xml:space="preserve"> and </w:delText>
        </w:r>
      </w:del>
      <m:oMath>
        <m:sSub>
          <m:sSubPr>
            <m:ctrlPr>
              <w:del w:id="2064" w:author="Andrea Plunkett" w:date="2024-07-26T20:20:00Z" w16du:dateUtc="2024-07-27T03:20:00Z">
                <w:rPr>
                  <w:rFonts w:ascii="Cambria Math" w:eastAsia="Calibri" w:hAnsi="Cambria Math" w:cs="Calibri"/>
                  <w:i/>
                </w:rPr>
              </w:del>
            </m:ctrlPr>
          </m:sSubPr>
          <m:e>
            <m:acc>
              <m:accPr>
                <m:ctrlPr>
                  <w:del w:id="2065" w:author="Andrea Plunkett" w:date="2024-07-26T20:20:00Z" w16du:dateUtc="2024-07-27T03:20:00Z">
                    <w:rPr>
                      <w:rFonts w:ascii="Cambria Math" w:hAnsi="Cambria Math"/>
                      <w:i/>
                    </w:rPr>
                  </w:del>
                </m:ctrlPr>
              </m:accPr>
              <m:e>
                <m:r>
                  <w:del w:id="2066" w:author="Andrea Plunkett" w:date="2024-07-26T20:20:00Z" w16du:dateUtc="2024-07-27T03:20:00Z">
                    <w:rPr>
                      <w:rFonts w:ascii="Cambria Math" w:hAnsi="Cambria Math"/>
                    </w:rPr>
                    <m:t>β</m:t>
                  </w:del>
                </m:r>
              </m:e>
            </m:acc>
          </m:e>
          <m:sub/>
        </m:sSub>
      </m:oMath>
      <w:del w:id="2067" w:author="Andrea Plunkett" w:date="2024-07-26T20:20:00Z" w16du:dateUtc="2024-07-27T03:20:00Z">
        <w:r w:rsidRPr="005E2C7F" w:rsidDel="00E129E5">
          <w:rPr>
            <w:rFonts w:ascii="Calibri" w:eastAsia="Calibri" w:hAnsi="Calibri" w:cs="Calibri"/>
            <w:i/>
          </w:rPr>
          <w:delText>?</w:delText>
        </w:r>
      </w:del>
    </w:p>
    <w:p w14:paraId="43C573FF" w14:textId="566748F5" w:rsidR="00F02164" w:rsidRPr="006C76C5" w:rsidDel="00E129E5" w:rsidRDefault="003966FD" w:rsidP="006C76C5">
      <w:pPr>
        <w:numPr>
          <w:ilvl w:val="0"/>
          <w:numId w:val="9"/>
        </w:numPr>
        <w:suppressAutoHyphens/>
        <w:spacing w:line="240" w:lineRule="auto"/>
        <w:contextualSpacing/>
        <w:rPr>
          <w:del w:id="2068" w:author="Andrea Plunkett" w:date="2024-07-26T20:20:00Z" w16du:dateUtc="2024-07-27T03:20:00Z"/>
          <w:rFonts w:asciiTheme="majorHAnsi" w:eastAsia="Calibri" w:hAnsiTheme="majorHAnsi" w:cstheme="majorHAnsi"/>
          <w:i/>
        </w:rPr>
      </w:pPr>
      <w:bookmarkStart w:id="2069" w:name="_a5ba29sjh615" w:colFirst="0" w:colLast="0"/>
      <w:bookmarkEnd w:id="2069"/>
      <w:del w:id="2070" w:author="Andrea Plunkett" w:date="2024-07-26T20:20:00Z" w16du:dateUtc="2024-07-27T03:20:00Z">
        <w:r w:rsidRPr="006C76C5" w:rsidDel="00E129E5">
          <w:rPr>
            <w:rFonts w:asciiTheme="majorHAnsi" w:eastAsia="Calibri" w:hAnsiTheme="majorHAnsi" w:cstheme="majorHAnsi"/>
            <w:i/>
          </w:rPr>
          <w:delText xml:space="preserve">Run the nested model F-test at </w:delText>
        </w:r>
        <w:r w:rsidR="007F51C7" w:rsidRPr="006C76C5" w:rsidDel="00E129E5">
          <w:rPr>
            <w:rFonts w:asciiTheme="majorHAnsi" w:eastAsia="Calibri" w:hAnsiTheme="majorHAnsi" w:cstheme="majorHAnsi"/>
            <w:i/>
          </w:rPr>
          <w:delText xml:space="preserve">a </w:delText>
        </w:r>
        <w:r w:rsidRPr="006C76C5" w:rsidDel="00E129E5">
          <w:rPr>
            <w:rFonts w:asciiTheme="majorHAnsi" w:eastAsia="Calibri" w:hAnsiTheme="majorHAnsi" w:cstheme="majorHAnsi"/>
            <w:i/>
          </w:rPr>
          <w:delText xml:space="preserve">5% level of significance to evaluate if the </w:delText>
        </w:r>
        <w:r w:rsidR="00B31298" w:rsidDel="00E129E5">
          <w:rPr>
            <w:rFonts w:asciiTheme="majorHAnsi" w:eastAsia="Calibri" w:hAnsiTheme="majorHAnsi" w:cstheme="majorHAnsi"/>
            <w:i/>
          </w:rPr>
          <w:delText>quadratic (squared)</w:delText>
        </w:r>
        <w:r w:rsidRPr="006C76C5" w:rsidDel="00E129E5">
          <w:rPr>
            <w:rFonts w:asciiTheme="majorHAnsi" w:eastAsia="Calibri" w:hAnsiTheme="majorHAnsi" w:cstheme="majorHAnsi"/>
            <w:i/>
          </w:rPr>
          <w:delText xml:space="preserve"> terms are needed. Identify the null hypothesis,</w:delText>
        </w:r>
        <w:r w:rsidR="007F51C7" w:rsidRPr="006C76C5" w:rsidDel="00E129E5">
          <w:rPr>
            <w:rFonts w:asciiTheme="majorHAnsi" w:eastAsia="Calibri" w:hAnsiTheme="majorHAnsi" w:cstheme="majorHAnsi"/>
            <w:i/>
          </w:rPr>
          <w:delText xml:space="preserve"> the</w:delText>
        </w:r>
        <w:r w:rsidRPr="006C76C5" w:rsidDel="00E129E5">
          <w:rPr>
            <w:rFonts w:asciiTheme="majorHAnsi" w:eastAsia="Calibri" w:hAnsiTheme="majorHAnsi" w:cstheme="majorHAnsi"/>
            <w:i/>
          </w:rPr>
          <w:delText xml:space="preserve"> alternative hypothesis, </w:delText>
        </w:r>
        <w:r w:rsidR="007F51C7" w:rsidRPr="006C76C5" w:rsidDel="00E129E5">
          <w:rPr>
            <w:rFonts w:asciiTheme="majorHAnsi" w:eastAsia="Calibri" w:hAnsiTheme="majorHAnsi" w:cstheme="majorHAnsi"/>
            <w:i/>
          </w:rPr>
          <w:delText xml:space="preserve">the </w:delText>
        </w:r>
        <w:r w:rsidRPr="006C76C5" w:rsidDel="00E129E5">
          <w:rPr>
            <w:rFonts w:asciiTheme="majorHAnsi" w:eastAsia="Calibri" w:hAnsiTheme="majorHAnsi" w:cstheme="majorHAnsi"/>
            <w:i/>
          </w:rPr>
          <w:delText>P-value</w:delText>
        </w:r>
        <w:r w:rsidR="007F51C7" w:rsidRPr="006C76C5" w:rsidDel="00E129E5">
          <w:rPr>
            <w:rFonts w:asciiTheme="majorHAnsi" w:eastAsia="Calibri" w:hAnsiTheme="majorHAnsi" w:cstheme="majorHAnsi"/>
            <w:i/>
          </w:rPr>
          <w:delText>,</w:delText>
        </w:r>
        <w:r w:rsidRPr="006C76C5" w:rsidDel="00E129E5">
          <w:rPr>
            <w:rFonts w:asciiTheme="majorHAnsi" w:eastAsia="Calibri" w:hAnsiTheme="majorHAnsi" w:cstheme="majorHAnsi"/>
            <w:i/>
          </w:rPr>
          <w:delText xml:space="preserve"> and </w:delText>
        </w:r>
        <w:r w:rsidR="007F51C7" w:rsidRPr="006C76C5" w:rsidDel="00E129E5">
          <w:rPr>
            <w:rFonts w:asciiTheme="majorHAnsi" w:eastAsia="Calibri" w:hAnsiTheme="majorHAnsi" w:cstheme="majorHAnsi"/>
            <w:i/>
          </w:rPr>
          <w:delText xml:space="preserve">the </w:delText>
        </w:r>
        <w:r w:rsidRPr="006C76C5" w:rsidDel="00E129E5">
          <w:rPr>
            <w:rFonts w:asciiTheme="majorHAnsi" w:eastAsia="Calibri" w:hAnsiTheme="majorHAnsi" w:cstheme="majorHAnsi"/>
            <w:i/>
          </w:rPr>
          <w:delText>conclusion of the test.</w:delText>
        </w:r>
      </w:del>
    </w:p>
    <w:p w14:paraId="08FFD72E" w14:textId="77777777" w:rsidR="00F02164" w:rsidRPr="006C76C5" w:rsidDel="00E129E5" w:rsidRDefault="00F02164" w:rsidP="006C76C5">
      <w:pPr>
        <w:suppressAutoHyphens/>
        <w:spacing w:line="240" w:lineRule="auto"/>
        <w:contextualSpacing/>
        <w:rPr>
          <w:del w:id="2071" w:author="Andrea Plunkett" w:date="2024-07-26T20:20:00Z" w16du:dateUtc="2024-07-27T03:20:00Z"/>
          <w:rFonts w:asciiTheme="majorHAnsi" w:eastAsia="Calibri" w:hAnsiTheme="majorHAnsi" w:cstheme="majorHAnsi"/>
          <w:i/>
        </w:rPr>
      </w:pPr>
    </w:p>
    <w:p w14:paraId="59EEB582" w14:textId="025A10CA" w:rsidR="00F02164" w:rsidRPr="006C76C5" w:rsidDel="004B6069" w:rsidRDefault="003966FD" w:rsidP="006C76C5">
      <w:pPr>
        <w:suppressAutoHyphens/>
        <w:spacing w:line="240" w:lineRule="auto"/>
        <w:contextualSpacing/>
        <w:rPr>
          <w:del w:id="2072" w:author="Andrea Plunkett" w:date="2024-07-26T19:54:00Z" w16du:dateUtc="2024-07-27T02:54:00Z"/>
          <w:rFonts w:asciiTheme="majorHAnsi" w:eastAsia="Calibri" w:hAnsiTheme="majorHAnsi" w:cstheme="majorHAnsi"/>
          <w:b/>
        </w:rPr>
      </w:pPr>
      <w:del w:id="2073" w:author="Andrea Plunkett" w:date="2024-07-26T19:54:00Z" w16du:dateUtc="2024-07-27T02:54:00Z">
        <w:r w:rsidRPr="006C76C5" w:rsidDel="004B6069">
          <w:rPr>
            <w:rFonts w:asciiTheme="majorHAnsi" w:eastAsia="Calibri" w:hAnsiTheme="majorHAnsi" w:cstheme="majorHAnsi"/>
            <w:i/>
            <w:noProof/>
            <w:highlight w:val="yellow"/>
            <w:lang w:val="en-US"/>
          </w:rPr>
          <w:drawing>
            <wp:inline distT="114300" distB="114300" distL="114300" distR="114300" wp14:anchorId="25166625" wp14:editId="67595A8D">
              <wp:extent cx="215566" cy="190500"/>
              <wp:effectExtent l="0" t="0" r="0" b="0"/>
              <wp:docPr id="12"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6C76C5" w:rsidDel="004B6069">
          <w:rPr>
            <w:rFonts w:asciiTheme="majorHAnsi" w:eastAsia="Calibri" w:hAnsiTheme="majorHAnsi" w:cstheme="majorHAnsi"/>
            <w:i/>
            <w:highlight w:val="yellow"/>
          </w:rPr>
          <w:delText xml:space="preserve"> Answer the questions in a paragraph response. Remove all questions and this note before submitting! Do not include R code in your report. </w:delText>
        </w:r>
      </w:del>
    </w:p>
    <w:p w14:paraId="27E0802C"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6AA1F1D2" w14:textId="726D2C88" w:rsidR="00F02164" w:rsidRDefault="003966FD" w:rsidP="006C76C5">
      <w:pPr>
        <w:pStyle w:val="Heading2"/>
        <w:suppressAutoHyphens/>
        <w:contextualSpacing/>
        <w:rPr>
          <w:ins w:id="2074" w:author="Andrea Plunkett" w:date="2024-07-26T20:48:00Z" w16du:dateUtc="2024-07-27T03:48:00Z"/>
        </w:rPr>
      </w:pPr>
      <w:bookmarkStart w:id="2075" w:name="_3dy6vkm" w:colFirst="0" w:colLast="0"/>
      <w:bookmarkEnd w:id="2075"/>
      <w:r w:rsidRPr="006C76C5">
        <w:t>6. Conclusion</w:t>
      </w:r>
      <w:ins w:id="2076" w:author="Andrea Plunkett" w:date="2024-07-26T20:48:00Z" w16du:dateUtc="2024-07-27T03:48:00Z">
        <w:r w:rsidR="00700BBB">
          <w:t xml:space="preserve"> </w:t>
        </w:r>
      </w:ins>
    </w:p>
    <w:p w14:paraId="3E6B631A" w14:textId="77777777" w:rsidR="00700BBB" w:rsidRPr="00700BBB" w:rsidRDefault="00700BBB">
      <w:pPr>
        <w:pPrChange w:id="2077" w:author="Andrea Plunkett" w:date="2024-07-26T20:48:00Z" w16du:dateUtc="2024-07-27T03:48:00Z">
          <w:pPr>
            <w:pStyle w:val="Heading2"/>
            <w:suppressAutoHyphens/>
            <w:contextualSpacing/>
          </w:pPr>
        </w:pPrChange>
      </w:pPr>
    </w:p>
    <w:p w14:paraId="78A08BE5" w14:textId="0CC8A4B5" w:rsidR="008D66CC" w:rsidRPr="00FF28DD" w:rsidRDefault="00700BBB">
      <w:pPr>
        <w:spacing w:line="360" w:lineRule="auto"/>
        <w:rPr>
          <w:ins w:id="2078" w:author="Andrea Plunkett" w:date="2024-07-26T20:54:00Z" w16du:dateUtc="2024-07-27T03:54:00Z"/>
          <w:rFonts w:ascii="Calibri" w:hAnsi="Calibri" w:cs="Calibri"/>
        </w:rPr>
        <w:pPrChange w:id="2079" w:author="Andrea Plunkett" w:date="2024-07-26T20:55:00Z" w16du:dateUtc="2024-07-27T03:55:00Z">
          <w:pPr/>
        </w:pPrChange>
      </w:pPr>
      <w:ins w:id="2080" w:author="Andrea Plunkett" w:date="2024-07-26T20:48:00Z" w16du:dateUtc="2024-07-27T03:48:00Z">
        <w:r>
          <w:rPr>
            <w:rFonts w:ascii="Calibri" w:hAnsi="Calibri" w:cs="Calibri"/>
          </w:rPr>
          <w:t xml:space="preserve">    </w:t>
        </w:r>
      </w:ins>
      <w:ins w:id="2081" w:author="Andrea Plunkett" w:date="2024-07-26T20:54:00Z" w16du:dateUtc="2024-07-27T03:54:00Z">
        <w:r w:rsidR="008D66CC" w:rsidRPr="00FF28DD">
          <w:rPr>
            <w:rFonts w:ascii="Calibri" w:hAnsi="Calibri" w:cs="Calibri"/>
          </w:rPr>
          <w:t xml:space="preserve">To predict house prices, the complete second order regression model is recommended. This model incorporates average school rating in the area and crime rate per 100,000 people as predictors, along with the interaction between school rating and crime, school rating squared, and crime squared. The statistical analyses </w:t>
        </w:r>
      </w:ins>
      <w:ins w:id="2082" w:author="Andrea Plunkett" w:date="2024-07-26T20:55:00Z" w16du:dateUtc="2024-07-27T03:55:00Z">
        <w:r w:rsidR="00B40B90" w:rsidRPr="00FF28DD">
          <w:rPr>
            <w:rFonts w:ascii="Calibri" w:hAnsi="Calibri" w:cs="Calibri"/>
          </w:rPr>
          <w:t>show</w:t>
        </w:r>
        <w:r w:rsidR="00B40B90">
          <w:rPr>
            <w:rFonts w:ascii="Calibri" w:hAnsi="Calibri" w:cs="Calibri"/>
          </w:rPr>
          <w:t>n</w:t>
        </w:r>
      </w:ins>
      <w:ins w:id="2083" w:author="Andrea Plunkett" w:date="2024-07-26T20:54:00Z" w16du:dateUtc="2024-07-27T03:54:00Z">
        <w:r w:rsidR="008D66CC" w:rsidRPr="00FF28DD">
          <w:rPr>
            <w:rFonts w:ascii="Calibri" w:hAnsi="Calibri" w:cs="Calibri"/>
          </w:rPr>
          <w:t xml:space="preserve"> include</w:t>
        </w:r>
      </w:ins>
      <w:ins w:id="2084" w:author="Andrea Plunkett" w:date="2024-07-26T21:00:00Z" w16du:dateUtc="2024-07-27T04:00:00Z">
        <w:r w:rsidR="00B40B90">
          <w:rPr>
            <w:rFonts w:ascii="Calibri" w:hAnsi="Calibri" w:cs="Calibri"/>
          </w:rPr>
          <w:t xml:space="preserve">s </w:t>
        </w:r>
      </w:ins>
      <w:ins w:id="2085" w:author="Andrea Plunkett" w:date="2024-07-26T20:54:00Z" w16du:dateUtc="2024-07-27T03:54:00Z">
        <w:r w:rsidR="008D66CC" w:rsidRPr="00FF28DD">
          <w:rPr>
            <w:rFonts w:ascii="Calibri" w:hAnsi="Calibri" w:cs="Calibri"/>
          </w:rPr>
          <w:t xml:space="preserve">a first order regression model, a complete second order regression model, a reduced model test, and a nested F-Test (ANOVA) to </w:t>
        </w:r>
      </w:ins>
      <w:ins w:id="2086" w:author="Andrea Plunkett" w:date="2024-07-26T21:00:00Z" w16du:dateUtc="2024-07-27T04:00:00Z">
        <w:r w:rsidR="00B40B90">
          <w:rPr>
            <w:rFonts w:ascii="Calibri" w:hAnsi="Calibri" w:cs="Calibri"/>
          </w:rPr>
          <w:t>evaluate</w:t>
        </w:r>
      </w:ins>
      <w:ins w:id="2087" w:author="Andrea Plunkett" w:date="2024-07-26T20:54:00Z" w16du:dateUtc="2024-07-27T03:54:00Z">
        <w:r w:rsidR="008D66CC" w:rsidRPr="00FF28DD">
          <w:rPr>
            <w:rFonts w:ascii="Calibri" w:hAnsi="Calibri" w:cs="Calibri"/>
          </w:rPr>
          <w:t xml:space="preserve"> whether the reduced model is sufficient or if the complete second order model should be used. The complete second order model was selected due to its highest R-squared value, indicating that it explains the greatest percentage of variance. This model </w:t>
        </w:r>
      </w:ins>
      <w:ins w:id="2088" w:author="Andrea Plunkett" w:date="2024-07-26T20:56:00Z" w16du:dateUtc="2024-07-27T03:56:00Z">
        <w:r w:rsidR="00B40B90" w:rsidRPr="00FF28DD">
          <w:rPr>
            <w:rFonts w:ascii="Calibri" w:hAnsi="Calibri" w:cs="Calibri"/>
          </w:rPr>
          <w:t>validates</w:t>
        </w:r>
      </w:ins>
      <w:ins w:id="2089" w:author="Andrea Plunkett" w:date="2024-07-26T20:54:00Z" w16du:dateUtc="2024-07-27T03:54:00Z">
        <w:r w:rsidR="008D66CC" w:rsidRPr="00FF28DD">
          <w:rPr>
            <w:rFonts w:ascii="Calibri" w:hAnsi="Calibri" w:cs="Calibri"/>
          </w:rPr>
          <w:t xml:space="preserve"> a strong correlation </w:t>
        </w:r>
      </w:ins>
      <w:ins w:id="2090" w:author="Andrea Plunkett" w:date="2024-07-26T21:00:00Z" w16du:dateUtc="2024-07-27T04:00:00Z">
        <w:r w:rsidR="00B40B90" w:rsidRPr="00FF28DD">
          <w:rPr>
            <w:rFonts w:ascii="Calibri" w:hAnsi="Calibri" w:cs="Calibri"/>
          </w:rPr>
          <w:t>concerning</w:t>
        </w:r>
      </w:ins>
      <w:ins w:id="2091" w:author="Andrea Plunkett" w:date="2024-07-26T20:54:00Z" w16du:dateUtc="2024-07-27T03:54:00Z">
        <w:r w:rsidR="008D66CC" w:rsidRPr="00FF28DD">
          <w:rPr>
            <w:rFonts w:ascii="Calibri" w:hAnsi="Calibri" w:cs="Calibri"/>
          </w:rPr>
          <w:t xml:space="preserve"> these predictors and the response variable of home price.</w:t>
        </w:r>
      </w:ins>
    </w:p>
    <w:p w14:paraId="4223D244" w14:textId="61FB3634" w:rsidR="008D66CC" w:rsidRPr="00FF28DD" w:rsidRDefault="008D66CC">
      <w:pPr>
        <w:spacing w:line="360" w:lineRule="auto"/>
        <w:rPr>
          <w:ins w:id="2092" w:author="Andrea Plunkett" w:date="2024-07-26T20:54:00Z" w16du:dateUtc="2024-07-27T03:54:00Z"/>
          <w:rFonts w:ascii="Calibri" w:hAnsi="Calibri" w:cs="Calibri"/>
        </w:rPr>
        <w:pPrChange w:id="2093" w:author="Andrea Plunkett" w:date="2024-07-26T20:55:00Z" w16du:dateUtc="2024-07-27T03:55:00Z">
          <w:pPr/>
        </w:pPrChange>
      </w:pPr>
      <w:ins w:id="2094" w:author="Andrea Plunkett" w:date="2024-07-26T20:55:00Z" w16du:dateUtc="2024-07-27T03:55:00Z">
        <w:r>
          <w:rPr>
            <w:rFonts w:ascii="Calibri" w:hAnsi="Calibri" w:cs="Calibri"/>
          </w:rPr>
          <w:t xml:space="preserve">    </w:t>
        </w:r>
      </w:ins>
      <w:ins w:id="2095" w:author="Andrea Plunkett" w:date="2024-07-26T20:54:00Z" w16du:dateUtc="2024-07-27T03:54:00Z">
        <w:r w:rsidRPr="00FF28DD">
          <w:rPr>
            <w:rFonts w:ascii="Calibri" w:hAnsi="Calibri" w:cs="Calibri"/>
          </w:rPr>
          <w:t>The practical significance of these analyses lies in their ability to provide insights into the factors influencing house prices, aiding in informed decision-making for real estate investment and policy planning. For instance, they can assist potential homebuyers or real estate investors in understanding the potential cost of a house based on the school rating and crime rate in the area. Additionally, they can guide lawmakers on the impact of improving school ratings or reducing crime rates on housing prices within a community.</w:t>
        </w:r>
      </w:ins>
    </w:p>
    <w:p w14:paraId="61C6FD53" w14:textId="73466121" w:rsidR="00F02164" w:rsidRPr="006C76C5" w:rsidDel="00700BBB" w:rsidRDefault="003966FD" w:rsidP="008D66CC">
      <w:pPr>
        <w:spacing w:line="480" w:lineRule="auto"/>
        <w:rPr>
          <w:del w:id="2096" w:author="Andrea Plunkett" w:date="2024-07-26T20:48:00Z" w16du:dateUtc="2024-07-27T03:48:00Z"/>
          <w:rFonts w:asciiTheme="majorHAnsi" w:eastAsia="Calibri" w:hAnsiTheme="majorHAnsi" w:cstheme="majorHAnsi"/>
          <w:i/>
        </w:rPr>
      </w:pPr>
      <w:del w:id="2097" w:author="Andrea Plunkett" w:date="2024-07-26T20:48:00Z" w16du:dateUtc="2024-07-27T03:48:00Z">
        <w:r w:rsidRPr="006C76C5" w:rsidDel="00700BBB">
          <w:rPr>
            <w:rFonts w:asciiTheme="majorHAnsi" w:eastAsia="Calibri" w:hAnsiTheme="majorHAnsi" w:cstheme="majorHAnsi"/>
            <w:i/>
          </w:rPr>
          <w:delText>Describe the results of the statistical analyses clearly, using proper descriptions of statistical terms and concepts. Fully describe what these results mean for your scenario.</w:delText>
        </w:r>
      </w:del>
    </w:p>
    <w:p w14:paraId="29F1328B" w14:textId="0A6A74EC" w:rsidR="00F02164" w:rsidRPr="006C76C5" w:rsidDel="00700BBB" w:rsidRDefault="00F02164" w:rsidP="008D66CC">
      <w:pPr>
        <w:spacing w:line="480" w:lineRule="auto"/>
        <w:rPr>
          <w:del w:id="2098" w:author="Andrea Plunkett" w:date="2024-07-26T20:48:00Z" w16du:dateUtc="2024-07-27T03:48:00Z"/>
          <w:rFonts w:asciiTheme="majorHAnsi" w:eastAsia="Calibri" w:hAnsiTheme="majorHAnsi" w:cstheme="majorHAnsi"/>
          <w:i/>
        </w:rPr>
      </w:pPr>
    </w:p>
    <w:p w14:paraId="252CCCB9" w14:textId="7024A075" w:rsidR="00F02164" w:rsidRPr="006C76C5" w:rsidDel="00700BBB" w:rsidRDefault="003966FD" w:rsidP="008D66CC">
      <w:pPr>
        <w:spacing w:line="480" w:lineRule="auto"/>
        <w:rPr>
          <w:del w:id="2099" w:author="Andrea Plunkett" w:date="2024-07-26T20:48:00Z" w16du:dateUtc="2024-07-27T03:48:00Z"/>
          <w:rFonts w:asciiTheme="majorHAnsi" w:eastAsia="Calibri" w:hAnsiTheme="majorHAnsi" w:cstheme="majorHAnsi"/>
          <w:i/>
        </w:rPr>
      </w:pPr>
      <w:del w:id="2100" w:author="Andrea Plunkett" w:date="2024-07-26T20:48:00Z" w16du:dateUtc="2024-07-27T03:48:00Z">
        <w:r w:rsidRPr="006C76C5" w:rsidDel="00700BBB">
          <w:rPr>
            <w:rFonts w:asciiTheme="majorHAnsi" w:eastAsia="Calibri" w:hAnsiTheme="majorHAnsi" w:cstheme="majorHAnsi"/>
            <w:i/>
          </w:rPr>
          <w:delText>Which model would you choose to predict house prices? Briefly summarize your findings in plain language.</w:delText>
        </w:r>
      </w:del>
    </w:p>
    <w:p w14:paraId="42B6A0F6" w14:textId="734E4523" w:rsidR="00F02164" w:rsidRPr="006C76C5" w:rsidDel="00700BBB" w:rsidRDefault="003966FD" w:rsidP="008D66CC">
      <w:pPr>
        <w:spacing w:line="480" w:lineRule="auto"/>
        <w:rPr>
          <w:del w:id="2101" w:author="Andrea Plunkett" w:date="2024-07-26T20:48:00Z" w16du:dateUtc="2024-07-27T03:48:00Z"/>
          <w:rFonts w:asciiTheme="majorHAnsi" w:eastAsia="Calibri" w:hAnsiTheme="majorHAnsi" w:cstheme="majorHAnsi"/>
          <w:i/>
        </w:rPr>
      </w:pPr>
      <w:del w:id="2102" w:author="Andrea Plunkett" w:date="2024-07-26T20:48:00Z" w16du:dateUtc="2024-07-27T03:48:00Z">
        <w:r w:rsidRPr="006C76C5" w:rsidDel="00700BBB">
          <w:rPr>
            <w:rFonts w:asciiTheme="majorHAnsi" w:eastAsia="Calibri" w:hAnsiTheme="majorHAnsi" w:cstheme="majorHAnsi"/>
            <w:i/>
          </w:rPr>
          <w:delText>What is the practical importance of the analyses that were performed?</w:delText>
        </w:r>
      </w:del>
    </w:p>
    <w:p w14:paraId="7349C957" w14:textId="77777777" w:rsidR="00F02164" w:rsidRPr="006C76C5" w:rsidRDefault="003966FD" w:rsidP="008D66CC">
      <w:pPr>
        <w:spacing w:line="480" w:lineRule="auto"/>
        <w:rPr>
          <w:rFonts w:asciiTheme="majorHAnsi" w:eastAsia="Calibri" w:hAnsiTheme="majorHAnsi" w:cstheme="majorHAnsi"/>
        </w:rPr>
      </w:pPr>
      <w:del w:id="2103" w:author="Andrea Plunkett" w:date="2024-07-26T21:26:00Z" w16du:dateUtc="2024-07-27T04:26:00Z">
        <w:r w:rsidRPr="006C76C5" w:rsidDel="00DB5884">
          <w:rPr>
            <w:rFonts w:asciiTheme="majorHAnsi" w:eastAsia="Calibri" w:hAnsiTheme="majorHAnsi" w:cstheme="majorHAnsi"/>
          </w:rPr>
          <w:delText xml:space="preserve"> </w:delText>
        </w:r>
      </w:del>
    </w:p>
    <w:p w14:paraId="70BE15D9" w14:textId="460C6FA8" w:rsidR="00F02164" w:rsidRPr="006C76C5" w:rsidDel="004B6069" w:rsidRDefault="003966FD" w:rsidP="006C76C5">
      <w:pPr>
        <w:suppressAutoHyphens/>
        <w:spacing w:line="240" w:lineRule="auto"/>
        <w:contextualSpacing/>
        <w:rPr>
          <w:del w:id="2104" w:author="Andrea Plunkett" w:date="2024-07-26T19:54:00Z" w16du:dateUtc="2024-07-27T02:54:00Z"/>
          <w:rFonts w:asciiTheme="majorHAnsi" w:eastAsia="Calibri" w:hAnsiTheme="majorHAnsi" w:cstheme="majorHAnsi"/>
          <w:b/>
        </w:rPr>
      </w:pPr>
      <w:del w:id="2105" w:author="Andrea Plunkett" w:date="2024-07-26T19:54:00Z" w16du:dateUtc="2024-07-27T02:54:00Z">
        <w:r w:rsidRPr="006C76C5" w:rsidDel="004B6069">
          <w:rPr>
            <w:rFonts w:asciiTheme="majorHAnsi" w:eastAsia="Calibri" w:hAnsiTheme="majorHAnsi" w:cstheme="majorHAnsi"/>
            <w:i/>
            <w:noProof/>
            <w:highlight w:val="yellow"/>
            <w:lang w:val="en-US"/>
          </w:rPr>
          <w:drawing>
            <wp:inline distT="114300" distB="114300" distL="114300" distR="114300" wp14:anchorId="69F3CD81" wp14:editId="491FB87C">
              <wp:extent cx="215566" cy="190500"/>
              <wp:effectExtent l="0" t="0" r="0" b="0"/>
              <wp:docPr id="3"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6C76C5" w:rsidDel="004B6069">
          <w:rPr>
            <w:rFonts w:asciiTheme="majorHAnsi" w:eastAsia="Calibri" w:hAnsiTheme="majorHAnsi" w:cstheme="majorHAnsi"/>
            <w:i/>
            <w:highlight w:val="yellow"/>
          </w:rPr>
          <w:delText xml:space="preserve"> Answer the questions in a paragraph response. Remove all questions and this note before submitting! Do not include R code in your report. </w:delText>
        </w:r>
      </w:del>
    </w:p>
    <w:p w14:paraId="414BC212" w14:textId="77777777" w:rsidR="00F02164" w:rsidRPr="006C76C5" w:rsidDel="00DB5884" w:rsidRDefault="00F02164" w:rsidP="006C76C5">
      <w:pPr>
        <w:suppressAutoHyphens/>
        <w:spacing w:line="240" w:lineRule="auto"/>
        <w:contextualSpacing/>
        <w:rPr>
          <w:del w:id="2106" w:author="Andrea Plunkett" w:date="2024-07-26T21:26:00Z" w16du:dateUtc="2024-07-27T04:26:00Z"/>
          <w:rFonts w:asciiTheme="majorHAnsi" w:eastAsia="Calibri" w:hAnsiTheme="majorHAnsi" w:cstheme="majorHAnsi"/>
        </w:rPr>
      </w:pPr>
    </w:p>
    <w:p w14:paraId="1260FA78" w14:textId="77777777" w:rsidR="00F02164" w:rsidRPr="006C76C5" w:rsidRDefault="003966FD" w:rsidP="006C76C5">
      <w:pPr>
        <w:pStyle w:val="Heading2"/>
        <w:suppressAutoHyphens/>
        <w:contextualSpacing/>
      </w:pPr>
      <w:bookmarkStart w:id="2107" w:name="_1t3h5sf" w:colFirst="0" w:colLast="0"/>
      <w:bookmarkEnd w:id="2107"/>
      <w:r w:rsidRPr="006C76C5">
        <w:t>7. Citations</w:t>
      </w:r>
    </w:p>
    <w:p w14:paraId="2D757D79" w14:textId="77777777" w:rsidR="00F02164" w:rsidRPr="006C76C5" w:rsidDel="00DB5884" w:rsidRDefault="00F02164" w:rsidP="006C76C5">
      <w:pPr>
        <w:suppressAutoHyphens/>
        <w:spacing w:line="240" w:lineRule="auto"/>
        <w:contextualSpacing/>
        <w:rPr>
          <w:del w:id="2108" w:author="Andrea Plunkett" w:date="2024-07-26T21:27:00Z" w16du:dateUtc="2024-07-27T04:27:00Z"/>
          <w:rFonts w:asciiTheme="majorHAnsi" w:hAnsiTheme="majorHAnsi" w:cstheme="majorHAnsi"/>
        </w:rPr>
      </w:pPr>
    </w:p>
    <w:p w14:paraId="5E176A54" w14:textId="7E2BB8BE" w:rsidR="00A061EA" w:rsidRDefault="00A061EA">
      <w:pPr>
        <w:pStyle w:val="NormalWeb"/>
        <w:spacing w:before="0" w:beforeAutospacing="0" w:after="0" w:afterAutospacing="0" w:line="480" w:lineRule="atLeast"/>
        <w:rPr>
          <w:ins w:id="2109" w:author="Andrea Plunkett" w:date="2024-07-26T02:01:00Z" w16du:dateUtc="2024-07-26T09:01:00Z"/>
          <w:rFonts w:ascii="Calibri" w:hAnsi="Calibri" w:cs="Calibri"/>
          <w:color w:val="000000"/>
          <w:sz w:val="22"/>
          <w:szCs w:val="22"/>
        </w:rPr>
        <w:pPrChange w:id="2110" w:author="Andrea Plunkett" w:date="2024-07-26T21:27:00Z" w16du:dateUtc="2024-07-27T04:27:00Z">
          <w:pPr>
            <w:pStyle w:val="NormalWeb"/>
            <w:spacing w:before="0" w:beforeAutospacing="0" w:after="0" w:afterAutospacing="0" w:line="480" w:lineRule="atLeast"/>
            <w:ind w:left="720" w:hanging="720"/>
          </w:pPr>
        </w:pPrChange>
      </w:pPr>
      <w:ins w:id="2111" w:author="Andrea Plunkett" w:date="2024-07-26T02:01:00Z" w16du:dateUtc="2024-07-26T09:01:00Z">
        <w:r w:rsidRPr="005B2C23">
          <w:rPr>
            <w:rFonts w:ascii="Calibri" w:hAnsi="Calibri" w:cs="Calibri"/>
            <w:color w:val="000000"/>
            <w:sz w:val="22"/>
            <w:szCs w:val="22"/>
          </w:rPr>
          <w:t xml:space="preserve">zyBooks. (n.d.). Learn.zybooks.com. Retrieved July </w:t>
        </w:r>
        <w:r>
          <w:rPr>
            <w:rFonts w:ascii="Calibri" w:hAnsi="Calibri" w:cs="Calibri"/>
            <w:color w:val="000000"/>
            <w:sz w:val="22"/>
            <w:szCs w:val="22"/>
          </w:rPr>
          <w:t>26</w:t>
        </w:r>
        <w:r w:rsidRPr="005B2C23">
          <w:rPr>
            <w:rFonts w:ascii="Calibri" w:hAnsi="Calibri" w:cs="Calibri"/>
            <w:color w:val="000000"/>
            <w:sz w:val="22"/>
            <w:szCs w:val="22"/>
          </w:rPr>
          <w:t xml:space="preserve">, 2024, from </w:t>
        </w:r>
        <w:r>
          <w:fldChar w:fldCharType="begin"/>
        </w:r>
        <w:r>
          <w:instrText>HYPERLINK "https://learn.zybooks.com/zybook/MAT-303-16699.202456-1/chapter/2/section/1"</w:instrText>
        </w:r>
        <w:r>
          <w:fldChar w:fldCharType="separate"/>
        </w:r>
        <w:r w:rsidRPr="006F5C4C">
          <w:rPr>
            <w:rStyle w:val="Hyperlink"/>
            <w:rFonts w:ascii="Calibri" w:hAnsi="Calibri" w:cs="Calibri"/>
            <w:sz w:val="22"/>
            <w:szCs w:val="22"/>
          </w:rPr>
          <w:t>https://learn.zybooks.com/zybook/MAT-303-16699.202456-1/chapter/2/section/1</w:t>
        </w:r>
        <w:r>
          <w:rPr>
            <w:rStyle w:val="Hyperlink"/>
            <w:rFonts w:ascii="Calibri" w:hAnsi="Calibri" w:cs="Calibri"/>
            <w:sz w:val="22"/>
            <w:szCs w:val="22"/>
          </w:rPr>
          <w:fldChar w:fldCharType="end"/>
        </w:r>
      </w:ins>
    </w:p>
    <w:p w14:paraId="0F5B676C" w14:textId="7475D3E7" w:rsidR="00F02164" w:rsidRPr="006C76C5" w:rsidDel="00A061EA" w:rsidRDefault="003966FD" w:rsidP="006C76C5">
      <w:pPr>
        <w:suppressAutoHyphens/>
        <w:spacing w:line="240" w:lineRule="auto"/>
        <w:contextualSpacing/>
        <w:rPr>
          <w:del w:id="2112" w:author="Andrea Plunkett" w:date="2024-07-26T02:01:00Z" w16du:dateUtc="2024-07-26T09:01:00Z"/>
          <w:rFonts w:asciiTheme="majorHAnsi" w:eastAsia="Calibri" w:hAnsiTheme="majorHAnsi" w:cstheme="majorHAnsi"/>
          <w:i/>
        </w:rPr>
      </w:pPr>
      <w:del w:id="2113" w:author="Andrea Plunkett" w:date="2024-07-26T02:01:00Z" w16du:dateUtc="2024-07-26T09:01:00Z">
        <w:r w:rsidRPr="006C76C5" w:rsidDel="00A061EA">
          <w:rPr>
            <w:rFonts w:asciiTheme="majorHAnsi" w:eastAsia="Calibri" w:hAnsiTheme="majorHAnsi" w:cstheme="majorHAnsi"/>
            <w:i/>
          </w:rPr>
          <w:delText xml:space="preserve">You were </w:delText>
        </w:r>
        <w:r w:rsidRPr="006C76C5" w:rsidDel="00A061EA">
          <w:rPr>
            <w:rFonts w:asciiTheme="majorHAnsi" w:eastAsia="Calibri" w:hAnsiTheme="majorHAnsi" w:cstheme="majorHAnsi"/>
            <w:b/>
            <w:i/>
          </w:rPr>
          <w:delText>not</w:delText>
        </w:r>
        <w:r w:rsidRPr="006C76C5" w:rsidDel="00A061EA">
          <w:rPr>
            <w:rFonts w:asciiTheme="majorHAnsi" w:eastAsia="Calibri" w:hAnsiTheme="majorHAnsi" w:cstheme="majorHAnsi"/>
          </w:rPr>
          <w:delText xml:space="preserve"> </w:delText>
        </w:r>
        <w:r w:rsidRPr="006C76C5" w:rsidDel="00A061EA">
          <w:rPr>
            <w:rFonts w:asciiTheme="majorHAnsi" w:eastAsia="Calibri" w:hAnsiTheme="majorHAnsi" w:cstheme="majorHAnsi"/>
            <w:i/>
          </w:rPr>
          <w:delText xml:space="preserve">required to use external resources for this report. If you did not use any resources, you should remove this entire section. However, if you did use any resources to help you with your interpretation, you </w:delText>
        </w:r>
        <w:r w:rsidRPr="006C76C5" w:rsidDel="00A061EA">
          <w:rPr>
            <w:rFonts w:asciiTheme="majorHAnsi" w:eastAsia="Calibri" w:hAnsiTheme="majorHAnsi" w:cstheme="majorHAnsi"/>
            <w:b/>
            <w:i/>
          </w:rPr>
          <w:delText>must</w:delText>
        </w:r>
        <w:r w:rsidRPr="006C76C5" w:rsidDel="00A061EA">
          <w:rPr>
            <w:rFonts w:asciiTheme="majorHAnsi" w:eastAsia="Calibri" w:hAnsiTheme="majorHAnsi" w:cstheme="majorHAnsi"/>
          </w:rPr>
          <w:delText xml:space="preserve"> </w:delText>
        </w:r>
        <w:r w:rsidRPr="006C76C5" w:rsidDel="00A061EA">
          <w:rPr>
            <w:rFonts w:asciiTheme="majorHAnsi" w:eastAsia="Calibri" w:hAnsiTheme="majorHAnsi" w:cstheme="majorHAnsi"/>
            <w:i/>
          </w:rPr>
          <w:delText>cite them. Use proper APA format for citations.</w:delText>
        </w:r>
      </w:del>
    </w:p>
    <w:p w14:paraId="409B5341" w14:textId="674F3ED3" w:rsidR="00F02164" w:rsidRPr="006C76C5" w:rsidDel="00A061EA" w:rsidRDefault="00F02164" w:rsidP="006C76C5">
      <w:pPr>
        <w:suppressAutoHyphens/>
        <w:spacing w:line="240" w:lineRule="auto"/>
        <w:contextualSpacing/>
        <w:rPr>
          <w:del w:id="2114" w:author="Andrea Plunkett" w:date="2024-07-26T02:01:00Z" w16du:dateUtc="2024-07-26T09:01:00Z"/>
          <w:rFonts w:asciiTheme="majorHAnsi" w:eastAsia="Calibri" w:hAnsiTheme="majorHAnsi" w:cstheme="majorHAnsi"/>
        </w:rPr>
      </w:pPr>
    </w:p>
    <w:p w14:paraId="21D5C739" w14:textId="7722D644" w:rsidR="00F02164" w:rsidRPr="006C76C5" w:rsidDel="00A061EA" w:rsidRDefault="003966FD" w:rsidP="006C76C5">
      <w:pPr>
        <w:suppressAutoHyphens/>
        <w:spacing w:line="240" w:lineRule="auto"/>
        <w:contextualSpacing/>
        <w:rPr>
          <w:del w:id="2115" w:author="Andrea Plunkett" w:date="2024-07-26T02:01:00Z" w16du:dateUtc="2024-07-26T09:01:00Z"/>
          <w:rFonts w:asciiTheme="majorHAnsi" w:eastAsia="Calibri" w:hAnsiTheme="majorHAnsi" w:cstheme="majorHAnsi"/>
        </w:rPr>
      </w:pPr>
      <w:del w:id="2116" w:author="Andrea Plunkett" w:date="2024-07-26T02:01:00Z" w16du:dateUtc="2024-07-26T09:01:00Z">
        <w:r w:rsidRPr="006C76C5" w:rsidDel="00A061EA">
          <w:rPr>
            <w:rFonts w:asciiTheme="majorHAnsi" w:eastAsia="Calibri" w:hAnsiTheme="majorHAnsi" w:cstheme="majorHAnsi"/>
          </w:rPr>
          <w:delText>Insert references here in the following format:</w:delText>
        </w:r>
      </w:del>
    </w:p>
    <w:p w14:paraId="21488AAF" w14:textId="0E82E611" w:rsidR="00F02164" w:rsidRPr="006C76C5" w:rsidDel="00A061EA" w:rsidRDefault="00F02164" w:rsidP="006C76C5">
      <w:pPr>
        <w:suppressAutoHyphens/>
        <w:spacing w:line="240" w:lineRule="auto"/>
        <w:contextualSpacing/>
        <w:rPr>
          <w:del w:id="2117" w:author="Andrea Plunkett" w:date="2024-07-26T02:01:00Z" w16du:dateUtc="2024-07-26T09:01:00Z"/>
          <w:rFonts w:asciiTheme="majorHAnsi" w:eastAsia="Calibri" w:hAnsiTheme="majorHAnsi" w:cstheme="majorHAnsi"/>
        </w:rPr>
      </w:pPr>
    </w:p>
    <w:p w14:paraId="76FD1F28" w14:textId="57A979CD" w:rsidR="00F02164" w:rsidRPr="006C76C5" w:rsidRDefault="003966FD" w:rsidP="006C76C5">
      <w:pPr>
        <w:suppressAutoHyphens/>
        <w:spacing w:line="480" w:lineRule="auto"/>
        <w:ind w:left="720" w:hanging="720"/>
        <w:contextualSpacing/>
        <w:rPr>
          <w:rFonts w:asciiTheme="majorHAnsi" w:eastAsia="Calibri" w:hAnsiTheme="majorHAnsi" w:cstheme="majorHAnsi"/>
          <w:i/>
        </w:rPr>
      </w:pPr>
      <w:del w:id="2118" w:author="Andrea Plunkett" w:date="2024-07-26T02:01:00Z" w16du:dateUtc="2024-07-26T09:01:00Z">
        <w:r w:rsidRPr="006C76C5" w:rsidDel="00A061EA">
          <w:rPr>
            <w:rFonts w:asciiTheme="majorHAnsi" w:eastAsia="Calibri" w:hAnsiTheme="majorHAnsi" w:cstheme="majorHAnsi"/>
          </w:rPr>
          <w:delText>Author's Last Name, First Initial. Middle Initial. (Year of Publication). Title of book: Subtitle of book, edition. Place of Publication: Publisher.</w:delText>
        </w:r>
      </w:del>
    </w:p>
    <w:sectPr w:rsidR="00F02164" w:rsidRPr="006C76C5">
      <w:headerReference w:type="default" r:id="rId18"/>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6C3EEE" w14:textId="77777777" w:rsidR="009016FF" w:rsidRDefault="009016FF" w:rsidP="00FF0B50">
      <w:pPr>
        <w:spacing w:line="240" w:lineRule="auto"/>
      </w:pPr>
      <w:r>
        <w:separator/>
      </w:r>
    </w:p>
  </w:endnote>
  <w:endnote w:type="continuationSeparator" w:id="0">
    <w:p w14:paraId="73611CAE" w14:textId="77777777" w:rsidR="009016FF" w:rsidRDefault="009016FF" w:rsidP="00FF0B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system">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82513771"/>
      <w:docPartObj>
        <w:docPartGallery w:val="Page Numbers (Bottom of Page)"/>
        <w:docPartUnique/>
      </w:docPartObj>
    </w:sdtPr>
    <w:sdtEndPr>
      <w:rPr>
        <w:rFonts w:asciiTheme="majorHAnsi" w:hAnsiTheme="majorHAnsi" w:cstheme="majorHAnsi"/>
        <w:noProof/>
      </w:rPr>
    </w:sdtEndPr>
    <w:sdtContent>
      <w:p w14:paraId="5A31FF77" w14:textId="682BDF7E" w:rsidR="00E300D0" w:rsidRPr="00E300D0" w:rsidRDefault="00E300D0">
        <w:pPr>
          <w:pStyle w:val="Footer"/>
          <w:jc w:val="center"/>
          <w:rPr>
            <w:rFonts w:asciiTheme="majorHAnsi" w:hAnsiTheme="majorHAnsi" w:cstheme="majorHAnsi"/>
          </w:rPr>
        </w:pPr>
        <w:r w:rsidRPr="00E300D0">
          <w:rPr>
            <w:rFonts w:asciiTheme="majorHAnsi" w:hAnsiTheme="majorHAnsi" w:cstheme="majorHAnsi"/>
          </w:rPr>
          <w:fldChar w:fldCharType="begin"/>
        </w:r>
        <w:r w:rsidRPr="00E300D0">
          <w:rPr>
            <w:rFonts w:asciiTheme="majorHAnsi" w:hAnsiTheme="majorHAnsi" w:cstheme="majorHAnsi"/>
          </w:rPr>
          <w:instrText xml:space="preserve"> PAGE   \* MERGEFORMAT </w:instrText>
        </w:r>
        <w:r w:rsidRPr="00E300D0">
          <w:rPr>
            <w:rFonts w:asciiTheme="majorHAnsi" w:hAnsiTheme="majorHAnsi" w:cstheme="majorHAnsi"/>
          </w:rPr>
          <w:fldChar w:fldCharType="separate"/>
        </w:r>
        <w:r w:rsidR="008E4E93">
          <w:rPr>
            <w:rFonts w:asciiTheme="majorHAnsi" w:hAnsiTheme="majorHAnsi" w:cstheme="majorHAnsi"/>
            <w:noProof/>
          </w:rPr>
          <w:t>1</w:t>
        </w:r>
        <w:r w:rsidRPr="00E300D0">
          <w:rPr>
            <w:rFonts w:asciiTheme="majorHAnsi" w:hAnsiTheme="majorHAnsi" w:cstheme="majorHAnsi"/>
            <w:noProof/>
          </w:rPr>
          <w:fldChar w:fldCharType="end"/>
        </w:r>
      </w:p>
    </w:sdtContent>
  </w:sdt>
  <w:p w14:paraId="28F9FCAB" w14:textId="77777777" w:rsidR="00E300D0" w:rsidRDefault="00E300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ACCB11" w14:textId="77777777" w:rsidR="009016FF" w:rsidRDefault="009016FF" w:rsidP="00FF0B50">
      <w:pPr>
        <w:spacing w:line="240" w:lineRule="auto"/>
      </w:pPr>
      <w:r>
        <w:separator/>
      </w:r>
    </w:p>
  </w:footnote>
  <w:footnote w:type="continuationSeparator" w:id="0">
    <w:p w14:paraId="3E36185C" w14:textId="77777777" w:rsidR="009016FF" w:rsidRDefault="009016FF" w:rsidP="00FF0B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1E753E" w14:textId="77777777" w:rsidR="00FF0B50" w:rsidRPr="00FF0B50" w:rsidRDefault="00FF0B50" w:rsidP="00FF0B50">
    <w:pPr>
      <w:pStyle w:val="Header"/>
      <w:spacing w:after="2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D77C2"/>
    <w:multiLevelType w:val="multilevel"/>
    <w:tmpl w:val="1FF2C6C4"/>
    <w:lvl w:ilvl="0">
      <w:start w:val="1"/>
      <w:numFmt w:val="bullet"/>
      <w:lvlText w:val=""/>
      <w:lvlJc w:val="left"/>
      <w:pPr>
        <w:ind w:left="360" w:hanging="360"/>
      </w:pPr>
      <w:rPr>
        <w:rFonts w:ascii="Symbol" w:hAnsi="Symbol" w:hint="default"/>
        <w:color w:val="000000"/>
        <w:u w:val="none"/>
      </w:rPr>
    </w:lvl>
    <w:lvl w:ilvl="1">
      <w:start w:val="1"/>
      <w:numFmt w:val="bullet"/>
      <w:lvlText w:val="o"/>
      <w:lvlJc w:val="left"/>
      <w:pPr>
        <w:ind w:left="1080" w:hanging="360"/>
      </w:pPr>
      <w:rPr>
        <w:rFonts w:ascii="Courier New" w:eastAsia="Courier New" w:hAnsi="Courier New" w:cs="Courier New"/>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097E50F9"/>
    <w:multiLevelType w:val="hybridMultilevel"/>
    <w:tmpl w:val="52DE9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D34A4"/>
    <w:multiLevelType w:val="hybridMultilevel"/>
    <w:tmpl w:val="5E3EC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E7217E"/>
    <w:multiLevelType w:val="multilevel"/>
    <w:tmpl w:val="521EA3AC"/>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D2501D"/>
    <w:multiLevelType w:val="hybridMultilevel"/>
    <w:tmpl w:val="67A6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6A70E0"/>
    <w:multiLevelType w:val="hybridMultilevel"/>
    <w:tmpl w:val="20244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C81756"/>
    <w:multiLevelType w:val="hybridMultilevel"/>
    <w:tmpl w:val="04B278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3F20E4"/>
    <w:multiLevelType w:val="hybridMultilevel"/>
    <w:tmpl w:val="1B444C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561C0A"/>
    <w:multiLevelType w:val="multilevel"/>
    <w:tmpl w:val="BD145A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2781627"/>
    <w:multiLevelType w:val="hybridMultilevel"/>
    <w:tmpl w:val="BE1AA4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C333D9"/>
    <w:multiLevelType w:val="multilevel"/>
    <w:tmpl w:val="23CCBD48"/>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6571FCF"/>
    <w:multiLevelType w:val="multilevel"/>
    <w:tmpl w:val="63CC2464"/>
    <w:lvl w:ilvl="0">
      <w:start w:val="1"/>
      <w:numFmt w:val="bullet"/>
      <w:lvlText w:val=""/>
      <w:lvlJc w:val="left"/>
      <w:pPr>
        <w:ind w:left="720" w:hanging="360"/>
      </w:pPr>
      <w:rPr>
        <w:rFonts w:ascii="Symbol" w:hAnsi="Symbol" w:hint="default"/>
        <w:color w:val="000000"/>
        <w:sz w:val="22"/>
        <w:szCs w:val="22"/>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91F52A0"/>
    <w:multiLevelType w:val="multilevel"/>
    <w:tmpl w:val="C368DF0A"/>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B551569"/>
    <w:multiLevelType w:val="multilevel"/>
    <w:tmpl w:val="48A0B69A"/>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3C01599"/>
    <w:multiLevelType w:val="multilevel"/>
    <w:tmpl w:val="0BE6B560"/>
    <w:lvl w:ilvl="0">
      <w:start w:val="1"/>
      <w:numFmt w:val="bullet"/>
      <w:lvlText w:val=""/>
      <w:lvlJc w:val="left"/>
      <w:pPr>
        <w:ind w:left="810" w:hanging="450"/>
      </w:pPr>
      <w:rPr>
        <w:rFonts w:ascii="Symbol" w:hAnsi="Symbol" w:hint="default"/>
        <w:color w:val="00000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38E4300B"/>
    <w:multiLevelType w:val="hybridMultilevel"/>
    <w:tmpl w:val="A8DEF7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DA6772"/>
    <w:multiLevelType w:val="hybridMultilevel"/>
    <w:tmpl w:val="90BE3E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6B1CCD"/>
    <w:multiLevelType w:val="hybridMultilevel"/>
    <w:tmpl w:val="55681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773583"/>
    <w:multiLevelType w:val="multilevel"/>
    <w:tmpl w:val="5B2ACC46"/>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2020FA5"/>
    <w:multiLevelType w:val="hybridMultilevel"/>
    <w:tmpl w:val="9D30D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144480"/>
    <w:multiLevelType w:val="hybridMultilevel"/>
    <w:tmpl w:val="9EC68D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1F220F"/>
    <w:multiLevelType w:val="hybridMultilevel"/>
    <w:tmpl w:val="9176D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762562"/>
    <w:multiLevelType w:val="multilevel"/>
    <w:tmpl w:val="31E8DDEC"/>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49F54F1"/>
    <w:multiLevelType w:val="multilevel"/>
    <w:tmpl w:val="6ECABB0C"/>
    <w:lvl w:ilvl="0">
      <w:start w:val="1"/>
      <w:numFmt w:val="bullet"/>
      <w:lvlText w:val=""/>
      <w:lvlJc w:val="left"/>
      <w:pPr>
        <w:ind w:left="720" w:hanging="360"/>
      </w:pPr>
      <w:rPr>
        <w:rFonts w:ascii="Symbol" w:hAnsi="Symbol" w:hint="default"/>
        <w:color w:val="000000"/>
        <w:sz w:val="22"/>
        <w:szCs w:val="22"/>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7582E36"/>
    <w:multiLevelType w:val="hybridMultilevel"/>
    <w:tmpl w:val="1AB25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B652D1"/>
    <w:multiLevelType w:val="hybridMultilevel"/>
    <w:tmpl w:val="DAD0E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D57D4B"/>
    <w:multiLevelType w:val="multilevel"/>
    <w:tmpl w:val="635E6EF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4A404ED9"/>
    <w:multiLevelType w:val="multilevel"/>
    <w:tmpl w:val="30BE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016CCA"/>
    <w:multiLevelType w:val="hybridMultilevel"/>
    <w:tmpl w:val="AFB68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1D046B"/>
    <w:multiLevelType w:val="hybridMultilevel"/>
    <w:tmpl w:val="7E52A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89624D"/>
    <w:multiLevelType w:val="hybridMultilevel"/>
    <w:tmpl w:val="0E3EAD6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57F35C66"/>
    <w:multiLevelType w:val="hybridMultilevel"/>
    <w:tmpl w:val="1B0E6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202F8A"/>
    <w:multiLevelType w:val="hybridMultilevel"/>
    <w:tmpl w:val="0B3EC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4E4F12"/>
    <w:multiLevelType w:val="hybridMultilevel"/>
    <w:tmpl w:val="711A7B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5E0A07"/>
    <w:multiLevelType w:val="hybridMultilevel"/>
    <w:tmpl w:val="B4FCD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C75794"/>
    <w:multiLevelType w:val="multilevel"/>
    <w:tmpl w:val="C7F486D6"/>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75E5DF3"/>
    <w:multiLevelType w:val="multilevel"/>
    <w:tmpl w:val="11F6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4F3078"/>
    <w:multiLevelType w:val="hybridMultilevel"/>
    <w:tmpl w:val="8396BA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7B3785"/>
    <w:multiLevelType w:val="multilevel"/>
    <w:tmpl w:val="F66E772A"/>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11E4EF2"/>
    <w:multiLevelType w:val="hybridMultilevel"/>
    <w:tmpl w:val="9ED28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5062488">
    <w:abstractNumId w:val="11"/>
  </w:num>
  <w:num w:numId="2" w16cid:durableId="1837840581">
    <w:abstractNumId w:val="14"/>
  </w:num>
  <w:num w:numId="3" w16cid:durableId="1190728363">
    <w:abstractNumId w:val="13"/>
  </w:num>
  <w:num w:numId="4" w16cid:durableId="563561598">
    <w:abstractNumId w:val="8"/>
  </w:num>
  <w:num w:numId="5" w16cid:durableId="284309374">
    <w:abstractNumId w:val="22"/>
  </w:num>
  <w:num w:numId="6" w16cid:durableId="1209220940">
    <w:abstractNumId w:val="12"/>
  </w:num>
  <w:num w:numId="7" w16cid:durableId="1060441688">
    <w:abstractNumId w:val="35"/>
  </w:num>
  <w:num w:numId="8" w16cid:durableId="72362421">
    <w:abstractNumId w:val="10"/>
  </w:num>
  <w:num w:numId="9" w16cid:durableId="1978877683">
    <w:abstractNumId w:val="38"/>
  </w:num>
  <w:num w:numId="10" w16cid:durableId="1246914314">
    <w:abstractNumId w:val="26"/>
  </w:num>
  <w:num w:numId="11" w16cid:durableId="821895107">
    <w:abstractNumId w:val="3"/>
  </w:num>
  <w:num w:numId="12" w16cid:durableId="780077727">
    <w:abstractNumId w:val="0"/>
  </w:num>
  <w:num w:numId="13" w16cid:durableId="926964724">
    <w:abstractNumId w:val="23"/>
  </w:num>
  <w:num w:numId="14" w16cid:durableId="1470829767">
    <w:abstractNumId w:val="18"/>
  </w:num>
  <w:num w:numId="15" w16cid:durableId="1871458322">
    <w:abstractNumId w:val="27"/>
  </w:num>
  <w:num w:numId="16" w16cid:durableId="1591695100">
    <w:abstractNumId w:val="36"/>
  </w:num>
  <w:num w:numId="17" w16cid:durableId="1209536754">
    <w:abstractNumId w:val="16"/>
  </w:num>
  <w:num w:numId="18" w16cid:durableId="244804616">
    <w:abstractNumId w:val="20"/>
  </w:num>
  <w:num w:numId="19" w16cid:durableId="308361907">
    <w:abstractNumId w:val="6"/>
  </w:num>
  <w:num w:numId="20" w16cid:durableId="1648590518">
    <w:abstractNumId w:val="37"/>
  </w:num>
  <w:num w:numId="21" w16cid:durableId="906576774">
    <w:abstractNumId w:val="9"/>
  </w:num>
  <w:num w:numId="22" w16cid:durableId="1662583150">
    <w:abstractNumId w:val="30"/>
  </w:num>
  <w:num w:numId="23" w16cid:durableId="916284420">
    <w:abstractNumId w:val="19"/>
  </w:num>
  <w:num w:numId="24" w16cid:durableId="1839733928">
    <w:abstractNumId w:val="2"/>
  </w:num>
  <w:num w:numId="25" w16cid:durableId="1476869485">
    <w:abstractNumId w:val="24"/>
  </w:num>
  <w:num w:numId="26" w16cid:durableId="1052727368">
    <w:abstractNumId w:val="1"/>
  </w:num>
  <w:num w:numId="27" w16cid:durableId="1707169678">
    <w:abstractNumId w:val="15"/>
  </w:num>
  <w:num w:numId="28" w16cid:durableId="591401735">
    <w:abstractNumId w:val="5"/>
  </w:num>
  <w:num w:numId="29" w16cid:durableId="1452744944">
    <w:abstractNumId w:val="33"/>
  </w:num>
  <w:num w:numId="30" w16cid:durableId="93400612">
    <w:abstractNumId w:val="25"/>
  </w:num>
  <w:num w:numId="31" w16cid:durableId="779835989">
    <w:abstractNumId w:val="21"/>
  </w:num>
  <w:num w:numId="32" w16cid:durableId="302347004">
    <w:abstractNumId w:val="39"/>
  </w:num>
  <w:num w:numId="33" w16cid:durableId="1549488095">
    <w:abstractNumId w:val="32"/>
  </w:num>
  <w:num w:numId="34" w16cid:durableId="1423331441">
    <w:abstractNumId w:val="31"/>
  </w:num>
  <w:num w:numId="35" w16cid:durableId="205878613">
    <w:abstractNumId w:val="4"/>
  </w:num>
  <w:num w:numId="36" w16cid:durableId="1771242125">
    <w:abstractNumId w:val="7"/>
  </w:num>
  <w:num w:numId="37" w16cid:durableId="1184393942">
    <w:abstractNumId w:val="34"/>
  </w:num>
  <w:num w:numId="38" w16cid:durableId="2033140725">
    <w:abstractNumId w:val="17"/>
  </w:num>
  <w:num w:numId="39" w16cid:durableId="1143740238">
    <w:abstractNumId w:val="29"/>
  </w:num>
  <w:num w:numId="40" w16cid:durableId="1527791328">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ea Plunkett">
    <w15:presenceInfo w15:providerId="Windows Live" w15:userId="7d49df388329bd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revisionView w:markup="0"/>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164"/>
    <w:rsid w:val="00000D2E"/>
    <w:rsid w:val="00002654"/>
    <w:rsid w:val="00003711"/>
    <w:rsid w:val="00003CC9"/>
    <w:rsid w:val="00012617"/>
    <w:rsid w:val="00015269"/>
    <w:rsid w:val="0002014E"/>
    <w:rsid w:val="00021E48"/>
    <w:rsid w:val="000462EE"/>
    <w:rsid w:val="000518E6"/>
    <w:rsid w:val="00054FFB"/>
    <w:rsid w:val="00077625"/>
    <w:rsid w:val="00092B4B"/>
    <w:rsid w:val="00095573"/>
    <w:rsid w:val="000D0D44"/>
    <w:rsid w:val="000D166D"/>
    <w:rsid w:val="000E1B01"/>
    <w:rsid w:val="000F637A"/>
    <w:rsid w:val="00117444"/>
    <w:rsid w:val="00123291"/>
    <w:rsid w:val="001250B6"/>
    <w:rsid w:val="00132677"/>
    <w:rsid w:val="001640C0"/>
    <w:rsid w:val="00171D89"/>
    <w:rsid w:val="001A1FCC"/>
    <w:rsid w:val="001A394F"/>
    <w:rsid w:val="001D5863"/>
    <w:rsid w:val="001E381F"/>
    <w:rsid w:val="001F16AF"/>
    <w:rsid w:val="001F4BF8"/>
    <w:rsid w:val="00204E8B"/>
    <w:rsid w:val="00204F9E"/>
    <w:rsid w:val="0022309A"/>
    <w:rsid w:val="00243731"/>
    <w:rsid w:val="00267C5F"/>
    <w:rsid w:val="002735F9"/>
    <w:rsid w:val="002B24EC"/>
    <w:rsid w:val="002B3593"/>
    <w:rsid w:val="002B69E9"/>
    <w:rsid w:val="002D620D"/>
    <w:rsid w:val="002F0CF5"/>
    <w:rsid w:val="003057E0"/>
    <w:rsid w:val="00331AB2"/>
    <w:rsid w:val="00347EE6"/>
    <w:rsid w:val="003514AF"/>
    <w:rsid w:val="00351E36"/>
    <w:rsid w:val="00352143"/>
    <w:rsid w:val="00355564"/>
    <w:rsid w:val="00371BCB"/>
    <w:rsid w:val="00373A7C"/>
    <w:rsid w:val="00383D4B"/>
    <w:rsid w:val="003966FD"/>
    <w:rsid w:val="003C27AD"/>
    <w:rsid w:val="003C333B"/>
    <w:rsid w:val="003D322B"/>
    <w:rsid w:val="003E7A55"/>
    <w:rsid w:val="003F5FE3"/>
    <w:rsid w:val="00423E79"/>
    <w:rsid w:val="004246F9"/>
    <w:rsid w:val="00454619"/>
    <w:rsid w:val="00455A78"/>
    <w:rsid w:val="00490ECE"/>
    <w:rsid w:val="004A08BD"/>
    <w:rsid w:val="004A771C"/>
    <w:rsid w:val="004B6069"/>
    <w:rsid w:val="004B7C33"/>
    <w:rsid w:val="004C217C"/>
    <w:rsid w:val="004E1BA7"/>
    <w:rsid w:val="00504939"/>
    <w:rsid w:val="00505A91"/>
    <w:rsid w:val="00513928"/>
    <w:rsid w:val="005145A4"/>
    <w:rsid w:val="00526791"/>
    <w:rsid w:val="005267E1"/>
    <w:rsid w:val="005271D1"/>
    <w:rsid w:val="00575D6C"/>
    <w:rsid w:val="00576C26"/>
    <w:rsid w:val="00581816"/>
    <w:rsid w:val="005869FD"/>
    <w:rsid w:val="00595860"/>
    <w:rsid w:val="005A31CD"/>
    <w:rsid w:val="005B49D9"/>
    <w:rsid w:val="005C15C1"/>
    <w:rsid w:val="005C5378"/>
    <w:rsid w:val="006018E7"/>
    <w:rsid w:val="00614E08"/>
    <w:rsid w:val="006219F5"/>
    <w:rsid w:val="006250C6"/>
    <w:rsid w:val="00636101"/>
    <w:rsid w:val="006440D3"/>
    <w:rsid w:val="00655505"/>
    <w:rsid w:val="0067395B"/>
    <w:rsid w:val="00697A97"/>
    <w:rsid w:val="006A075F"/>
    <w:rsid w:val="006A0C97"/>
    <w:rsid w:val="006A680C"/>
    <w:rsid w:val="006C76C5"/>
    <w:rsid w:val="006F6AA0"/>
    <w:rsid w:val="00700BBB"/>
    <w:rsid w:val="007032F1"/>
    <w:rsid w:val="00711803"/>
    <w:rsid w:val="00723D58"/>
    <w:rsid w:val="0073322A"/>
    <w:rsid w:val="00752DFC"/>
    <w:rsid w:val="0076163F"/>
    <w:rsid w:val="007768C9"/>
    <w:rsid w:val="00783D78"/>
    <w:rsid w:val="00797B83"/>
    <w:rsid w:val="007D7BCF"/>
    <w:rsid w:val="007E34BD"/>
    <w:rsid w:val="007F51C7"/>
    <w:rsid w:val="00806D92"/>
    <w:rsid w:val="00812F91"/>
    <w:rsid w:val="00826AC3"/>
    <w:rsid w:val="00832DE4"/>
    <w:rsid w:val="008365D4"/>
    <w:rsid w:val="00854023"/>
    <w:rsid w:val="00864795"/>
    <w:rsid w:val="0087441A"/>
    <w:rsid w:val="00877D83"/>
    <w:rsid w:val="00883129"/>
    <w:rsid w:val="008B00B3"/>
    <w:rsid w:val="008D66CC"/>
    <w:rsid w:val="008E4E93"/>
    <w:rsid w:val="008E74E0"/>
    <w:rsid w:val="00900712"/>
    <w:rsid w:val="009016FF"/>
    <w:rsid w:val="00903759"/>
    <w:rsid w:val="00937789"/>
    <w:rsid w:val="00956A47"/>
    <w:rsid w:val="00994481"/>
    <w:rsid w:val="009973D4"/>
    <w:rsid w:val="009A3378"/>
    <w:rsid w:val="009A36AB"/>
    <w:rsid w:val="009A4154"/>
    <w:rsid w:val="009D2FA7"/>
    <w:rsid w:val="009E52EF"/>
    <w:rsid w:val="00A044DE"/>
    <w:rsid w:val="00A061EA"/>
    <w:rsid w:val="00A1042C"/>
    <w:rsid w:val="00A61128"/>
    <w:rsid w:val="00A62FAB"/>
    <w:rsid w:val="00A74587"/>
    <w:rsid w:val="00A93F75"/>
    <w:rsid w:val="00A96DF2"/>
    <w:rsid w:val="00AD0143"/>
    <w:rsid w:val="00AD2415"/>
    <w:rsid w:val="00AD7DED"/>
    <w:rsid w:val="00AE1D43"/>
    <w:rsid w:val="00AF274C"/>
    <w:rsid w:val="00B05B2E"/>
    <w:rsid w:val="00B073B0"/>
    <w:rsid w:val="00B22484"/>
    <w:rsid w:val="00B27112"/>
    <w:rsid w:val="00B31298"/>
    <w:rsid w:val="00B40B90"/>
    <w:rsid w:val="00BB09E7"/>
    <w:rsid w:val="00BD7743"/>
    <w:rsid w:val="00BE3E6E"/>
    <w:rsid w:val="00C12B98"/>
    <w:rsid w:val="00C15C79"/>
    <w:rsid w:val="00C207AD"/>
    <w:rsid w:val="00C21B50"/>
    <w:rsid w:val="00C3056E"/>
    <w:rsid w:val="00C40A2A"/>
    <w:rsid w:val="00C45B81"/>
    <w:rsid w:val="00C50CD6"/>
    <w:rsid w:val="00CA3939"/>
    <w:rsid w:val="00CB0AF2"/>
    <w:rsid w:val="00CD2395"/>
    <w:rsid w:val="00D02ED4"/>
    <w:rsid w:val="00D51743"/>
    <w:rsid w:val="00D540E9"/>
    <w:rsid w:val="00D54C54"/>
    <w:rsid w:val="00D6666D"/>
    <w:rsid w:val="00D7328F"/>
    <w:rsid w:val="00D74C0E"/>
    <w:rsid w:val="00D74EE1"/>
    <w:rsid w:val="00D77539"/>
    <w:rsid w:val="00D82D1A"/>
    <w:rsid w:val="00DA788B"/>
    <w:rsid w:val="00DB5884"/>
    <w:rsid w:val="00DC57CA"/>
    <w:rsid w:val="00DD0514"/>
    <w:rsid w:val="00DD40C6"/>
    <w:rsid w:val="00DD552F"/>
    <w:rsid w:val="00DF3FBC"/>
    <w:rsid w:val="00DF4B95"/>
    <w:rsid w:val="00E01AAE"/>
    <w:rsid w:val="00E129E5"/>
    <w:rsid w:val="00E209F1"/>
    <w:rsid w:val="00E22B18"/>
    <w:rsid w:val="00E300D0"/>
    <w:rsid w:val="00E3183D"/>
    <w:rsid w:val="00E525D2"/>
    <w:rsid w:val="00E55493"/>
    <w:rsid w:val="00E57EE4"/>
    <w:rsid w:val="00E63E31"/>
    <w:rsid w:val="00E7582C"/>
    <w:rsid w:val="00E93737"/>
    <w:rsid w:val="00EA2E7F"/>
    <w:rsid w:val="00EB1A42"/>
    <w:rsid w:val="00EC68DF"/>
    <w:rsid w:val="00EE4C4B"/>
    <w:rsid w:val="00F02164"/>
    <w:rsid w:val="00F0677D"/>
    <w:rsid w:val="00F07187"/>
    <w:rsid w:val="00F12C47"/>
    <w:rsid w:val="00F12DE6"/>
    <w:rsid w:val="00F21D50"/>
    <w:rsid w:val="00F40FC0"/>
    <w:rsid w:val="00F41F4B"/>
    <w:rsid w:val="00F560AB"/>
    <w:rsid w:val="00F61254"/>
    <w:rsid w:val="00F65F92"/>
    <w:rsid w:val="00F766B4"/>
    <w:rsid w:val="00F80764"/>
    <w:rsid w:val="00F92EF7"/>
    <w:rsid w:val="00F961B6"/>
    <w:rsid w:val="00FA06ED"/>
    <w:rsid w:val="00FB6463"/>
    <w:rsid w:val="00FC42F0"/>
    <w:rsid w:val="00FD01BE"/>
    <w:rsid w:val="00FE5855"/>
    <w:rsid w:val="00FE60A3"/>
    <w:rsid w:val="00FF0B50"/>
    <w:rsid w:val="00FF2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7C4B6"/>
  <w15:docId w15:val="{0B3DA497-0B2E-4374-A1C7-6F889EE90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jc w:val="center"/>
      <w:outlineLvl w:val="0"/>
    </w:pPr>
    <w:rPr>
      <w:rFonts w:ascii="Calibri" w:eastAsia="Calibri" w:hAnsi="Calibri" w:cs="Calibri"/>
      <w:b/>
      <w:sz w:val="24"/>
      <w:szCs w:val="24"/>
    </w:rPr>
  </w:style>
  <w:style w:type="paragraph" w:styleId="Heading2">
    <w:name w:val="heading 2"/>
    <w:basedOn w:val="Normal"/>
    <w:next w:val="Normal"/>
    <w:uiPriority w:val="9"/>
    <w:unhideWhenUsed/>
    <w:qFormat/>
    <w:rsid w:val="00FF0B50"/>
    <w:pPr>
      <w:spacing w:line="240" w:lineRule="auto"/>
      <w:outlineLvl w:val="1"/>
    </w:pPr>
    <w:rPr>
      <w:rFonts w:asciiTheme="majorHAnsi" w:eastAsia="Calibri" w:hAnsiTheme="majorHAnsi" w:cstheme="majorHAnsi"/>
      <w:b/>
    </w:rPr>
  </w:style>
  <w:style w:type="paragraph" w:styleId="Heading3">
    <w:name w:val="heading 3"/>
    <w:basedOn w:val="Heading2"/>
    <w:next w:val="Normal"/>
    <w:uiPriority w:val="9"/>
    <w:unhideWhenUsed/>
    <w:qFormat/>
    <w:rsid w:val="00FF0B50"/>
    <w:pPr>
      <w:outlineLvl w:val="2"/>
    </w:p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F0B50"/>
    <w:pPr>
      <w:tabs>
        <w:tab w:val="center" w:pos="4680"/>
        <w:tab w:val="right" w:pos="9360"/>
      </w:tabs>
      <w:spacing w:line="240" w:lineRule="auto"/>
    </w:pPr>
  </w:style>
  <w:style w:type="character" w:customStyle="1" w:styleId="HeaderChar">
    <w:name w:val="Header Char"/>
    <w:basedOn w:val="DefaultParagraphFont"/>
    <w:link w:val="Header"/>
    <w:uiPriority w:val="99"/>
    <w:rsid w:val="00FF0B50"/>
  </w:style>
  <w:style w:type="paragraph" w:styleId="Footer">
    <w:name w:val="footer"/>
    <w:basedOn w:val="Normal"/>
    <w:link w:val="FooterChar"/>
    <w:uiPriority w:val="99"/>
    <w:unhideWhenUsed/>
    <w:rsid w:val="00FF0B50"/>
    <w:pPr>
      <w:tabs>
        <w:tab w:val="center" w:pos="4680"/>
        <w:tab w:val="right" w:pos="9360"/>
      </w:tabs>
      <w:spacing w:line="240" w:lineRule="auto"/>
    </w:pPr>
  </w:style>
  <w:style w:type="character" w:customStyle="1" w:styleId="FooterChar">
    <w:name w:val="Footer Char"/>
    <w:basedOn w:val="DefaultParagraphFont"/>
    <w:link w:val="Footer"/>
    <w:uiPriority w:val="99"/>
    <w:rsid w:val="00FF0B50"/>
  </w:style>
  <w:style w:type="character" w:styleId="CommentReference">
    <w:name w:val="annotation reference"/>
    <w:basedOn w:val="DefaultParagraphFont"/>
    <w:uiPriority w:val="99"/>
    <w:semiHidden/>
    <w:unhideWhenUsed/>
    <w:rsid w:val="001E381F"/>
    <w:rPr>
      <w:sz w:val="16"/>
      <w:szCs w:val="16"/>
    </w:rPr>
  </w:style>
  <w:style w:type="paragraph" w:styleId="CommentText">
    <w:name w:val="annotation text"/>
    <w:basedOn w:val="Normal"/>
    <w:link w:val="CommentTextChar"/>
    <w:uiPriority w:val="99"/>
    <w:semiHidden/>
    <w:unhideWhenUsed/>
    <w:rsid w:val="001E381F"/>
    <w:pPr>
      <w:spacing w:line="240" w:lineRule="auto"/>
    </w:pPr>
    <w:rPr>
      <w:sz w:val="20"/>
      <w:szCs w:val="20"/>
    </w:rPr>
  </w:style>
  <w:style w:type="character" w:customStyle="1" w:styleId="CommentTextChar">
    <w:name w:val="Comment Text Char"/>
    <w:basedOn w:val="DefaultParagraphFont"/>
    <w:link w:val="CommentText"/>
    <w:uiPriority w:val="99"/>
    <w:semiHidden/>
    <w:rsid w:val="001E381F"/>
    <w:rPr>
      <w:sz w:val="20"/>
      <w:szCs w:val="20"/>
    </w:rPr>
  </w:style>
  <w:style w:type="paragraph" w:styleId="CommentSubject">
    <w:name w:val="annotation subject"/>
    <w:basedOn w:val="CommentText"/>
    <w:next w:val="CommentText"/>
    <w:link w:val="CommentSubjectChar"/>
    <w:uiPriority w:val="99"/>
    <w:semiHidden/>
    <w:unhideWhenUsed/>
    <w:rsid w:val="001E381F"/>
    <w:rPr>
      <w:b/>
      <w:bCs/>
    </w:rPr>
  </w:style>
  <w:style w:type="character" w:customStyle="1" w:styleId="CommentSubjectChar">
    <w:name w:val="Comment Subject Char"/>
    <w:basedOn w:val="CommentTextChar"/>
    <w:link w:val="CommentSubject"/>
    <w:uiPriority w:val="99"/>
    <w:semiHidden/>
    <w:rsid w:val="001E381F"/>
    <w:rPr>
      <w:b/>
      <w:bCs/>
      <w:sz w:val="20"/>
      <w:szCs w:val="20"/>
    </w:rPr>
  </w:style>
  <w:style w:type="paragraph" w:styleId="BalloonText">
    <w:name w:val="Balloon Text"/>
    <w:basedOn w:val="Normal"/>
    <w:link w:val="BalloonTextChar"/>
    <w:uiPriority w:val="99"/>
    <w:semiHidden/>
    <w:unhideWhenUsed/>
    <w:rsid w:val="001E381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81F"/>
    <w:rPr>
      <w:rFonts w:ascii="Segoe UI" w:hAnsi="Segoe UI" w:cs="Segoe UI"/>
      <w:sz w:val="18"/>
      <w:szCs w:val="18"/>
    </w:rPr>
  </w:style>
  <w:style w:type="paragraph" w:styleId="NormalWeb">
    <w:name w:val="Normal (Web)"/>
    <w:basedOn w:val="Normal"/>
    <w:uiPriority w:val="99"/>
    <w:unhideWhenUsed/>
    <w:rsid w:val="00EB1A4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EB1A42"/>
    <w:rPr>
      <w:b/>
      <w:bCs/>
    </w:rPr>
  </w:style>
  <w:style w:type="character" w:styleId="Hyperlink">
    <w:name w:val="Hyperlink"/>
    <w:basedOn w:val="DefaultParagraphFont"/>
    <w:uiPriority w:val="99"/>
    <w:unhideWhenUsed/>
    <w:rsid w:val="00EE4C4B"/>
    <w:rPr>
      <w:color w:val="0000FF" w:themeColor="hyperlink"/>
      <w:u w:val="single"/>
    </w:rPr>
  </w:style>
  <w:style w:type="character" w:styleId="UnresolvedMention">
    <w:name w:val="Unresolved Mention"/>
    <w:basedOn w:val="DefaultParagraphFont"/>
    <w:uiPriority w:val="99"/>
    <w:semiHidden/>
    <w:unhideWhenUsed/>
    <w:rsid w:val="00EE4C4B"/>
    <w:rPr>
      <w:color w:val="605E5C"/>
      <w:shd w:val="clear" w:color="auto" w:fill="E1DFDD"/>
    </w:rPr>
  </w:style>
  <w:style w:type="paragraph" w:styleId="Revision">
    <w:name w:val="Revision"/>
    <w:hidden/>
    <w:uiPriority w:val="99"/>
    <w:semiHidden/>
    <w:rsid w:val="0076163F"/>
    <w:pPr>
      <w:spacing w:line="240" w:lineRule="auto"/>
    </w:pPr>
  </w:style>
  <w:style w:type="paragraph" w:styleId="ListParagraph">
    <w:name w:val="List Paragraph"/>
    <w:basedOn w:val="Normal"/>
    <w:uiPriority w:val="34"/>
    <w:qFormat/>
    <w:rsid w:val="00F41F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5054535">
      <w:bodyDiv w:val="1"/>
      <w:marLeft w:val="0"/>
      <w:marRight w:val="0"/>
      <w:marTop w:val="0"/>
      <w:marBottom w:val="0"/>
      <w:divBdr>
        <w:top w:val="none" w:sz="0" w:space="0" w:color="auto"/>
        <w:left w:val="none" w:sz="0" w:space="0" w:color="auto"/>
        <w:bottom w:val="none" w:sz="0" w:space="0" w:color="auto"/>
        <w:right w:val="none" w:sz="0" w:space="0" w:color="auto"/>
      </w:divBdr>
    </w:div>
    <w:div w:id="1523277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7268</Words>
  <Characters>41428</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Andrea Plunkett</cp:lastModifiedBy>
  <cp:revision>2</cp:revision>
  <dcterms:created xsi:type="dcterms:W3CDTF">2024-08-18T17:06:00Z</dcterms:created>
  <dcterms:modified xsi:type="dcterms:W3CDTF">2024-08-18T17:06:00Z</dcterms:modified>
</cp:coreProperties>
</file>